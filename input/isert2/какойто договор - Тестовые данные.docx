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5"/>
        <w:gridCol w:w="9953"/>
        <w:gridCol w:w="107"/>
      </w:tblGrid>
      <w:tr w:rsidR="00F606A7" w:rsidRPr="000F2709" w14:paraId="67EF59C7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04594C9E" w14:textId="7CC767F6" w:rsidR="00F606A7" w:rsidRDefault="00F606A7" w:rsidP="00650A35">
            <w:pPr>
              <w:pStyle w:val="a3"/>
              <w:suppressAutoHyphens/>
              <w:ind w:firstLine="454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permStart w:id="1662324318" w:edGrp="everyone" w:colFirst="0" w:colLast="0"/>
            <w:r w:rsidRPr="000F2709">
              <w:rPr>
                <w:rFonts w:ascii="Arial" w:hAnsi="Arial" w:cs="Arial"/>
                <w:b/>
                <w:sz w:val="20"/>
              </w:rPr>
              <w:t xml:space="preserve">ДОГОВОР № </w:t>
            </w:r>
            <w:ins w:id="0" w:author="Microsoft Office User" w:date="2025-09-15T14:02:00Z">
              <w:r w:rsidR="007B559A">
                <w:rPr>
                  <w:rFonts w:ascii="Arial" w:hAnsi="Arial" w:cs="Arial"/>
                  <w:b/>
                  <w:sz w:val="20"/>
                </w:rPr>
                <w:t>3455/77-АПРО</w:t>
              </w:r>
            </w:ins>
            <w:del w:id="1" w:author="Microsoft Office User" w:date="2025-09-15T14:02:00Z">
              <w:r w:rsidRPr="000F2709" w:rsidDel="007B559A">
                <w:rPr>
                  <w:rFonts w:ascii="Arial" w:hAnsi="Arial" w:cs="Arial"/>
                  <w:b/>
                  <w:sz w:val="20"/>
                </w:rPr>
                <w:delText>_____</w:delText>
              </w:r>
            </w:del>
          </w:p>
          <w:p w14:paraId="70DCF6A7" w14:textId="77777777" w:rsidR="00F606A7" w:rsidRPr="000F2709" w:rsidRDefault="00F606A7" w:rsidP="00650A35">
            <w:pPr>
              <w:pStyle w:val="a3"/>
              <w:suppressAutoHyphens/>
              <w:ind w:firstLine="454"/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F606A7" w:rsidRPr="000F2709" w14:paraId="6E0B2F58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45423E6" w14:textId="13AD688C" w:rsidR="00F606A7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i/>
                <w:sz w:val="20"/>
              </w:rPr>
            </w:pPr>
            <w:permStart w:id="2030313296" w:edGrp="everyone" w:colFirst="0" w:colLast="0"/>
            <w:permEnd w:id="1662324318"/>
            <w:proofErr w:type="spellStart"/>
            <w:r w:rsidRPr="000F2709">
              <w:rPr>
                <w:rFonts w:ascii="Arial" w:hAnsi="Arial" w:cs="Arial"/>
                <w:i/>
                <w:sz w:val="20"/>
              </w:rPr>
              <w:t>г.</w:t>
            </w:r>
            <w:ins w:id="2" w:author="Microsoft Office User" w:date="2025-09-15T14:02:00Z">
              <w:r w:rsidR="007B559A">
                <w:rPr>
                  <w:rFonts w:ascii="Arial" w:hAnsi="Arial" w:cs="Arial"/>
                  <w:i/>
                  <w:sz w:val="20"/>
                </w:rPr>
                <w:t>Смоленск</w:t>
              </w:r>
            </w:ins>
            <w:proofErr w:type="spellEnd"/>
            <w:r w:rsidRPr="000F2709">
              <w:rPr>
                <w:rFonts w:ascii="Arial" w:hAnsi="Arial" w:cs="Arial"/>
                <w:i/>
                <w:sz w:val="20"/>
              </w:rPr>
              <w:t xml:space="preserve"> _______                     </w:t>
            </w:r>
            <w:r>
              <w:rPr>
                <w:rFonts w:ascii="Arial" w:hAnsi="Arial" w:cs="Arial"/>
                <w:i/>
                <w:sz w:val="20"/>
                <w:lang w:val="en-US"/>
              </w:rPr>
              <w:t xml:space="preserve">        </w:t>
            </w:r>
            <w:r w:rsidRPr="000F2709">
              <w:rPr>
                <w:rFonts w:ascii="Arial" w:hAnsi="Arial" w:cs="Arial"/>
                <w:i/>
                <w:sz w:val="20"/>
              </w:rPr>
              <w:t xml:space="preserve"> </w:t>
            </w:r>
          </w:p>
          <w:p w14:paraId="0AF20B05" w14:textId="7F9E2233" w:rsidR="00F606A7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i/>
                <w:sz w:val="20"/>
              </w:rPr>
            </w:pPr>
            <w:r w:rsidRPr="000F2709">
              <w:rPr>
                <w:rFonts w:ascii="Arial" w:hAnsi="Arial" w:cs="Arial"/>
                <w:i/>
                <w:sz w:val="20"/>
              </w:rPr>
              <w:t>«</w:t>
            </w:r>
            <w:proofErr w:type="gramStart"/>
            <w:ins w:id="3" w:author="Microsoft Office User" w:date="2025-09-15T14:02:00Z">
              <w:r w:rsidR="007B559A">
                <w:rPr>
                  <w:rFonts w:ascii="Arial" w:hAnsi="Arial" w:cs="Arial"/>
                  <w:i/>
                  <w:sz w:val="20"/>
                </w:rPr>
                <w:t>4</w:t>
              </w:r>
            </w:ins>
            <w:r w:rsidRPr="000F2709">
              <w:rPr>
                <w:rFonts w:ascii="Arial" w:hAnsi="Arial" w:cs="Arial"/>
                <w:i/>
                <w:sz w:val="20"/>
              </w:rPr>
              <w:t xml:space="preserve">  »</w:t>
            </w:r>
            <w:proofErr w:type="gramEnd"/>
            <w:r w:rsidRPr="000F2709">
              <w:rPr>
                <w:rFonts w:ascii="Arial" w:hAnsi="Arial" w:cs="Arial"/>
                <w:i/>
                <w:sz w:val="20"/>
              </w:rPr>
              <w:t xml:space="preserve"> ____</w:t>
            </w:r>
            <w:ins w:id="4" w:author="Microsoft Office User" w:date="2025-09-15T14:02:00Z">
              <w:r w:rsidR="007B559A">
                <w:rPr>
                  <w:rFonts w:ascii="Arial" w:hAnsi="Arial" w:cs="Arial"/>
                  <w:i/>
                  <w:sz w:val="20"/>
                </w:rPr>
                <w:t>08</w:t>
              </w:r>
            </w:ins>
            <w:r w:rsidRPr="000F2709">
              <w:rPr>
                <w:rFonts w:ascii="Arial" w:hAnsi="Arial" w:cs="Arial"/>
                <w:i/>
                <w:sz w:val="20"/>
              </w:rPr>
              <w:t>_____ 20</w:t>
            </w:r>
            <w:r w:rsidR="002D48D0">
              <w:rPr>
                <w:rFonts w:ascii="Arial" w:hAnsi="Arial" w:cs="Arial"/>
                <w:i/>
                <w:sz w:val="20"/>
                <w:lang w:val="en-US"/>
              </w:rPr>
              <w:t>2</w:t>
            </w:r>
            <w:ins w:id="5" w:author="Microsoft Office User" w:date="2025-09-15T14:02:00Z">
              <w:r w:rsidR="007B559A">
                <w:rPr>
                  <w:rFonts w:ascii="Arial" w:hAnsi="Arial" w:cs="Arial"/>
                  <w:i/>
                  <w:sz w:val="20"/>
                </w:rPr>
                <w:t>5</w:t>
              </w:r>
            </w:ins>
            <w:del w:id="6" w:author="Microsoft Office User" w:date="2025-09-15T14:02:00Z">
              <w:r w:rsidRPr="000F2709" w:rsidDel="007B559A">
                <w:rPr>
                  <w:rFonts w:ascii="Arial" w:hAnsi="Arial" w:cs="Arial"/>
                  <w:i/>
                  <w:sz w:val="20"/>
                </w:rPr>
                <w:delText>_</w:delText>
              </w:r>
            </w:del>
            <w:r w:rsidRPr="000F2709">
              <w:rPr>
                <w:rFonts w:ascii="Arial" w:hAnsi="Arial" w:cs="Arial"/>
                <w:i/>
                <w:sz w:val="20"/>
              </w:rPr>
              <w:t xml:space="preserve"> г. </w:t>
            </w:r>
          </w:p>
          <w:p w14:paraId="029D77D7" w14:textId="77777777" w:rsidR="00F606A7" w:rsidRPr="000F2709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b/>
                <w:i/>
                <w:sz w:val="20"/>
              </w:rPr>
            </w:pPr>
          </w:p>
        </w:tc>
      </w:tr>
      <w:tr w:rsidR="00F606A7" w:rsidRPr="00F606A7" w14:paraId="078ADB41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3E2444AC" w14:textId="3804C37A" w:rsidR="00F606A7" w:rsidRPr="000F2709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  <w:permStart w:id="117799734" w:edGrp="everyone" w:colFirst="0" w:colLast="0"/>
            <w:permEnd w:id="2030313296"/>
            <w:del w:id="7" w:author="Microsoft Office User" w:date="2025-09-15T14:02:00Z">
              <w:r w:rsidRPr="000F2709" w:rsidDel="007B559A">
                <w:rPr>
                  <w:rFonts w:ascii="Arial" w:hAnsi="Arial" w:cs="Arial"/>
                  <w:sz w:val="20"/>
                </w:rPr>
                <w:delText>___</w:delText>
              </w:r>
              <w:r w:rsidDel="007B559A">
                <w:rPr>
                  <w:rFonts w:ascii="Arial" w:hAnsi="Arial" w:cs="Arial"/>
                  <w:sz w:val="20"/>
                </w:rPr>
                <w:delText>____________</w:delText>
              </w:r>
              <w:r w:rsidRPr="000F2709" w:rsidDel="007B559A">
                <w:rPr>
                  <w:rFonts w:ascii="Arial" w:hAnsi="Arial" w:cs="Arial"/>
                  <w:b/>
                  <w:sz w:val="20"/>
                </w:rPr>
                <w:delText>,</w:delText>
              </w:r>
              <w:r w:rsidRPr="000F2709" w:rsidDel="007B559A">
                <w:rPr>
                  <w:rFonts w:ascii="Arial" w:hAnsi="Arial" w:cs="Arial"/>
                  <w:sz w:val="20"/>
                </w:rPr>
                <w:delText xml:space="preserve"> </w:delText>
              </w:r>
            </w:del>
            <w:proofErr w:type="gramStart"/>
            <w:ins w:id="8" w:author="Microsoft Office User" w:date="2025-09-15T14:06:00Z">
              <w:r w:rsidR="007B559A">
                <w:rPr>
                  <w:rFonts w:ascii="Arial" w:hAnsi="Arial" w:cs="Arial"/>
                  <w:sz w:val="20"/>
                </w:rPr>
                <w:t>ООО Прометей</w:t>
              </w:r>
            </w:ins>
            <w:proofErr w:type="gramEnd"/>
            <w:ins w:id="9" w:author="Microsoft Office User" w:date="2025-09-15T14:02:00Z">
              <w:r w:rsidR="007B559A" w:rsidRPr="000F2709">
                <w:rPr>
                  <w:rFonts w:ascii="Arial" w:hAnsi="Arial" w:cs="Arial"/>
                  <w:sz w:val="20"/>
                </w:rPr>
                <w:t xml:space="preserve"> </w:t>
              </w:r>
            </w:ins>
            <w:r w:rsidRPr="000F2709">
              <w:rPr>
                <w:rFonts w:ascii="Arial" w:hAnsi="Arial" w:cs="Arial"/>
                <w:sz w:val="20"/>
              </w:rPr>
              <w:t>именуемое в дальнейшем «</w:t>
            </w:r>
            <w:r w:rsidRPr="000F2709">
              <w:rPr>
                <w:rFonts w:ascii="Arial" w:hAnsi="Arial" w:cs="Arial"/>
                <w:b/>
                <w:sz w:val="20"/>
              </w:rPr>
              <w:t>Покупатель</w:t>
            </w:r>
            <w:r w:rsidRPr="000F2709">
              <w:rPr>
                <w:rFonts w:ascii="Arial" w:hAnsi="Arial" w:cs="Arial"/>
                <w:sz w:val="20"/>
              </w:rPr>
              <w:t xml:space="preserve">», в лице </w:t>
            </w:r>
            <w:del w:id="10" w:author="Microsoft Office User" w:date="2025-09-15T14:03:00Z">
              <w:r w:rsidRPr="000F2709" w:rsidDel="007B559A">
                <w:rPr>
                  <w:rFonts w:ascii="Arial" w:hAnsi="Arial" w:cs="Arial"/>
                  <w:sz w:val="20"/>
                </w:rPr>
                <w:delText xml:space="preserve">________, </w:delText>
              </w:r>
            </w:del>
            <w:ins w:id="11" w:author="Microsoft Office User" w:date="2025-09-15T14:06:00Z">
              <w:r w:rsidR="007B559A">
                <w:rPr>
                  <w:rFonts w:ascii="Arial" w:hAnsi="Arial" w:cs="Arial"/>
                  <w:sz w:val="20"/>
                </w:rPr>
                <w:t>Скрябина И.В.</w:t>
              </w:r>
            </w:ins>
            <w:ins w:id="12" w:author="Microsoft Office User" w:date="2025-09-15T14:03:00Z">
              <w:r w:rsidR="007B559A" w:rsidRPr="000F2709">
                <w:rPr>
                  <w:rFonts w:ascii="Arial" w:hAnsi="Arial" w:cs="Arial"/>
                  <w:sz w:val="20"/>
                </w:rPr>
                <w:t xml:space="preserve"> </w:t>
              </w:r>
            </w:ins>
            <w:r w:rsidRPr="000F2709">
              <w:rPr>
                <w:rFonts w:ascii="Arial" w:hAnsi="Arial" w:cs="Arial"/>
                <w:sz w:val="20"/>
              </w:rPr>
              <w:t xml:space="preserve">действующего на основании </w:t>
            </w:r>
            <w:del w:id="13" w:author="Microsoft Office User" w:date="2025-09-15T14:03:00Z">
              <w:r w:rsidRPr="000F2709" w:rsidDel="007B559A">
                <w:rPr>
                  <w:rFonts w:ascii="Arial" w:hAnsi="Arial" w:cs="Arial"/>
                  <w:sz w:val="20"/>
                </w:rPr>
                <w:delText xml:space="preserve">_______, </w:delText>
              </w:r>
            </w:del>
            <w:ins w:id="14" w:author="Microsoft Office User" w:date="2025-09-15T14:03:00Z">
              <w:r w:rsidR="007B559A">
                <w:rPr>
                  <w:rFonts w:ascii="Arial" w:hAnsi="Arial" w:cs="Arial"/>
                  <w:sz w:val="20"/>
                </w:rPr>
                <w:t>доверенности 67-РП</w:t>
              </w:r>
              <w:r w:rsidR="007B559A" w:rsidRPr="000F2709">
                <w:rPr>
                  <w:rFonts w:ascii="Arial" w:hAnsi="Arial" w:cs="Arial"/>
                  <w:sz w:val="20"/>
                </w:rPr>
                <w:t xml:space="preserve"> </w:t>
              </w:r>
            </w:ins>
            <w:r w:rsidRPr="000F2709">
              <w:rPr>
                <w:rFonts w:ascii="Arial" w:hAnsi="Arial" w:cs="Arial"/>
                <w:sz w:val="20"/>
              </w:rPr>
              <w:t xml:space="preserve">с одной стороны </w:t>
            </w:r>
          </w:p>
          <w:p w14:paraId="106B5513" w14:textId="77777777" w:rsidR="00F606A7" w:rsidRPr="000F2709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 xml:space="preserve">и </w:t>
            </w:r>
          </w:p>
          <w:p w14:paraId="00AB8489" w14:textId="6933E8CE" w:rsidR="00F606A7" w:rsidRPr="000F2709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  <w:del w:id="15" w:author="Microsoft Office User" w:date="2025-09-15T14:03:00Z">
              <w:r w:rsidRPr="000F2709" w:rsidDel="007B559A">
                <w:rPr>
                  <w:rFonts w:ascii="Arial" w:hAnsi="Arial" w:cs="Arial"/>
                  <w:b/>
                  <w:sz w:val="20"/>
                </w:rPr>
                <w:delText xml:space="preserve">_______________, </w:delText>
              </w:r>
            </w:del>
            <w:ins w:id="16" w:author="Microsoft Office User" w:date="2025-09-15T14:07:00Z">
              <w:r w:rsidR="007B559A">
                <w:rPr>
                  <w:rFonts w:ascii="Arial" w:hAnsi="Arial" w:cs="Arial"/>
                  <w:b/>
                  <w:sz w:val="20"/>
                </w:rPr>
                <w:t>ООО Стать</w:t>
              </w:r>
            </w:ins>
            <w:ins w:id="17" w:author="Microsoft Office User" w:date="2025-09-15T14:03:00Z">
              <w:r w:rsidR="007B559A" w:rsidRPr="000F2709">
                <w:rPr>
                  <w:rFonts w:ascii="Arial" w:hAnsi="Arial" w:cs="Arial"/>
                  <w:b/>
                  <w:sz w:val="20"/>
                </w:rPr>
                <w:t xml:space="preserve">, </w:t>
              </w:r>
            </w:ins>
            <w:r w:rsidRPr="000F2709">
              <w:rPr>
                <w:rFonts w:ascii="Arial" w:hAnsi="Arial" w:cs="Arial"/>
                <w:sz w:val="20"/>
              </w:rPr>
              <w:t>именуемое в дальнейшем «</w:t>
            </w:r>
            <w:r w:rsidRPr="000F2709">
              <w:rPr>
                <w:rFonts w:ascii="Arial" w:hAnsi="Arial" w:cs="Arial"/>
                <w:b/>
                <w:sz w:val="20"/>
              </w:rPr>
              <w:t>Поставщик</w:t>
            </w:r>
            <w:r w:rsidRPr="000F2709">
              <w:rPr>
                <w:rFonts w:ascii="Arial" w:hAnsi="Arial" w:cs="Arial"/>
                <w:sz w:val="20"/>
              </w:rPr>
              <w:t xml:space="preserve">», в лице  </w:t>
            </w:r>
            <w:del w:id="18" w:author="Microsoft Office User" w:date="2025-09-15T14:03:00Z">
              <w:r w:rsidRPr="000F2709" w:rsidDel="007B559A">
                <w:rPr>
                  <w:rFonts w:ascii="Arial" w:hAnsi="Arial" w:cs="Arial"/>
                  <w:sz w:val="20"/>
                </w:rPr>
                <w:delText xml:space="preserve">______________________, </w:delText>
              </w:r>
            </w:del>
            <w:ins w:id="19" w:author="Microsoft Office User" w:date="2025-09-15T14:06:00Z">
              <w:r w:rsidR="007B559A">
                <w:rPr>
                  <w:rFonts w:ascii="Arial" w:hAnsi="Arial" w:cs="Arial"/>
                  <w:sz w:val="20"/>
                </w:rPr>
                <w:t>Олейника П.Т</w:t>
              </w:r>
            </w:ins>
            <w:ins w:id="20" w:author="Microsoft Office User" w:date="2025-09-15T14:03:00Z">
              <w:r w:rsidR="007B559A" w:rsidRPr="000F2709">
                <w:rPr>
                  <w:rFonts w:ascii="Arial" w:hAnsi="Arial" w:cs="Arial"/>
                  <w:sz w:val="20"/>
                </w:rPr>
                <w:t xml:space="preserve">, </w:t>
              </w:r>
            </w:ins>
            <w:r w:rsidRPr="000F2709">
              <w:rPr>
                <w:rFonts w:ascii="Arial" w:hAnsi="Arial" w:cs="Arial"/>
                <w:sz w:val="20"/>
              </w:rPr>
              <w:t xml:space="preserve">действующего на основании </w:t>
            </w:r>
            <w:del w:id="21" w:author="Microsoft Office User" w:date="2025-09-15T14:04:00Z">
              <w:r w:rsidRPr="000F2709" w:rsidDel="007B559A">
                <w:rPr>
                  <w:rFonts w:ascii="Arial" w:hAnsi="Arial" w:cs="Arial"/>
                  <w:sz w:val="20"/>
                </w:rPr>
                <w:delText xml:space="preserve">____________________________, </w:delText>
              </w:r>
            </w:del>
            <w:ins w:id="22" w:author="Microsoft Office User" w:date="2025-09-15T14:04:00Z">
              <w:r w:rsidR="007B559A">
                <w:rPr>
                  <w:rFonts w:ascii="Arial" w:hAnsi="Arial" w:cs="Arial"/>
                  <w:sz w:val="20"/>
                </w:rPr>
                <w:t>доверенности 8645-ОРП</w:t>
              </w:r>
              <w:r w:rsidR="007B559A" w:rsidRPr="000F2709">
                <w:rPr>
                  <w:rFonts w:ascii="Arial" w:hAnsi="Arial" w:cs="Arial"/>
                  <w:sz w:val="20"/>
                </w:rPr>
                <w:t xml:space="preserve"> </w:t>
              </w:r>
            </w:ins>
            <w:r w:rsidRPr="000F2709">
              <w:rPr>
                <w:rFonts w:ascii="Arial" w:hAnsi="Arial" w:cs="Arial"/>
                <w:sz w:val="20"/>
              </w:rPr>
              <w:t>с другой стороны, совместно именуемые в дальнейшем Стороны, заключили настоящий Договор о нижеследующем:</w:t>
            </w:r>
          </w:p>
          <w:p w14:paraId="4F082BF3" w14:textId="77777777" w:rsidR="00F606A7" w:rsidRPr="000F2709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b/>
                <w:sz w:val="20"/>
              </w:rPr>
            </w:pPr>
          </w:p>
        </w:tc>
      </w:tr>
      <w:permEnd w:id="117799734"/>
      <w:tr w:rsidR="00F606A7" w:rsidRPr="000F2709" w14:paraId="1BC66320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750A009C" w14:textId="77777777" w:rsidR="00F606A7" w:rsidRPr="000F2709" w:rsidRDefault="00F606A7" w:rsidP="00650A35">
            <w:pPr>
              <w:pStyle w:val="a3"/>
              <w:suppressAutoHyphens/>
              <w:ind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0F2709">
              <w:rPr>
                <w:rFonts w:ascii="Arial" w:hAnsi="Arial" w:cs="Arial"/>
                <w:b/>
                <w:sz w:val="20"/>
              </w:rPr>
              <w:t>1. Предмет договора</w:t>
            </w:r>
          </w:p>
        </w:tc>
      </w:tr>
      <w:tr w:rsidR="00F606A7" w:rsidRPr="00F606A7" w14:paraId="68421E00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24D57F3E" w14:textId="77777777" w:rsidR="00F606A7" w:rsidRDefault="00F606A7" w:rsidP="00282805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>1.1. Поставщик обязуется поставить, а Покупатель принять и оплатить продукцию производственно-технического назначения (далее – продукция), указанную в спецификации, которая является неотъемлемой частью договора:</w:t>
            </w:r>
          </w:p>
          <w:p w14:paraId="2D7F4557" w14:textId="77777777" w:rsidR="007C53E1" w:rsidRPr="000F2709" w:rsidRDefault="007C53E1" w:rsidP="00282805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</w:p>
          <w:tbl>
            <w:tblPr>
              <w:tblW w:w="10065" w:type="dxa"/>
              <w:tblLayout w:type="fixed"/>
              <w:tblLook w:val="0000" w:firstRow="0" w:lastRow="0" w:firstColumn="0" w:lastColumn="0" w:noHBand="0" w:noVBand="0"/>
            </w:tblPr>
            <w:tblGrid>
              <w:gridCol w:w="10065"/>
            </w:tblGrid>
            <w:tr w:rsidR="007C53E1" w:rsidRPr="000F2709" w14:paraId="4B35AF3B" w14:textId="77777777" w:rsidTr="00C50808">
              <w:trPr>
                <w:trHeight w:val="285"/>
              </w:trPr>
              <w:tc>
                <w:tcPr>
                  <w:tcW w:w="10065" w:type="dxa"/>
                </w:tcPr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78"/>
                    <w:gridCol w:w="1880"/>
                    <w:gridCol w:w="1858"/>
                    <w:gridCol w:w="1418"/>
                    <w:gridCol w:w="1559"/>
                    <w:gridCol w:w="2126"/>
                  </w:tblGrid>
                  <w:tr w:rsidR="00BE5E2C" w:rsidRPr="000F2709" w14:paraId="14B607F5" w14:textId="77777777" w:rsidTr="003A63BD">
                    <w:tc>
                      <w:tcPr>
                        <w:tcW w:w="578" w:type="dxa"/>
                        <w:shd w:val="clear" w:color="auto" w:fill="auto"/>
                      </w:tcPr>
                      <w:p w14:paraId="0693EFF4" w14:textId="77777777" w:rsidR="00BE5E2C" w:rsidRPr="007C53E1" w:rsidRDefault="00BE5E2C" w:rsidP="006A014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</w:rPr>
                        </w:pPr>
                        <w:permStart w:id="1051881921" w:edGrp="everyone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№ п/п</w:t>
                        </w:r>
                      </w:p>
                    </w:tc>
                    <w:tc>
                      <w:tcPr>
                        <w:tcW w:w="1880" w:type="dxa"/>
                        <w:shd w:val="clear" w:color="auto" w:fill="auto"/>
                      </w:tcPr>
                      <w:p w14:paraId="746912D8" w14:textId="77777777" w:rsidR="00BE5E2C" w:rsidRPr="000F2709" w:rsidRDefault="00BE5E2C" w:rsidP="006A014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Наименование</w:t>
                        </w:r>
                        <w:proofErr w:type="spellEnd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 xml:space="preserve"> </w:t>
                        </w:r>
                      </w:p>
                      <w:p w14:paraId="7E04D2F0" w14:textId="77777777" w:rsidR="00BE5E2C" w:rsidRPr="000F2709" w:rsidRDefault="00BE5E2C" w:rsidP="007C53E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proofErr w:type="spellStart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продукции</w:t>
                        </w:r>
                        <w:proofErr w:type="spellEnd"/>
                      </w:p>
                    </w:tc>
                    <w:tc>
                      <w:tcPr>
                        <w:tcW w:w="1858" w:type="dxa"/>
                        <w:shd w:val="clear" w:color="auto" w:fill="auto"/>
                      </w:tcPr>
                      <w:p w14:paraId="1A1D45BD" w14:textId="77777777" w:rsidR="00BE5E2C" w:rsidRPr="007C53E1" w:rsidRDefault="00BE5E2C" w:rsidP="007C53E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 xml:space="preserve">ГОСТ, ТУ, </w:t>
                        </w:r>
                        <w:proofErr w:type="spellStart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чертеж</w:t>
                        </w:r>
                        <w:proofErr w:type="spellEnd"/>
                      </w:p>
                      <w:p w14:paraId="70092392" w14:textId="77777777" w:rsidR="00BE5E2C" w:rsidRPr="000F2709" w:rsidRDefault="00BE5E2C" w:rsidP="007C53E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14:paraId="29A695EC" w14:textId="77777777" w:rsidR="00BE5E2C" w:rsidRPr="007C53E1" w:rsidRDefault="00BE5E2C" w:rsidP="007C53E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Ед</w:t>
                        </w:r>
                        <w:proofErr w:type="spellEnd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</w:rPr>
                          <w:t>.</w:t>
                        </w:r>
                      </w:p>
                    </w:tc>
                    <w:tc>
                      <w:tcPr>
                        <w:tcW w:w="1559" w:type="dxa"/>
                        <w:shd w:val="clear" w:color="auto" w:fill="auto"/>
                      </w:tcPr>
                      <w:p w14:paraId="76D23834" w14:textId="77777777" w:rsidR="00BE5E2C" w:rsidRPr="007C53E1" w:rsidRDefault="00BE5E2C" w:rsidP="007C53E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Кол</w:t>
                        </w:r>
                        <w:proofErr w:type="spellEnd"/>
                        <w:r w:rsidRPr="000F2709">
                          <w:rPr>
                            <w:rFonts w:ascii="Arial" w:hAnsi="Arial" w:cs="Arial"/>
                            <w:lang w:val="en-US"/>
                          </w:rPr>
                          <w:t>-в</w:t>
                        </w:r>
                        <w:r>
                          <w:rPr>
                            <w:rFonts w:ascii="Arial" w:hAnsi="Arial" w:cs="Arial"/>
                          </w:rPr>
                          <w:t>о</w:t>
                        </w:r>
                      </w:p>
                    </w:tc>
                    <w:tc>
                      <w:tcPr>
                        <w:tcW w:w="2126" w:type="dxa"/>
                        <w:shd w:val="clear" w:color="auto" w:fill="auto"/>
                      </w:tcPr>
                      <w:p w14:paraId="79C308F1" w14:textId="77777777" w:rsidR="00BE5E2C" w:rsidRPr="000F2709" w:rsidRDefault="00BE5E2C" w:rsidP="006A014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2709">
                          <w:rPr>
                            <w:rFonts w:ascii="Arial" w:hAnsi="Arial" w:cs="Arial"/>
                          </w:rPr>
                          <w:t>Цена*</w:t>
                        </w:r>
                      </w:p>
                      <w:p w14:paraId="4A3AEEAD" w14:textId="77777777" w:rsidR="00BE5E2C" w:rsidRPr="000F2709" w:rsidRDefault="00BE5E2C" w:rsidP="006A014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2709">
                          <w:rPr>
                            <w:rFonts w:ascii="Arial" w:hAnsi="Arial" w:cs="Arial"/>
                          </w:rPr>
                          <w:t>за единицу</w:t>
                        </w:r>
                      </w:p>
                      <w:p w14:paraId="51E336B1" w14:textId="77777777" w:rsidR="00BE5E2C" w:rsidRPr="00661B62" w:rsidRDefault="00BE5E2C" w:rsidP="007C53E1">
                        <w:pPr>
                          <w:suppressAutoHyphens/>
                          <w:ind w:left="-108" w:right="-108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F2709">
                          <w:rPr>
                            <w:rFonts w:ascii="Arial" w:hAnsi="Arial" w:cs="Arial"/>
                          </w:rPr>
                          <w:t>без</w:t>
                        </w:r>
                        <w:r w:rsidRPr="00661B6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0F2709">
                          <w:rPr>
                            <w:rFonts w:ascii="Arial" w:hAnsi="Arial" w:cs="Arial"/>
                          </w:rPr>
                          <w:t>НДС</w:t>
                        </w:r>
                        <w:r w:rsidRPr="00661B62">
                          <w:rPr>
                            <w:rFonts w:ascii="Arial" w:hAnsi="Arial" w:cs="Arial"/>
                          </w:rPr>
                          <w:t xml:space="preserve"> (</w:t>
                        </w:r>
                        <w:r w:rsidRPr="000F2709">
                          <w:rPr>
                            <w:rFonts w:ascii="Arial" w:hAnsi="Arial" w:cs="Arial"/>
                          </w:rPr>
                          <w:t>руб</w:t>
                        </w:r>
                        <w:r w:rsidRPr="00661B62">
                          <w:rPr>
                            <w:rFonts w:ascii="Arial" w:hAnsi="Arial" w:cs="Arial"/>
                          </w:rPr>
                          <w:t xml:space="preserve">.) </w:t>
                        </w:r>
                      </w:p>
                    </w:tc>
                  </w:tr>
                  <w:tr w:rsidR="00BE5E2C" w:rsidRPr="000F2709" w14:paraId="75509F48" w14:textId="77777777" w:rsidTr="003A63BD">
                    <w:tc>
                      <w:tcPr>
                        <w:tcW w:w="578" w:type="dxa"/>
                        <w:shd w:val="clear" w:color="auto" w:fill="auto"/>
                      </w:tcPr>
                      <w:p w14:paraId="265C0BCF" w14:textId="77777777" w:rsidR="00BE5E2C" w:rsidRPr="000F2709" w:rsidRDefault="00BE5E2C" w:rsidP="006A0141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  <w:r w:rsidRPr="000F2709">
                          <w:rPr>
                            <w:rFonts w:ascii="Arial" w:hAnsi="Arial" w:cs="Arial"/>
                            <w:sz w:val="20"/>
                            <w:lang w:val="en-US"/>
                          </w:rPr>
                          <w:t>1.</w:t>
                        </w:r>
                      </w:p>
                    </w:tc>
                    <w:tc>
                      <w:tcPr>
                        <w:tcW w:w="1880" w:type="dxa"/>
                        <w:shd w:val="clear" w:color="auto" w:fill="auto"/>
                      </w:tcPr>
                      <w:p w14:paraId="343DDAD1" w14:textId="60763FCC" w:rsidR="00BE5E2C" w:rsidRPr="007B559A" w:rsidRDefault="007B559A" w:rsidP="006A0141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23" w:author="Microsoft Office User" w:date="2025-09-15T14:04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24" w:author="Microsoft Office User" w:date="2025-09-15T14:04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Шпатель 20мм</w:t>
                          </w:r>
                        </w:ins>
                      </w:p>
                    </w:tc>
                    <w:tc>
                      <w:tcPr>
                        <w:tcW w:w="1858" w:type="dxa"/>
                        <w:shd w:val="clear" w:color="auto" w:fill="auto"/>
                      </w:tcPr>
                      <w:p w14:paraId="44005CDE" w14:textId="6DDCB7F9" w:rsidR="00BE5E2C" w:rsidRPr="007B559A" w:rsidRDefault="007B559A" w:rsidP="006A0141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25" w:author="Microsoft Office User" w:date="2025-09-15T14:04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26" w:author="Microsoft Office User" w:date="2025-09-15T14:04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ГОСТ-8766</w:t>
                          </w:r>
                        </w:ins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14:paraId="5CF77B6D" w14:textId="31DF2DB6" w:rsidR="00BE5E2C" w:rsidRPr="007B559A" w:rsidRDefault="007B559A" w:rsidP="006A0141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27" w:author="Microsoft Office User" w:date="2025-09-15T14:04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28" w:author="Microsoft Office User" w:date="2025-09-15T14:04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ШТ</w:t>
                          </w:r>
                        </w:ins>
                      </w:p>
                    </w:tc>
                    <w:tc>
                      <w:tcPr>
                        <w:tcW w:w="1559" w:type="dxa"/>
                        <w:shd w:val="clear" w:color="auto" w:fill="auto"/>
                      </w:tcPr>
                      <w:p w14:paraId="1D46E914" w14:textId="755A1CE7" w:rsidR="00BE5E2C" w:rsidRPr="007B559A" w:rsidRDefault="007B559A" w:rsidP="006A0141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29" w:author="Microsoft Office User" w:date="2025-09-15T14:04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30" w:author="Microsoft Office User" w:date="2025-09-15T14:04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1098</w:t>
                          </w:r>
                        </w:ins>
                      </w:p>
                    </w:tc>
                    <w:tc>
                      <w:tcPr>
                        <w:tcW w:w="2126" w:type="dxa"/>
                        <w:shd w:val="clear" w:color="auto" w:fill="auto"/>
                      </w:tcPr>
                      <w:p w14:paraId="44686DFF" w14:textId="1DCC043D" w:rsidR="00BE5E2C" w:rsidRPr="007B559A" w:rsidRDefault="007B559A" w:rsidP="006A0141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31" w:author="Microsoft Office User" w:date="2025-09-15T14:04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32" w:author="Microsoft Office User" w:date="2025-09-15T14:04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978838909</w:t>
                          </w:r>
                        </w:ins>
                      </w:p>
                    </w:tc>
                  </w:tr>
                  <w:tr w:rsidR="007B559A" w:rsidRPr="000F2709" w14:paraId="555362C2" w14:textId="77777777" w:rsidTr="003A63BD">
                    <w:tc>
                      <w:tcPr>
                        <w:tcW w:w="578" w:type="dxa"/>
                        <w:shd w:val="clear" w:color="auto" w:fill="auto"/>
                      </w:tcPr>
                      <w:p w14:paraId="30FB9095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  <w:r w:rsidRPr="000F2709">
                          <w:rPr>
                            <w:rFonts w:ascii="Arial" w:hAnsi="Arial" w:cs="Arial"/>
                            <w:sz w:val="20"/>
                            <w:lang w:val="en-US"/>
                          </w:rPr>
                          <w:t>2.</w:t>
                        </w:r>
                      </w:p>
                    </w:tc>
                    <w:tc>
                      <w:tcPr>
                        <w:tcW w:w="1880" w:type="dxa"/>
                        <w:shd w:val="clear" w:color="auto" w:fill="auto"/>
                      </w:tcPr>
                      <w:p w14:paraId="3DE66EAF" w14:textId="04F7B144" w:rsidR="007B559A" w:rsidRPr="007B559A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33" w:author="Microsoft Office User" w:date="2025-09-15T14:04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34" w:author="Microsoft Office User" w:date="2025-09-15T14:04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Сверло 10 мм</w:t>
                          </w:r>
                        </w:ins>
                      </w:p>
                    </w:tc>
                    <w:tc>
                      <w:tcPr>
                        <w:tcW w:w="1858" w:type="dxa"/>
                        <w:shd w:val="clear" w:color="auto" w:fill="auto"/>
                      </w:tcPr>
                      <w:p w14:paraId="4C30FF26" w14:textId="61F56AF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  <w:ins w:id="35" w:author="Microsoft Office User" w:date="2025-09-15T14:04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ГОСТ-8</w:t>
                          </w:r>
                        </w:ins>
                        <w:ins w:id="36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456</w:t>
                          </w:r>
                        </w:ins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14:paraId="0EB92AE7" w14:textId="14A3B753" w:rsidR="007B559A" w:rsidRPr="007B559A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37" w:author="Microsoft Office User" w:date="2025-09-15T14:05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38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ШТ</w:t>
                          </w:r>
                        </w:ins>
                      </w:p>
                    </w:tc>
                    <w:tc>
                      <w:tcPr>
                        <w:tcW w:w="1559" w:type="dxa"/>
                        <w:shd w:val="clear" w:color="auto" w:fill="auto"/>
                      </w:tcPr>
                      <w:p w14:paraId="70AF8814" w14:textId="2066F5F1" w:rsidR="007B559A" w:rsidRPr="007B559A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39" w:author="Microsoft Office User" w:date="2025-09-15T14:05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40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98</w:t>
                          </w:r>
                        </w:ins>
                      </w:p>
                    </w:tc>
                    <w:tc>
                      <w:tcPr>
                        <w:tcW w:w="2126" w:type="dxa"/>
                        <w:shd w:val="clear" w:color="auto" w:fill="auto"/>
                      </w:tcPr>
                      <w:p w14:paraId="19044EE5" w14:textId="1042FE4E" w:rsidR="007B559A" w:rsidRPr="007B559A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41" w:author="Microsoft Office User" w:date="2025-09-15T14:05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42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978765</w:t>
                          </w:r>
                        </w:ins>
                      </w:p>
                    </w:tc>
                  </w:tr>
                  <w:tr w:rsidR="007B559A" w:rsidRPr="000F2709" w14:paraId="7C7F2D7E" w14:textId="77777777" w:rsidTr="003A63BD">
                    <w:tc>
                      <w:tcPr>
                        <w:tcW w:w="578" w:type="dxa"/>
                        <w:shd w:val="clear" w:color="auto" w:fill="auto"/>
                      </w:tcPr>
                      <w:p w14:paraId="7B0095D3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  <w:r w:rsidRPr="000F2709">
                          <w:rPr>
                            <w:rFonts w:ascii="Arial" w:hAnsi="Arial" w:cs="Arial"/>
                            <w:sz w:val="20"/>
                            <w:lang w:val="en-US"/>
                          </w:rPr>
                          <w:t>3.</w:t>
                        </w:r>
                      </w:p>
                    </w:tc>
                    <w:tc>
                      <w:tcPr>
                        <w:tcW w:w="1880" w:type="dxa"/>
                        <w:shd w:val="clear" w:color="auto" w:fill="auto"/>
                      </w:tcPr>
                      <w:p w14:paraId="6080A853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858" w:type="dxa"/>
                        <w:shd w:val="clear" w:color="auto" w:fill="auto"/>
                      </w:tcPr>
                      <w:p w14:paraId="42C66EEA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14:paraId="5199DD06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559" w:type="dxa"/>
                        <w:shd w:val="clear" w:color="auto" w:fill="auto"/>
                      </w:tcPr>
                      <w:p w14:paraId="16C11D1A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126" w:type="dxa"/>
                        <w:shd w:val="clear" w:color="auto" w:fill="auto"/>
                      </w:tcPr>
                      <w:p w14:paraId="098633D5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7B559A" w:rsidRPr="000F2709" w14:paraId="35CBC387" w14:textId="77777777" w:rsidTr="003A63BD">
                    <w:tc>
                      <w:tcPr>
                        <w:tcW w:w="578" w:type="dxa"/>
                        <w:shd w:val="clear" w:color="auto" w:fill="auto"/>
                      </w:tcPr>
                      <w:p w14:paraId="3601470A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  <w:r w:rsidRPr="000F2709">
                          <w:rPr>
                            <w:rFonts w:ascii="Arial" w:hAnsi="Arial" w:cs="Arial"/>
                            <w:sz w:val="20"/>
                            <w:lang w:val="en-US"/>
                          </w:rPr>
                          <w:t>4.</w:t>
                        </w:r>
                      </w:p>
                    </w:tc>
                    <w:tc>
                      <w:tcPr>
                        <w:tcW w:w="1880" w:type="dxa"/>
                        <w:shd w:val="clear" w:color="auto" w:fill="auto"/>
                      </w:tcPr>
                      <w:p w14:paraId="6A0F25AB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858" w:type="dxa"/>
                        <w:shd w:val="clear" w:color="auto" w:fill="auto"/>
                      </w:tcPr>
                      <w:p w14:paraId="6225058F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14:paraId="41532321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559" w:type="dxa"/>
                        <w:shd w:val="clear" w:color="auto" w:fill="auto"/>
                      </w:tcPr>
                      <w:p w14:paraId="2D777D36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126" w:type="dxa"/>
                        <w:shd w:val="clear" w:color="auto" w:fill="auto"/>
                      </w:tcPr>
                      <w:p w14:paraId="5C0B3A63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7B559A" w:rsidRPr="000F2709" w14:paraId="47DE2E89" w14:textId="77777777" w:rsidTr="003A63BD">
                    <w:tc>
                      <w:tcPr>
                        <w:tcW w:w="578" w:type="dxa"/>
                        <w:shd w:val="clear" w:color="auto" w:fill="auto"/>
                      </w:tcPr>
                      <w:p w14:paraId="6518EA88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  <w:r w:rsidRPr="000F2709">
                          <w:rPr>
                            <w:rFonts w:ascii="Arial" w:hAnsi="Arial" w:cs="Arial"/>
                            <w:sz w:val="20"/>
                            <w:lang w:val="en-US"/>
                          </w:rPr>
                          <w:t>5.</w:t>
                        </w:r>
                      </w:p>
                    </w:tc>
                    <w:tc>
                      <w:tcPr>
                        <w:tcW w:w="1880" w:type="dxa"/>
                        <w:shd w:val="clear" w:color="auto" w:fill="auto"/>
                      </w:tcPr>
                      <w:p w14:paraId="07EA511B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858" w:type="dxa"/>
                        <w:shd w:val="clear" w:color="auto" w:fill="auto"/>
                      </w:tcPr>
                      <w:p w14:paraId="4336294A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14:paraId="0FDAC35E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1559" w:type="dxa"/>
                        <w:shd w:val="clear" w:color="auto" w:fill="auto"/>
                      </w:tcPr>
                      <w:p w14:paraId="5685AB90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  <w:tc>
                      <w:tcPr>
                        <w:tcW w:w="2126" w:type="dxa"/>
                        <w:shd w:val="clear" w:color="auto" w:fill="auto"/>
                      </w:tcPr>
                      <w:p w14:paraId="611398EA" w14:textId="77777777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</w:p>
                    </w:tc>
                  </w:tr>
                  <w:tr w:rsidR="007B559A" w:rsidRPr="000F2709" w14:paraId="3436D789" w14:textId="77777777" w:rsidTr="003A63BD">
                    <w:tc>
                      <w:tcPr>
                        <w:tcW w:w="2458" w:type="dxa"/>
                        <w:gridSpan w:val="2"/>
                        <w:shd w:val="clear" w:color="auto" w:fill="auto"/>
                      </w:tcPr>
                      <w:p w14:paraId="31AC1C55" w14:textId="7522B486" w:rsidR="007B559A" w:rsidRPr="000F2709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lang w:val="en-US"/>
                          </w:rPr>
                        </w:pPr>
                        <w:r w:rsidRPr="000F2709">
                          <w:rPr>
                            <w:rFonts w:ascii="Arial" w:hAnsi="Arial" w:cs="Arial"/>
                            <w:sz w:val="20"/>
                          </w:rPr>
                          <w:t>ВСЕГО: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 xml:space="preserve"> </w:t>
                        </w:r>
                        <w:ins w:id="43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2</w:t>
                          </w:r>
                        </w:ins>
                      </w:p>
                    </w:tc>
                    <w:tc>
                      <w:tcPr>
                        <w:tcW w:w="1858" w:type="dxa"/>
                        <w:shd w:val="clear" w:color="auto" w:fill="auto"/>
                      </w:tcPr>
                      <w:p w14:paraId="32C7A533" w14:textId="4F746FBD" w:rsidR="007B559A" w:rsidRPr="007B559A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44" w:author="Microsoft Office User" w:date="2025-09-15T14:05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45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2</w:t>
                          </w:r>
                        </w:ins>
                      </w:p>
                    </w:tc>
                    <w:tc>
                      <w:tcPr>
                        <w:tcW w:w="1418" w:type="dxa"/>
                        <w:shd w:val="clear" w:color="auto" w:fill="auto"/>
                      </w:tcPr>
                      <w:p w14:paraId="30195179" w14:textId="40EF97A0" w:rsidR="007B559A" w:rsidRPr="007B559A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46" w:author="Microsoft Office User" w:date="2025-09-15T14:05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47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2</w:t>
                          </w:r>
                        </w:ins>
                      </w:p>
                    </w:tc>
                    <w:tc>
                      <w:tcPr>
                        <w:tcW w:w="1559" w:type="dxa"/>
                        <w:shd w:val="clear" w:color="auto" w:fill="auto"/>
                      </w:tcPr>
                      <w:p w14:paraId="56574E6C" w14:textId="0676CB2B" w:rsidR="007B559A" w:rsidRPr="007B559A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48" w:author="Microsoft Office User" w:date="2025-09-15T14:05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49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3353</w:t>
                          </w:r>
                        </w:ins>
                      </w:p>
                    </w:tc>
                    <w:tc>
                      <w:tcPr>
                        <w:tcW w:w="2126" w:type="dxa"/>
                        <w:shd w:val="clear" w:color="auto" w:fill="auto"/>
                      </w:tcPr>
                      <w:p w14:paraId="6E68594D" w14:textId="377BA303" w:rsidR="007B559A" w:rsidRPr="007B559A" w:rsidRDefault="007B559A" w:rsidP="007B559A">
                        <w:pPr>
                          <w:pStyle w:val="a3"/>
                          <w:suppressAutoHyphens/>
                          <w:ind w:firstLine="0"/>
                          <w:rPr>
                            <w:rFonts w:ascii="Arial" w:hAnsi="Arial" w:cs="Arial"/>
                            <w:sz w:val="20"/>
                            <w:rPrChange w:id="50" w:author="Microsoft Office User" w:date="2025-09-15T14:05:00Z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</w:rPrChange>
                          </w:rPr>
                        </w:pPr>
                        <w:ins w:id="51" w:author="Microsoft Office User" w:date="2025-09-15T14:05:00Z">
                          <w:r>
                            <w:rPr>
                              <w:rFonts w:ascii="Arial" w:hAnsi="Arial" w:cs="Arial"/>
                              <w:sz w:val="20"/>
                            </w:rPr>
                            <w:t>4543566</w:t>
                          </w:r>
                        </w:ins>
                      </w:p>
                    </w:tc>
                  </w:tr>
                </w:tbl>
                <w:p w14:paraId="36F76049" w14:textId="77777777" w:rsidR="007C53E1" w:rsidRPr="000F2709" w:rsidRDefault="007C53E1" w:rsidP="006A0141">
                  <w:pPr>
                    <w:pStyle w:val="a3"/>
                    <w:suppressAutoHyphens/>
                    <w:ind w:firstLine="0"/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permEnd w:id="1051881921"/>
          </w:tbl>
          <w:p w14:paraId="659034B0" w14:textId="77777777" w:rsidR="00F606A7" w:rsidRPr="000F2709" w:rsidRDefault="00F606A7" w:rsidP="00282805">
            <w:pPr>
              <w:pStyle w:val="a3"/>
              <w:suppressAutoHyphens/>
              <w:ind w:firstLine="0"/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F606A7" w:rsidRPr="00F606A7" w14:paraId="670616CA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B85CC94" w14:textId="77777777" w:rsidR="00F606A7" w:rsidRPr="000F2709" w:rsidRDefault="00F606A7" w:rsidP="00282805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F606A7" w:rsidRPr="00F606A7" w14:paraId="0DE4731C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FA53918" w14:textId="77777777" w:rsidR="00F606A7" w:rsidRPr="00F606A7" w:rsidRDefault="00F606A7" w:rsidP="009C756B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* Цены, указанные в настоящей спецификации, (не) включают в себя транспортные расходы по доставке продукции Покупателю</w:t>
            </w:r>
          </w:p>
          <w:p w14:paraId="308C3545" w14:textId="77777777" w:rsidR="00F606A7" w:rsidRPr="00F606A7" w:rsidRDefault="00F606A7" w:rsidP="009C756B">
            <w:pPr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0F2709" w14:paraId="4EC8E248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1020A0E3" w14:textId="77777777" w:rsidR="00F606A7" w:rsidRPr="000F2709" w:rsidRDefault="00F606A7" w:rsidP="00250823">
            <w:pPr>
              <w:pStyle w:val="a3"/>
              <w:suppressAutoHyphens/>
              <w:ind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0F2709">
              <w:rPr>
                <w:rFonts w:ascii="Arial" w:hAnsi="Arial" w:cs="Arial"/>
                <w:b/>
                <w:sz w:val="20"/>
              </w:rPr>
              <w:t>2. Сумма договора</w:t>
            </w:r>
          </w:p>
        </w:tc>
      </w:tr>
      <w:tr w:rsidR="00F606A7" w:rsidRPr="00F606A7" w14:paraId="3CB71B02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0B9DB861" w14:textId="152009D9" w:rsidR="00F606A7" w:rsidRPr="000F2709" w:rsidRDefault="00F606A7" w:rsidP="000546E1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  <w:permStart w:id="1963658323" w:edGrp="everyone"/>
            <w:r w:rsidRPr="000F2709">
              <w:rPr>
                <w:rFonts w:ascii="Arial" w:hAnsi="Arial" w:cs="Arial"/>
                <w:sz w:val="20"/>
              </w:rPr>
              <w:t xml:space="preserve">2.1. </w:t>
            </w:r>
            <w:proofErr w:type="gramStart"/>
            <w:r w:rsidRPr="000F2709">
              <w:rPr>
                <w:rFonts w:ascii="Arial" w:hAnsi="Arial" w:cs="Arial"/>
                <w:sz w:val="20"/>
              </w:rPr>
              <w:t>Сумма  договора</w:t>
            </w:r>
            <w:proofErr w:type="gramEnd"/>
            <w:r w:rsidRPr="000F2709">
              <w:rPr>
                <w:rFonts w:ascii="Arial" w:hAnsi="Arial" w:cs="Arial"/>
                <w:sz w:val="20"/>
              </w:rPr>
              <w:t xml:space="preserve"> составляет </w:t>
            </w:r>
            <w:ins w:id="52" w:author="Microsoft Office User" w:date="2025-09-15T14:05:00Z">
              <w:r w:rsidR="007B559A">
                <w:rPr>
                  <w:rFonts w:ascii="Arial" w:hAnsi="Arial" w:cs="Arial"/>
                  <w:sz w:val="20"/>
                </w:rPr>
                <w:t>4543566</w:t>
              </w:r>
              <w:r w:rsidR="007B559A" w:rsidRPr="000F2709" w:rsidDel="007B559A">
                <w:rPr>
                  <w:rFonts w:ascii="Arial" w:hAnsi="Arial" w:cs="Arial"/>
                  <w:sz w:val="20"/>
                </w:rPr>
                <w:t xml:space="preserve"> </w:t>
              </w:r>
            </w:ins>
            <w:del w:id="53" w:author="Microsoft Office User" w:date="2025-09-15T14:05:00Z">
              <w:r w:rsidRPr="000F2709" w:rsidDel="007B559A">
                <w:rPr>
                  <w:rFonts w:ascii="Arial" w:hAnsi="Arial" w:cs="Arial"/>
                  <w:sz w:val="20"/>
                </w:rPr>
                <w:delText xml:space="preserve">_________ </w:delText>
              </w:r>
            </w:del>
            <w:r w:rsidRPr="000F2709">
              <w:rPr>
                <w:rFonts w:ascii="Arial" w:hAnsi="Arial" w:cs="Arial"/>
                <w:sz w:val="20"/>
              </w:rPr>
              <w:t>(</w:t>
            </w:r>
            <w:ins w:id="54" w:author="Microsoft Office User" w:date="2025-09-15T14:05:00Z">
              <w:r w:rsidR="007B559A">
                <w:rPr>
                  <w:rFonts w:ascii="Arial" w:hAnsi="Arial" w:cs="Arial"/>
                  <w:sz w:val="20"/>
                </w:rPr>
                <w:t xml:space="preserve">пятьсот </w:t>
              </w:r>
            </w:ins>
            <w:proofErr w:type="spellStart"/>
            <w:ins w:id="55" w:author="Microsoft Office User" w:date="2025-09-15T14:06:00Z">
              <w:r w:rsidR="007B559A">
                <w:rPr>
                  <w:rFonts w:ascii="Arial" w:hAnsi="Arial" w:cs="Arial"/>
                  <w:sz w:val="20"/>
                </w:rPr>
                <w:t>два</w:t>
              </w:r>
            </w:ins>
            <w:ins w:id="56" w:author="Microsoft Office User" w:date="2025-09-15T14:05:00Z">
              <w:r w:rsidR="007B559A">
                <w:rPr>
                  <w:rFonts w:ascii="Arial" w:hAnsi="Arial" w:cs="Arial"/>
                  <w:sz w:val="20"/>
                </w:rPr>
                <w:t>адцать</w:t>
              </w:r>
              <w:proofErr w:type="spellEnd"/>
              <w:r w:rsidR="007B559A">
                <w:rPr>
                  <w:rFonts w:ascii="Arial" w:hAnsi="Arial" w:cs="Arial"/>
                  <w:sz w:val="20"/>
                </w:rPr>
                <w:t xml:space="preserve"> пять</w:t>
              </w:r>
            </w:ins>
            <w:ins w:id="57" w:author="Microsoft Office User" w:date="2025-09-15T14:06:00Z">
              <w:r w:rsidR="007B559A">
                <w:rPr>
                  <w:rFonts w:ascii="Arial" w:hAnsi="Arial" w:cs="Arial"/>
                  <w:sz w:val="20"/>
                </w:rPr>
                <w:t xml:space="preserve"> рублей </w:t>
              </w:r>
            </w:ins>
            <w:r w:rsidRPr="000F2709">
              <w:rPr>
                <w:rFonts w:ascii="Arial" w:hAnsi="Arial" w:cs="Arial"/>
                <w:sz w:val="20"/>
              </w:rPr>
              <w:t xml:space="preserve">) рублей, </w:t>
            </w:r>
            <w:r w:rsidR="000546E1" w:rsidRPr="000546E1">
              <w:rPr>
                <w:rFonts w:ascii="Arial" w:hAnsi="Arial" w:cs="Arial"/>
                <w:sz w:val="20"/>
              </w:rPr>
              <w:t xml:space="preserve">без налога на добавленную стоимость (далее -"НДС"), НДС исчисляется дополнительно по ставке, установленной действующим законодательством </w:t>
            </w:r>
            <w:permEnd w:id="1963658323"/>
          </w:p>
        </w:tc>
      </w:tr>
      <w:tr w:rsidR="00F606A7" w:rsidRPr="00F606A7" w14:paraId="49CEEC35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5793F74A" w14:textId="77777777" w:rsidR="00F606A7" w:rsidRPr="00F606A7" w:rsidRDefault="00F606A7" w:rsidP="00250823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2.2. Указанные в спецификации цены на продукцию фиксированы.</w:t>
            </w:r>
          </w:p>
          <w:p w14:paraId="6282AA5F" w14:textId="77777777" w:rsidR="00F606A7" w:rsidRPr="00F606A7" w:rsidRDefault="00F606A7" w:rsidP="00250823">
            <w:pPr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F606A7" w14:paraId="53007A90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22488419" w14:textId="77777777" w:rsidR="00F606A7" w:rsidRPr="000F2709" w:rsidRDefault="00F606A7" w:rsidP="00650A35">
            <w:pPr>
              <w:suppressAutoHyphens/>
              <w:jc w:val="center"/>
              <w:rPr>
                <w:rFonts w:ascii="Arial" w:hAnsi="Arial" w:cs="Arial"/>
                <w:b/>
              </w:rPr>
            </w:pPr>
            <w:r w:rsidRPr="000F2709">
              <w:rPr>
                <w:rFonts w:ascii="Arial" w:hAnsi="Arial" w:cs="Arial"/>
                <w:b/>
              </w:rPr>
              <w:t xml:space="preserve">3. Требования к продукции и ее приемка </w:t>
            </w:r>
          </w:p>
        </w:tc>
      </w:tr>
      <w:tr w:rsidR="00F606A7" w:rsidRPr="00F606A7" w14:paraId="1FFE16F6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546ACB17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3.1. Качество и комплектность продукции должны соответствовать ГОСТ (или ТУ) и </w:t>
            </w:r>
            <w:proofErr w:type="gramStart"/>
            <w:r w:rsidRPr="000F2709">
              <w:rPr>
                <w:rFonts w:ascii="Arial" w:hAnsi="Arial" w:cs="Arial"/>
              </w:rPr>
              <w:t>требованиям  экологической</w:t>
            </w:r>
            <w:proofErr w:type="gramEnd"/>
            <w:r w:rsidRPr="000F2709">
              <w:rPr>
                <w:rFonts w:ascii="Arial" w:hAnsi="Arial" w:cs="Arial"/>
              </w:rPr>
              <w:t xml:space="preserve"> безопасности, удостоверяются паспортом изготовителя или иным документом, который передается Покупателю вместе с товарной\товарно-транспортной накладной.</w:t>
            </w:r>
          </w:p>
        </w:tc>
      </w:tr>
      <w:tr w:rsidR="00F606A7" w:rsidRPr="00F606A7" w14:paraId="35266545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71C39A87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3.1.1. Поставщик обязан, если применимо для продукции, поставляемой в рамках настоящего договора, представить Покупателю документ, подтверждающий проведение контроля содержания радионуклидов в поставляемой продукции. Данный документ будет иметь силу на весь объем поставки по договору.</w:t>
            </w:r>
          </w:p>
          <w:p w14:paraId="780C31F6" w14:textId="77777777" w:rsidR="00F606A7" w:rsidRPr="000F2709" w:rsidRDefault="00F606A7" w:rsidP="00BB173C">
            <w:pPr>
              <w:pStyle w:val="21"/>
              <w:spacing w:line="240" w:lineRule="auto"/>
              <w:ind w:firstLine="0"/>
              <w:jc w:val="both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 xml:space="preserve">3.1.2. Упаковка поставляемой продукции должна соответствовать нормативной документации, применяемой к данной группе продукции, и обеспечивать сохранность продукции при перевозке, погрузо-разгрузочных работах и хранении. </w:t>
            </w:r>
          </w:p>
          <w:p w14:paraId="06E5B391" w14:textId="77777777" w:rsidR="00F606A7" w:rsidRPr="000F2709" w:rsidRDefault="00F606A7" w:rsidP="00BB173C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Маркировка поставляемой продукции должна соответствовать нормативной документации, применяемой к данной группе продукции, и обеспечивать однозначную идентификацию продукции при транспортировке и хранении на складе.</w:t>
            </w:r>
          </w:p>
        </w:tc>
      </w:tr>
      <w:tr w:rsidR="00F606A7" w:rsidRPr="00F606A7" w14:paraId="610A4A4F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1D07C642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3.2. Приёмка продукции по качеству, комплектности, ассортименту, количеству и иным характеристикам осуществляется в соответствии с условиями настоящего договора. </w:t>
            </w:r>
          </w:p>
          <w:p w14:paraId="4E4DA2AC" w14:textId="77777777" w:rsidR="00F606A7" w:rsidRPr="000F2709" w:rsidRDefault="00F606A7" w:rsidP="001338BB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В случае если особый порядок проверки качества продукции предусмотрен указанными в Спецификациях ГОСТами или ТУ, приемка продукции по качеству производится Покупателем в соответствии с указанными документами. </w:t>
            </w:r>
          </w:p>
          <w:p w14:paraId="13669261" w14:textId="77777777" w:rsidR="00F606A7" w:rsidRPr="000F2709" w:rsidRDefault="00F606A7" w:rsidP="001338BB">
            <w:pPr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F606A7" w14:paraId="1FD80850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2D1A5F1" w14:textId="77777777" w:rsidR="00F606A7" w:rsidRPr="000F2709" w:rsidRDefault="00F606A7" w:rsidP="00814036">
            <w:pPr>
              <w:pStyle w:val="31"/>
              <w:suppressAutoHyphens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b/>
                <w:sz w:val="20"/>
              </w:rPr>
              <w:t>3.3. Приемка продукции по количеству, ассортименту, таре и упаковке</w:t>
            </w:r>
          </w:p>
        </w:tc>
      </w:tr>
      <w:tr w:rsidR="00F606A7" w:rsidRPr="00CA4A07" w14:paraId="14B40CD1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3DC39EE8" w14:textId="77777777" w:rsidR="00F606A7" w:rsidRPr="000F2709" w:rsidRDefault="00F606A7" w:rsidP="00C96219">
            <w:pPr>
              <w:pStyle w:val="31"/>
              <w:suppressAutoHyphens/>
              <w:spacing w:line="240" w:lineRule="auto"/>
              <w:ind w:firstLine="0"/>
              <w:jc w:val="both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>3.3.1. Приемка продукции по количеству, ассортименту, таре и упаковке осуществляется в соответствии с договором и Спецификацией, на основании товарной/товарно-транспортной накладной Поставщика не позднее даты приемки. Датой приемки Покупателем продукции считается дата подписания им товарной/товарно-транспортной накладной.</w:t>
            </w:r>
          </w:p>
        </w:tc>
      </w:tr>
      <w:tr w:rsidR="00F606A7" w:rsidRPr="00F606A7" w14:paraId="390ADFBA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5A5C5BEE" w14:textId="77777777" w:rsidR="00F606A7" w:rsidRPr="000F2709" w:rsidRDefault="00F606A7" w:rsidP="00650A35">
            <w:pPr>
              <w:pStyle w:val="31"/>
              <w:suppressAutoHyphens/>
              <w:spacing w:line="240" w:lineRule="auto"/>
              <w:ind w:firstLine="0"/>
              <w:jc w:val="both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 xml:space="preserve">3.3.2. В случае если во время приемки Покупатель обнаружит продукцию с нарушением условий о количестве, ассортименте продукции, тары или упаковки, Покупатель делает соответствующую отметку в товарной/товарно-транспортной накладной. </w:t>
            </w:r>
          </w:p>
          <w:p w14:paraId="243FA788" w14:textId="77777777" w:rsidR="00F606A7" w:rsidRPr="000F2709" w:rsidRDefault="00F606A7" w:rsidP="000837E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lastRenderedPageBreak/>
              <w:t>Стороны договорились, что никакие дополнительные документы, подтверждающие недопоставку продукции или поставку продукции в количестве, превышающем указанное в Спецификации, ее ассортимент, нарушение тары или упаковки, составляться не должны. Поставщик на основании данных, указанных Покупателем в товарной/товарно-транспортной накладной, обязан в течение 2 (двух) рабочих дней предоставить сканированную копию исправленного счета-фактуры с указанием фактического количества и ассортимента поставленной и принятой Покупателем продукции, с последующим обязательным предоставлением оригинала исправленного счета-фактуры в течение 10 (Десяти) рабочих дней.</w:t>
            </w:r>
          </w:p>
        </w:tc>
      </w:tr>
      <w:tr w:rsidR="00F606A7" w:rsidRPr="00F606A7" w14:paraId="1242B158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7135BBCF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lastRenderedPageBreak/>
              <w:t>3.3.3. В случае если Поставщик поставит продукцию в количестве большем, чем указано в Спецификации, Покупатель имеет право принять излишек продукции или отказаться от его приемки. Принятый излишек продукции подлежит оплате по ценам, указанным в Спецификации.</w:t>
            </w:r>
          </w:p>
          <w:p w14:paraId="3572DADA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F606A7" w14:paraId="1E3D075E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239A2FC6" w14:textId="77777777" w:rsidR="00F606A7" w:rsidRPr="000F2709" w:rsidRDefault="00F606A7" w:rsidP="003B33BD">
            <w:pPr>
              <w:pStyle w:val="21"/>
              <w:suppressAutoHyphens/>
              <w:spacing w:line="240" w:lineRule="auto"/>
              <w:ind w:firstLine="0"/>
              <w:jc w:val="both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 xml:space="preserve">3.3.4. Если Поставщик передал в нарушение условий настоящего договора Покупателю меньшее количество продукции, чем определено Спецификацией, Покупатель вправе либо потребовать передать недостающее количество продукции, либо отказаться от </w:t>
            </w:r>
            <w:proofErr w:type="gramStart"/>
            <w:r w:rsidRPr="000F2709">
              <w:rPr>
                <w:rFonts w:ascii="Arial" w:hAnsi="Arial" w:cs="Arial"/>
                <w:sz w:val="20"/>
              </w:rPr>
              <w:t>переданной  продукции</w:t>
            </w:r>
            <w:proofErr w:type="gramEnd"/>
            <w:r w:rsidRPr="000F2709">
              <w:rPr>
                <w:rFonts w:ascii="Arial" w:hAnsi="Arial" w:cs="Arial"/>
                <w:sz w:val="20"/>
              </w:rPr>
              <w:t xml:space="preserve"> и от ее оплаты, а если продукция оплачена, Поставщик обязан вернуть уплаченную денежную сумму в течение 5 (Пяти) рабочих дней со дня предъявления Покупателем соответствующего требования.</w:t>
            </w:r>
          </w:p>
          <w:p w14:paraId="6D27783F" w14:textId="7FF9699F" w:rsidR="00F606A7" w:rsidRPr="000F2709" w:rsidRDefault="00F606A7" w:rsidP="000D0197">
            <w:pPr>
              <w:pStyle w:val="ad"/>
              <w:jc w:val="both"/>
            </w:pPr>
            <w:r w:rsidRPr="000F2709">
              <w:rPr>
                <w:rFonts w:ascii="Arial" w:hAnsi="Arial" w:cs="Arial"/>
              </w:rPr>
              <w:t xml:space="preserve">Если Покупатель в случае недопоставки продукции по своему выбору требует передать недостающее количество продукции, то Поставщик, допустивший недопоставку, обязан восполнить недопоставленное количество продукции в течение </w:t>
            </w:r>
            <w:permStart w:id="412903314" w:edGrp="everyone"/>
            <w:ins w:id="58" w:author="Microsoft Office User" w:date="2025-09-15T14:07:00Z">
              <w:r w:rsidR="007B559A">
                <w:rPr>
                  <w:rFonts w:ascii="Arial" w:hAnsi="Arial" w:cs="Arial"/>
                </w:rPr>
                <w:t xml:space="preserve">8 </w:t>
              </w:r>
            </w:ins>
            <w:del w:id="59" w:author="Microsoft Office User" w:date="2025-09-15T14:07:00Z">
              <w:r w:rsidRPr="000F2709" w:rsidDel="007B559A">
                <w:rPr>
                  <w:rFonts w:ascii="Arial" w:hAnsi="Arial" w:cs="Arial"/>
                </w:rPr>
                <w:delText xml:space="preserve">__ (________) </w:delText>
              </w:r>
            </w:del>
            <w:permEnd w:id="412903314"/>
            <w:r w:rsidRPr="000F2709">
              <w:rPr>
                <w:rFonts w:ascii="Arial" w:hAnsi="Arial" w:cs="Arial"/>
              </w:rPr>
              <w:t>рабочих дней со дня предъявления Покупателем соответствующего требования.</w:t>
            </w:r>
          </w:p>
        </w:tc>
      </w:tr>
      <w:tr w:rsidR="00F606A7" w:rsidRPr="00F606A7" w14:paraId="048E074E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26506C01" w14:textId="77777777" w:rsidR="00F606A7" w:rsidRPr="000F2709" w:rsidRDefault="00F606A7" w:rsidP="00650A35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3.3.5. Если Поставщик передал Покупателю наряду с продукцией, ассортимент которой соответствует Спецификации, продукцию с нарушением условия об ассортименте, Покупатель вправе по своему выбору:</w:t>
            </w:r>
          </w:p>
          <w:p w14:paraId="764C2772" w14:textId="77777777" w:rsidR="00F606A7" w:rsidRPr="000F2709" w:rsidRDefault="00F606A7" w:rsidP="00650A35">
            <w:pPr>
              <w:suppressAutoHyphens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- принять продукцию, соответствующую условию об ассортименте, и </w:t>
            </w:r>
            <w:hyperlink r:id="rId11" w:history="1">
              <w:r w:rsidRPr="000F2709">
                <w:rPr>
                  <w:rFonts w:ascii="Arial" w:hAnsi="Arial" w:cs="Arial"/>
                </w:rPr>
                <w:t>отказаться</w:t>
              </w:r>
            </w:hyperlink>
            <w:r w:rsidRPr="000F2709">
              <w:rPr>
                <w:rFonts w:ascii="Arial" w:hAnsi="Arial" w:cs="Arial"/>
              </w:rPr>
              <w:t xml:space="preserve"> от остальной продукции и её оплаты, а если продукция оплачена, Поставщик обязан вернуть уплаченную денежную сумму в течение 5 (Пяти) рабочих дней со дня предъявления Покупателем соответствующего требования;</w:t>
            </w:r>
          </w:p>
          <w:p w14:paraId="62922C62" w14:textId="77777777" w:rsidR="00F606A7" w:rsidRPr="000F2709" w:rsidRDefault="00F606A7" w:rsidP="00650A35">
            <w:pPr>
              <w:suppressAutoHyphens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отказаться от всей переданной продукции и от ее оплаты, а если продукция оплачена, Поставщик обязан вернуть уплаченную денежную сумму в течение 5 (Пяти) рабочих дней со дня предъявления Покупателем соответствующего требования;</w:t>
            </w:r>
          </w:p>
          <w:p w14:paraId="1CBDA211" w14:textId="77777777" w:rsidR="00F606A7" w:rsidRPr="000F2709" w:rsidRDefault="00F606A7" w:rsidP="00650A35">
            <w:pPr>
              <w:suppressAutoHyphens/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потребовать заменить продукцию, не соответствующую условию об ассортименте, продукцией в ассортименте, предусмотренном Спецификацией;</w:t>
            </w:r>
          </w:p>
          <w:p w14:paraId="31FF2052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         - принять всю переданную продукцию.</w:t>
            </w:r>
          </w:p>
          <w:p w14:paraId="2387C1D5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2A23CC44" w14:textId="54DF4C99" w:rsidR="00F606A7" w:rsidRPr="000F2709" w:rsidRDefault="00F606A7" w:rsidP="000D0197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В случае если Покупатель по своему выбору требует от Поставщика заменить продукцию, не соответствующую условию об ассортименте, продукцией в ассортименте, предусмотренному Спецификацией, Поставщик обязан заменить продукцию, не соответствующую условию об ассортименте, продукцией в ассортименте, предусмотренном Спецификацией, в течение </w:t>
            </w:r>
            <w:permStart w:id="2139901189" w:edGrp="everyone"/>
            <w:del w:id="60" w:author="Microsoft Office User" w:date="2025-09-15T14:08:00Z">
              <w:r w:rsidRPr="000F2709" w:rsidDel="007B559A">
                <w:rPr>
                  <w:rFonts w:ascii="Arial" w:hAnsi="Arial" w:cs="Arial"/>
                </w:rPr>
                <w:delText xml:space="preserve">__ (__________) </w:delText>
              </w:r>
            </w:del>
            <w:ins w:id="61" w:author="Microsoft Office User" w:date="2025-09-15T14:08:00Z">
              <w:r w:rsidR="007B559A">
                <w:rPr>
                  <w:rFonts w:ascii="Arial" w:hAnsi="Arial" w:cs="Arial"/>
                </w:rPr>
                <w:t xml:space="preserve">7 </w:t>
              </w:r>
            </w:ins>
            <w:permEnd w:id="2139901189"/>
            <w:r w:rsidRPr="000F2709">
              <w:rPr>
                <w:rFonts w:ascii="Arial" w:hAnsi="Arial" w:cs="Arial"/>
              </w:rPr>
              <w:t>рабочих дней со дня предъявления Покупателем соответствующего требования.</w:t>
            </w:r>
          </w:p>
          <w:p w14:paraId="3A6015E9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133550E2" w14:textId="77777777" w:rsidR="00F606A7" w:rsidRPr="000F2709" w:rsidRDefault="00F606A7" w:rsidP="00C84EC8">
            <w:pPr>
              <w:pStyle w:val="21"/>
              <w:suppressAutoHyphens/>
              <w:spacing w:line="240" w:lineRule="auto"/>
              <w:ind w:firstLine="0"/>
              <w:jc w:val="both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>Покупатель вправе отказаться от принятия и оплаты продукции, поставка которой просрочена Поставщиком на срок более чем 5 (Пять) рабочих дней, а если продукция оплачена, Поставщик обязан вернуть уплаченную денежную сумму в течение 5 (Пяти) рабочих дней со дня предъявления Покупателем соответствующего требования.</w:t>
            </w:r>
          </w:p>
          <w:p w14:paraId="7F6C9B48" w14:textId="77777777" w:rsidR="00F606A7" w:rsidRPr="000F2709" w:rsidRDefault="00F606A7" w:rsidP="00C84EC8">
            <w:pPr>
              <w:pStyle w:val="21"/>
              <w:suppressAutoHyphens/>
              <w:spacing w:line="240" w:lineRule="auto"/>
              <w:ind w:firstLine="0"/>
              <w:jc w:val="both"/>
              <w:rPr>
                <w:rFonts w:ascii="Arial" w:hAnsi="Arial" w:cs="Arial"/>
              </w:rPr>
            </w:pPr>
          </w:p>
        </w:tc>
      </w:tr>
      <w:tr w:rsidR="00F606A7" w:rsidRPr="00F606A7" w14:paraId="397F7233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57BAEF69" w14:textId="77777777" w:rsidR="00F606A7" w:rsidRPr="000F2709" w:rsidRDefault="00F606A7" w:rsidP="00814036">
            <w:pPr>
              <w:tabs>
                <w:tab w:val="left" w:pos="426"/>
                <w:tab w:val="num" w:pos="502"/>
              </w:tabs>
              <w:suppressAutoHyphens/>
              <w:jc w:val="center"/>
              <w:rPr>
                <w:rFonts w:ascii="Arial" w:hAnsi="Arial" w:cs="Arial"/>
                <w:bCs/>
                <w:lang w:eastAsia="en-US"/>
              </w:rPr>
            </w:pPr>
            <w:r w:rsidRPr="000F2709">
              <w:rPr>
                <w:rFonts w:ascii="Arial" w:hAnsi="Arial" w:cs="Arial"/>
                <w:b/>
              </w:rPr>
              <w:t>3.4.</w:t>
            </w:r>
            <w:r w:rsidRPr="000F2709">
              <w:rPr>
                <w:rFonts w:ascii="Arial" w:hAnsi="Arial" w:cs="Arial"/>
              </w:rPr>
              <w:t xml:space="preserve"> </w:t>
            </w:r>
            <w:r w:rsidRPr="000F2709">
              <w:rPr>
                <w:rFonts w:ascii="Arial" w:hAnsi="Arial" w:cs="Arial"/>
                <w:b/>
              </w:rPr>
              <w:t>Приемка продукции по качеству, комплектности:</w:t>
            </w:r>
          </w:p>
        </w:tc>
      </w:tr>
      <w:tr w:rsidR="00F606A7" w:rsidRPr="00F606A7" w14:paraId="4738E749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94CED4F" w14:textId="77777777" w:rsidR="00F606A7" w:rsidRPr="000F2709" w:rsidRDefault="00F606A7" w:rsidP="00C84EC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  <w:lang w:eastAsia="en-US"/>
              </w:rPr>
            </w:pPr>
            <w:r w:rsidRPr="000F2709">
              <w:rPr>
                <w:rFonts w:ascii="Arial" w:hAnsi="Arial" w:cs="Arial"/>
              </w:rPr>
              <w:t>3.4.1. Приемку продукции по качеству, комплектности Покупатель осуществляет на складе Покупателя в течение 5 (пяти) рабочих дней с даты подписания товарной/товарно-транспортной накладной.</w:t>
            </w:r>
          </w:p>
        </w:tc>
      </w:tr>
      <w:tr w:rsidR="00F606A7" w:rsidRPr="00CA4A07" w14:paraId="49D35BF1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D0DB176" w14:textId="77777777" w:rsidR="00F606A7" w:rsidRPr="000F2709" w:rsidRDefault="00F606A7" w:rsidP="00573654">
            <w:pPr>
              <w:tabs>
                <w:tab w:val="num" w:pos="-108"/>
                <w:tab w:val="left" w:pos="0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3.4.2. Если во время приемки Покупатель обнаружит продукцию ненадлежащего качества или некомплектную, он вызывает представителя Поставщика для составления Акта ТОРГ-2. Вызов представителя Поставщика осуществляется по выбору Покупателя посредством телеграммы, почтовой или факсимильной связи или с курьером по адресу Поставщика, указанному в разделе 9 настоящего договора. </w:t>
            </w:r>
          </w:p>
          <w:p w14:paraId="415DE2D2" w14:textId="77777777" w:rsidR="00F606A7" w:rsidRPr="000F2709" w:rsidRDefault="00F606A7" w:rsidP="002C4A76">
            <w:pPr>
              <w:tabs>
                <w:tab w:val="num" w:pos="-108"/>
                <w:tab w:val="left" w:pos="0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В случае неприбытия представителя Поставщика, надлежащим образом уполномоченного доверенностью на приемку продукции по качеству и комплектности, в течение 3 (трех) календарных дней со дня отправки Покупателем уведомления о вызове, Покупатель составляет Акт ТОРГ-2 в одностороннем порядке, без привлечения представителей других организаций, и направляет его Поставщику в течение 7 (семи) календарных дней факсимильной связью, с последующей отправкой оригинального экземпляра. Направляемый Поставщику Акт ТОРГ-2 сопровождается претензией, в которой </w:t>
            </w:r>
            <w:proofErr w:type="gramStart"/>
            <w:r w:rsidRPr="000F2709">
              <w:rPr>
                <w:rFonts w:ascii="Arial" w:hAnsi="Arial" w:cs="Arial"/>
              </w:rPr>
              <w:t>указываются  требования</w:t>
            </w:r>
            <w:proofErr w:type="gramEnd"/>
            <w:r w:rsidRPr="000F2709">
              <w:rPr>
                <w:rFonts w:ascii="Arial" w:hAnsi="Arial" w:cs="Arial"/>
              </w:rPr>
              <w:t xml:space="preserve"> Покупателя. Срок рассмотрения прете</w:t>
            </w:r>
            <w:r w:rsidR="00332C20">
              <w:rPr>
                <w:rFonts w:ascii="Arial" w:hAnsi="Arial" w:cs="Arial"/>
              </w:rPr>
              <w:t>нзии Поставщиком указан в п. 7.</w:t>
            </w:r>
            <w:r w:rsidR="00332C20">
              <w:rPr>
                <w:rFonts w:ascii="Arial" w:hAnsi="Arial" w:cs="Arial"/>
                <w:lang w:val="en-US"/>
              </w:rPr>
              <w:t>8</w:t>
            </w:r>
            <w:r w:rsidRPr="000F2709">
              <w:rPr>
                <w:rFonts w:ascii="Arial" w:hAnsi="Arial" w:cs="Arial"/>
              </w:rPr>
              <w:t>. настоящего договора.</w:t>
            </w:r>
          </w:p>
        </w:tc>
      </w:tr>
      <w:tr w:rsidR="00F606A7" w:rsidRPr="00CA4A07" w14:paraId="42A4D7C4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C7B1B98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3.4.3. Покупатель вправе предъявить требования к Поставщику, связанные с недостатками продукции по качеству, комплектности в части скрытых недостатков, если недостатки обнаружены в течение гарантийного срока. </w:t>
            </w:r>
          </w:p>
          <w:p w14:paraId="29DE7767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lastRenderedPageBreak/>
              <w:t xml:space="preserve">Если гарантийный срок не установлен, то такой срок составляет 12 месяцев с момента начала эксплуатации/использования продукции, но в любом случае не более 18 месяцев со дня поступления продукции на склад Покупателя. </w:t>
            </w:r>
          </w:p>
          <w:p w14:paraId="56977472" w14:textId="77777777" w:rsidR="00F606A7" w:rsidRPr="000F2709" w:rsidRDefault="00F606A7" w:rsidP="002C4A76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Покупатель составляет Акт об обнаружении скрытых недостатках продукции по форме Приложения № 1 к настоящему договору (далее - Акт), в одностороннем </w:t>
            </w:r>
            <w:proofErr w:type="gramStart"/>
            <w:r w:rsidRPr="000F2709">
              <w:rPr>
                <w:rFonts w:ascii="Arial" w:hAnsi="Arial" w:cs="Arial"/>
              </w:rPr>
              <w:t>порядке  и</w:t>
            </w:r>
            <w:proofErr w:type="gramEnd"/>
            <w:r w:rsidRPr="000F2709">
              <w:rPr>
                <w:rFonts w:ascii="Arial" w:hAnsi="Arial" w:cs="Arial"/>
              </w:rPr>
              <w:t xml:space="preserve"> в течение 5 (пяти) календарных  дней уведомляет Поставщика,  направляя подписанный Акт факсимильной связью, с последующей отправкой оригинального экземпляра. Направляемый Поставщику Акт сопровождается претензией, в которой указываются требования Покупателя. Срок рассмо</w:t>
            </w:r>
            <w:r w:rsidR="00332C20">
              <w:rPr>
                <w:rFonts w:ascii="Arial" w:hAnsi="Arial" w:cs="Arial"/>
              </w:rPr>
              <w:t>трения претензии указан в п. 7.</w:t>
            </w:r>
            <w:r w:rsidR="00332C20">
              <w:rPr>
                <w:rFonts w:ascii="Arial" w:hAnsi="Arial" w:cs="Arial"/>
                <w:lang w:val="en-US"/>
              </w:rPr>
              <w:t>8</w:t>
            </w:r>
            <w:r w:rsidRPr="000F2709">
              <w:rPr>
                <w:rFonts w:ascii="Arial" w:hAnsi="Arial" w:cs="Arial"/>
              </w:rPr>
              <w:t>. настоящего договора.</w:t>
            </w:r>
          </w:p>
          <w:p w14:paraId="0B5B24F1" w14:textId="77777777" w:rsidR="00F606A7" w:rsidRPr="000F2709" w:rsidRDefault="00F606A7" w:rsidP="002C4A76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0F2709" w14:paraId="2AEC53B9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8F6461B" w14:textId="77777777" w:rsidR="00F606A7" w:rsidRPr="000F2709" w:rsidRDefault="00F606A7" w:rsidP="00814036">
            <w:pPr>
              <w:pStyle w:val="31"/>
              <w:suppressAutoHyphens/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b/>
                <w:sz w:val="20"/>
              </w:rPr>
              <w:lastRenderedPageBreak/>
              <w:t>3.5. Приемка сложной продукции (оборудование):</w:t>
            </w:r>
          </w:p>
        </w:tc>
      </w:tr>
      <w:tr w:rsidR="00F606A7" w:rsidRPr="00F606A7" w14:paraId="1844321A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754B8D9" w14:textId="77777777" w:rsidR="00F606A7" w:rsidRPr="000F2709" w:rsidRDefault="00F606A7" w:rsidP="00650A35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  <w:bCs/>
                <w:lang w:eastAsia="en-US"/>
              </w:rPr>
              <w:t>3.5.1. Покупатель,</w:t>
            </w:r>
            <w:r w:rsidRPr="000F2709">
              <w:rPr>
                <w:rFonts w:ascii="Arial" w:hAnsi="Arial" w:cs="Arial"/>
                <w:lang w:eastAsia="en-US"/>
              </w:rPr>
              <w:t xml:space="preserve"> при наличии обязательного письменного уведомления </w:t>
            </w:r>
            <w:proofErr w:type="gramStart"/>
            <w:r w:rsidRPr="000F2709">
              <w:rPr>
                <w:rFonts w:ascii="Arial" w:hAnsi="Arial" w:cs="Arial"/>
                <w:lang w:eastAsia="en-US"/>
              </w:rPr>
              <w:t>Поставщика  Покупателем</w:t>
            </w:r>
            <w:proofErr w:type="gramEnd"/>
            <w:r w:rsidRPr="000F2709">
              <w:rPr>
                <w:rFonts w:ascii="Arial" w:hAnsi="Arial" w:cs="Arial"/>
                <w:lang w:eastAsia="en-US"/>
              </w:rPr>
              <w:t>, имеет право вскрыть продукцию, поступившую к нему  с нарушением пломб, краски и иных защитных механизмов. При этом факт вскрытия не будет являться основанием прекращения гарантийного обслуживания такой продукции или прекращения срока действия гарантии.</w:t>
            </w:r>
          </w:p>
        </w:tc>
      </w:tr>
      <w:tr w:rsidR="00F606A7" w:rsidRPr="00F606A7" w14:paraId="1F4D3A98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0B42DE0C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  <w:lang w:eastAsia="en-US"/>
              </w:rPr>
              <w:t>3.5.2. Вскрытие поставленной продукции проводится с целью</w:t>
            </w:r>
            <w:r w:rsidRPr="000F2709">
              <w:rPr>
                <w:rFonts w:ascii="Arial" w:hAnsi="Arial" w:cs="Arial"/>
                <w:i/>
                <w:iCs/>
                <w:lang w:eastAsia="en-US"/>
              </w:rPr>
              <w:t xml:space="preserve"> </w:t>
            </w:r>
            <w:permStart w:id="186587897" w:edGrp="everyone"/>
            <w:r w:rsidRPr="000F2709">
              <w:rPr>
                <w:rFonts w:ascii="Arial" w:hAnsi="Arial" w:cs="Arial"/>
                <w:i/>
                <w:iCs/>
                <w:lang w:eastAsia="en-US"/>
              </w:rPr>
              <w:t xml:space="preserve">(далее выбрать) </w:t>
            </w:r>
            <w:r w:rsidRPr="000F2709">
              <w:rPr>
                <w:rFonts w:ascii="Arial" w:hAnsi="Arial" w:cs="Arial"/>
                <w:i/>
                <w:lang w:eastAsia="en-US"/>
              </w:rPr>
              <w:t xml:space="preserve">анализа качества деталей и узлов данного оборудования, </w:t>
            </w:r>
            <w:r w:rsidRPr="000F2709">
              <w:rPr>
                <w:rFonts w:ascii="Arial" w:hAnsi="Arial" w:cs="Arial"/>
                <w:i/>
                <w:iCs/>
                <w:lang w:eastAsia="en-US"/>
              </w:rPr>
              <w:t>монтажа и установки такого оборудования на линию, проверки его работоспособности, иные причины.</w:t>
            </w:r>
            <w:permEnd w:id="186587897"/>
          </w:p>
        </w:tc>
      </w:tr>
      <w:tr w:rsidR="00F606A7" w:rsidRPr="00F606A7" w14:paraId="1930D39D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70CD9097" w14:textId="77777777" w:rsidR="00F606A7" w:rsidRPr="000F2709" w:rsidRDefault="00F606A7" w:rsidP="00B77F71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  <w:lang w:eastAsia="en-US"/>
              </w:rPr>
            </w:pPr>
            <w:r w:rsidRPr="000F2709">
              <w:rPr>
                <w:rFonts w:ascii="Arial" w:hAnsi="Arial" w:cs="Arial"/>
                <w:lang w:eastAsia="en-US"/>
              </w:rPr>
              <w:t>3.5.3. Факт вскрытия поставленной продукции фиксируется Актом осмотра по форме Приложения № 2 к настоящему договору, а также фото (или видео) съемкой. Акт осмотра подписывается представителями Покупателя и вместе с фотографиями направляется в адрес Поставщика в течение 3-х рабочих дней с момента такого вскрытия, по факсу, либо по электронной почте по адресу, указанному в разделе 9 настоящего договора, с последующим предоставлением оригиналов в течение 30 календарных дней.</w:t>
            </w:r>
          </w:p>
        </w:tc>
      </w:tr>
      <w:tr w:rsidR="00F606A7" w:rsidRPr="00F606A7" w14:paraId="1A58155D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0132F11A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  <w:lang w:eastAsia="en-US"/>
              </w:rPr>
            </w:pPr>
            <w:r w:rsidRPr="000F2709">
              <w:rPr>
                <w:rFonts w:ascii="Arial" w:hAnsi="Arial" w:cs="Arial"/>
                <w:lang w:eastAsia="en-US"/>
              </w:rPr>
              <w:t>3.5.4. Вскрытие проводится силами и средствами Покупателя. В процессе вскрытия Покупатель несет полную ответственность за сохранность продукции и ее составляющих.</w:t>
            </w:r>
          </w:p>
        </w:tc>
      </w:tr>
      <w:tr w:rsidR="00F606A7" w:rsidRPr="00CA4A07" w14:paraId="4D5430D6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0385CFD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  <w:lang w:eastAsia="en-US"/>
              </w:rPr>
            </w:pPr>
            <w:r w:rsidRPr="000F2709">
              <w:rPr>
                <w:rFonts w:ascii="Arial" w:hAnsi="Arial" w:cs="Arial"/>
                <w:lang w:eastAsia="en-US"/>
              </w:rPr>
              <w:t xml:space="preserve">3.5.5. </w:t>
            </w:r>
            <w:r w:rsidRPr="000F2709">
              <w:rPr>
                <w:rFonts w:ascii="Arial" w:hAnsi="Arial" w:cs="Arial"/>
              </w:rPr>
              <w:t xml:space="preserve">В случае, если во время вскрытия Покупатель обнаружит </w:t>
            </w:r>
            <w:r w:rsidRPr="000F2709">
              <w:rPr>
                <w:rFonts w:ascii="Arial" w:hAnsi="Arial" w:cs="Arial"/>
                <w:lang w:eastAsia="en-US"/>
              </w:rPr>
              <w:t>некачественные детали, узлы и комплектующие</w:t>
            </w:r>
            <w:r w:rsidRPr="000F2709">
              <w:rPr>
                <w:rFonts w:ascii="Arial" w:hAnsi="Arial" w:cs="Arial"/>
              </w:rPr>
              <w:t xml:space="preserve">, Покупатель в одностороннем порядке составляет Акт ТОРГ-2 и направляет его Поставщику в течение 7 (семи) календарных дней факсимильной связью, с последующей отправкой оригинального экземпляра. Направляемый Поставщику Акт ТОРГ-2 сопровождается претензией, в которой </w:t>
            </w:r>
            <w:proofErr w:type="gramStart"/>
            <w:r w:rsidRPr="000F2709">
              <w:rPr>
                <w:rFonts w:ascii="Arial" w:hAnsi="Arial" w:cs="Arial"/>
              </w:rPr>
              <w:t>указываются  требования</w:t>
            </w:r>
            <w:proofErr w:type="gramEnd"/>
            <w:r w:rsidRPr="000F2709">
              <w:rPr>
                <w:rFonts w:ascii="Arial" w:hAnsi="Arial" w:cs="Arial"/>
              </w:rPr>
              <w:t xml:space="preserve"> Покупателя. Срок рассмо</w:t>
            </w:r>
            <w:r w:rsidR="00332C20">
              <w:rPr>
                <w:rFonts w:ascii="Arial" w:hAnsi="Arial" w:cs="Arial"/>
              </w:rPr>
              <w:t>трения претензии указан в п. 7.</w:t>
            </w:r>
            <w:r w:rsidR="00332C20">
              <w:rPr>
                <w:rFonts w:ascii="Arial" w:hAnsi="Arial" w:cs="Arial"/>
                <w:lang w:val="en-US"/>
              </w:rPr>
              <w:t>8</w:t>
            </w:r>
            <w:r w:rsidRPr="000F2709">
              <w:rPr>
                <w:rFonts w:ascii="Arial" w:hAnsi="Arial" w:cs="Arial"/>
              </w:rPr>
              <w:t>. настоящего договора.</w:t>
            </w:r>
          </w:p>
        </w:tc>
      </w:tr>
      <w:tr w:rsidR="00F606A7" w:rsidRPr="00F606A7" w14:paraId="320F8059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31E25883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3.5.6. Если Поставщик не согласен с полученным Актом ТОРГ-2 он вправе назначить независимую экспертизу в течение 10 (десяти) рабочих дней, расходы по ее проведению относятся на счет Поставщика. </w:t>
            </w:r>
          </w:p>
          <w:p w14:paraId="536A5A1A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  <w:lang w:eastAsia="en-US"/>
              </w:rPr>
            </w:pPr>
            <w:r w:rsidRPr="000F2709">
              <w:rPr>
                <w:rFonts w:ascii="Arial" w:hAnsi="Arial" w:cs="Arial"/>
              </w:rPr>
              <w:t xml:space="preserve">В случае, если Поставщик не назначает независимую экспертизу в течение указанного времени, он должен забрать поставленную продукцию, причем все расходы по возврату продукции относятся на его счет.  </w:t>
            </w:r>
          </w:p>
        </w:tc>
      </w:tr>
      <w:tr w:rsidR="00F606A7" w:rsidRPr="00F606A7" w14:paraId="12578837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17BB9533" w14:textId="77777777" w:rsidR="00F606A7" w:rsidRPr="000F2709" w:rsidRDefault="00F606A7" w:rsidP="00C84EC8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3.5.7. Результаты экспертизы являются обязательными для обеих сторон договора.</w:t>
            </w:r>
          </w:p>
        </w:tc>
      </w:tr>
      <w:tr w:rsidR="00F606A7" w:rsidRPr="00F606A7" w14:paraId="4BADC870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31172C8" w14:textId="77777777" w:rsidR="00F606A7" w:rsidRPr="000F2709" w:rsidRDefault="00F606A7" w:rsidP="00650A35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3.6. В случае передачи продукции ненадлежащего качества и комплектности Покупатель вправе по своему выбору потребовать от Поставщика:</w:t>
            </w:r>
          </w:p>
          <w:p w14:paraId="0F6D4378" w14:textId="77777777" w:rsidR="00F606A7" w:rsidRPr="000F2709" w:rsidRDefault="00F606A7" w:rsidP="00804030">
            <w:pPr>
              <w:tabs>
                <w:tab w:val="left" w:pos="218"/>
              </w:tabs>
              <w:suppressAutoHyphens/>
              <w:autoSpaceDE w:val="0"/>
              <w:autoSpaceDN w:val="0"/>
              <w:adjustRightInd w:val="0"/>
              <w:ind w:firstLine="34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соразмерного уменьшения покупной цены;</w:t>
            </w:r>
          </w:p>
          <w:p w14:paraId="6DC1F9C7" w14:textId="77777777" w:rsidR="00F606A7" w:rsidRPr="000F2709" w:rsidRDefault="00F606A7" w:rsidP="00804030">
            <w:pPr>
              <w:tabs>
                <w:tab w:val="left" w:pos="218"/>
                <w:tab w:val="left" w:pos="318"/>
              </w:tabs>
              <w:suppressAutoHyphens/>
              <w:autoSpaceDE w:val="0"/>
              <w:autoSpaceDN w:val="0"/>
              <w:adjustRightInd w:val="0"/>
              <w:ind w:firstLine="34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безвозмездного устранения недостатков продукции;</w:t>
            </w:r>
          </w:p>
          <w:p w14:paraId="4598476C" w14:textId="77777777" w:rsidR="00F606A7" w:rsidRPr="000F2709" w:rsidRDefault="00F606A7" w:rsidP="00804030">
            <w:pPr>
              <w:tabs>
                <w:tab w:val="left" w:pos="218"/>
              </w:tabs>
              <w:suppressAutoHyphens/>
              <w:ind w:firstLine="34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возмещения своих расходов на устранение недостатков продукции.</w:t>
            </w:r>
          </w:p>
          <w:p w14:paraId="7DF8C516" w14:textId="34B592E3" w:rsidR="00F606A7" w:rsidRPr="000F2709" w:rsidRDefault="00F606A7" w:rsidP="00502EA6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Поставщик обязан выполнить требования Покупателя в срок не позднее</w:t>
            </w:r>
            <w:ins w:id="62" w:author="Microsoft Office User" w:date="2025-09-15T14:08:00Z">
              <w:r w:rsidR="007B559A">
                <w:rPr>
                  <w:rFonts w:ascii="Arial" w:hAnsi="Arial" w:cs="Arial"/>
                </w:rPr>
                <w:t xml:space="preserve"> </w:t>
              </w:r>
            </w:ins>
            <w:del w:id="63" w:author="Microsoft Office User" w:date="2025-09-15T14:08:00Z">
              <w:r w:rsidRPr="000F2709" w:rsidDel="007B559A">
                <w:rPr>
                  <w:rFonts w:ascii="Arial" w:hAnsi="Arial" w:cs="Arial"/>
                </w:rPr>
                <w:delText xml:space="preserve"> </w:delText>
              </w:r>
              <w:permStart w:id="173043192" w:edGrp="everyone"/>
              <w:r w:rsidRPr="000F2709" w:rsidDel="007B559A">
                <w:rPr>
                  <w:rFonts w:ascii="Arial" w:hAnsi="Arial" w:cs="Arial"/>
                </w:rPr>
                <w:delText>_______</w:delText>
              </w:r>
            </w:del>
            <w:ins w:id="64" w:author="Microsoft Office User" w:date="2025-09-15T14:08:00Z">
              <w:r w:rsidR="007B559A">
                <w:rPr>
                  <w:rFonts w:ascii="Arial" w:hAnsi="Arial" w:cs="Arial"/>
                </w:rPr>
                <w:t>9</w:t>
              </w:r>
            </w:ins>
            <w:permEnd w:id="173043192"/>
            <w:r w:rsidRPr="000F2709">
              <w:rPr>
                <w:rFonts w:ascii="Arial" w:hAnsi="Arial" w:cs="Arial"/>
              </w:rPr>
              <w:t xml:space="preserve"> дней со дня получения требования от Покупателя.</w:t>
            </w:r>
          </w:p>
        </w:tc>
      </w:tr>
      <w:tr w:rsidR="00F606A7" w:rsidRPr="00F606A7" w14:paraId="5C59BDF2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4EF5CCF" w14:textId="77777777" w:rsidR="00F606A7" w:rsidRPr="000F2709" w:rsidRDefault="00F606A7" w:rsidP="00650A35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3.7. В случае существенного нарушения требований к качеству и комплектности продукции (обнаружения неустранимых недостатков, недостатков, которые не могут быть устранены без несоразмерных расходов или затрат времени или выявляются неоднократно либо проявляются вновь после их устранения, и других подобных недостатков) Покупатель вправе по своему выбору:</w:t>
            </w:r>
          </w:p>
          <w:p w14:paraId="4DC84F29" w14:textId="77777777" w:rsidR="00F606A7" w:rsidRPr="000F2709" w:rsidRDefault="00F606A7" w:rsidP="00971620">
            <w:pPr>
              <w:suppressAutoHyphens/>
              <w:autoSpaceDE w:val="0"/>
              <w:autoSpaceDN w:val="0"/>
              <w:adjustRightInd w:val="0"/>
              <w:ind w:firstLine="46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отказаться от исполнения настоящего договора и потребовать возврата уплаченной за продукцию денежной суммы;</w:t>
            </w:r>
          </w:p>
          <w:p w14:paraId="1891A932" w14:textId="77777777" w:rsidR="00F606A7" w:rsidRPr="000F2709" w:rsidRDefault="00F606A7" w:rsidP="00502EA6">
            <w:pPr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         - потребовать замены продукции ненадлежащего качества продукцией, соответствующей условиям настоящего договора.</w:t>
            </w:r>
          </w:p>
          <w:p w14:paraId="271499B7" w14:textId="6518F962" w:rsidR="00F606A7" w:rsidRPr="007B559A" w:rsidRDefault="00F606A7" w:rsidP="00C13A54">
            <w:pPr>
              <w:jc w:val="both"/>
              <w:rPr>
                <w:rFonts w:ascii="Arial" w:hAnsi="Arial" w:cs="Arial"/>
                <w:rPrChange w:id="65" w:author="Microsoft Office User" w:date="2025-09-15T14:08:00Z">
                  <w:rPr>
                    <w:rFonts w:ascii="Arial" w:hAnsi="Arial" w:cs="Arial"/>
                    <w:lang w:val="en-US"/>
                  </w:rPr>
                </w:rPrChange>
              </w:rPr>
            </w:pPr>
            <w:r w:rsidRPr="000F2709">
              <w:rPr>
                <w:rFonts w:ascii="Arial" w:hAnsi="Arial" w:cs="Arial"/>
              </w:rPr>
              <w:t>Поставщик обязан выполнить требования Покупателя в срок не позднее</w:t>
            </w:r>
            <w:ins w:id="66" w:author="Microsoft Office User" w:date="2025-09-15T14:08:00Z">
              <w:r w:rsidR="007B559A">
                <w:rPr>
                  <w:rFonts w:ascii="Arial" w:hAnsi="Arial" w:cs="Arial"/>
                </w:rPr>
                <w:t xml:space="preserve"> </w:t>
              </w:r>
            </w:ins>
            <w:del w:id="67" w:author="Microsoft Office User" w:date="2025-09-15T14:08:00Z">
              <w:r w:rsidRPr="000F2709" w:rsidDel="007B559A">
                <w:rPr>
                  <w:rFonts w:ascii="Arial" w:hAnsi="Arial" w:cs="Arial"/>
                </w:rPr>
                <w:delText xml:space="preserve"> </w:delText>
              </w:r>
              <w:permStart w:id="744622514" w:edGrp="everyone"/>
              <w:r w:rsidRPr="000F2709" w:rsidDel="007B559A">
                <w:rPr>
                  <w:rFonts w:ascii="Arial" w:hAnsi="Arial" w:cs="Arial"/>
                </w:rPr>
                <w:delText>_______</w:delText>
              </w:r>
              <w:permEnd w:id="744622514"/>
              <w:r w:rsidRPr="000F2709" w:rsidDel="007B559A">
                <w:rPr>
                  <w:rFonts w:ascii="Arial" w:hAnsi="Arial" w:cs="Arial"/>
                </w:rPr>
                <w:delText xml:space="preserve"> </w:delText>
              </w:r>
            </w:del>
            <w:ins w:id="68" w:author="Microsoft Office User" w:date="2025-09-15T14:08:00Z">
              <w:r w:rsidR="007B559A">
                <w:rPr>
                  <w:rFonts w:ascii="Arial" w:hAnsi="Arial" w:cs="Arial"/>
                </w:rPr>
                <w:t>15</w:t>
              </w:r>
            </w:ins>
            <w:r w:rsidRPr="000F2709">
              <w:rPr>
                <w:rFonts w:ascii="Arial" w:hAnsi="Arial" w:cs="Arial"/>
              </w:rPr>
              <w:t xml:space="preserve">дней со дня получения требования от Покупателя. Все расходы, связанные с заменой </w:t>
            </w:r>
            <w:proofErr w:type="gramStart"/>
            <w:r w:rsidRPr="000F2709">
              <w:rPr>
                <w:rFonts w:ascii="Arial" w:hAnsi="Arial" w:cs="Arial"/>
              </w:rPr>
              <w:t>некачественного товара</w:t>
            </w:r>
            <w:proofErr w:type="gramEnd"/>
            <w:r w:rsidRPr="000F2709">
              <w:rPr>
                <w:rFonts w:ascii="Arial" w:hAnsi="Arial" w:cs="Arial"/>
              </w:rPr>
              <w:t xml:space="preserve"> несет Поставщик.</w:t>
            </w:r>
          </w:p>
        </w:tc>
      </w:tr>
      <w:tr w:rsidR="00F606A7" w:rsidRPr="00CA4A07" w14:paraId="6701C4CA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79D8DD27" w14:textId="77777777" w:rsidR="00F606A7" w:rsidRPr="000F2709" w:rsidRDefault="00F606A7" w:rsidP="00650A35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3.8. В случае, когда Покупатель, в соответствии с законом, иными правовыми актами или настоящим договором отказывается от переданной Поставщиком продукции, он принимает такую продукцию на ответственное хранение. </w:t>
            </w:r>
          </w:p>
          <w:p w14:paraId="0FA9251F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Все расходы по такому хранению относятся на счет Поставщика. Принятая на хранение продукция не считается поставленной и не оплачивается Покупателем.</w:t>
            </w:r>
          </w:p>
        </w:tc>
      </w:tr>
      <w:tr w:rsidR="00F606A7" w:rsidRPr="00F606A7" w14:paraId="099D86A6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9E771DE" w14:textId="77777777" w:rsidR="00F606A7" w:rsidRPr="000F2709" w:rsidRDefault="00F606A7" w:rsidP="00650A35">
            <w:pPr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  <w:lang w:eastAsia="en-US"/>
              </w:rPr>
            </w:pPr>
            <w:r w:rsidRPr="000F2709">
              <w:rPr>
                <w:rFonts w:ascii="Arial" w:hAnsi="Arial" w:cs="Arial"/>
                <w:lang w:eastAsia="en-US"/>
              </w:rPr>
              <w:t>3.9. Поставщик обязан по требованию Покупателя вывезти продукцию, принятую Покупателем на ответственное хранение, или распорядиться ей в разумный срок. Если Поставщик в этот срок не распорядится продукцией, Покупатель вправе реализовать продукцию или возвратить ее Поставщику.</w:t>
            </w:r>
          </w:p>
          <w:p w14:paraId="4F082E7C" w14:textId="77777777" w:rsidR="00F606A7" w:rsidRPr="000F2709" w:rsidRDefault="00F606A7" w:rsidP="004556E7">
            <w:pPr>
              <w:suppressAutoHyphens/>
              <w:jc w:val="both"/>
              <w:rPr>
                <w:rFonts w:ascii="Arial" w:hAnsi="Arial" w:cs="Arial"/>
                <w:lang w:eastAsia="en-US"/>
              </w:rPr>
            </w:pPr>
            <w:r w:rsidRPr="000F2709">
              <w:rPr>
                <w:rFonts w:ascii="Arial" w:hAnsi="Arial" w:cs="Arial"/>
                <w:lang w:eastAsia="en-US"/>
              </w:rPr>
              <w:t xml:space="preserve">Все расходы, понесенные Покупателем в связи с принятием продукции на ответственное хранение, </w:t>
            </w:r>
            <w:r w:rsidRPr="000F2709">
              <w:rPr>
                <w:rFonts w:ascii="Arial" w:hAnsi="Arial" w:cs="Arial"/>
                <w:lang w:eastAsia="en-US"/>
              </w:rPr>
              <w:lastRenderedPageBreak/>
              <w:t xml:space="preserve">реализацией продукции или ее возвратом Поставщику, подлежат возмещению Поставщиком. При этом вырученное от реализации продукции передается Поставщику за вычетом причитающегося Покупателю. </w:t>
            </w:r>
          </w:p>
          <w:p w14:paraId="07EC26EA" w14:textId="77777777" w:rsidR="00F606A7" w:rsidRPr="000F2709" w:rsidRDefault="00F606A7" w:rsidP="004556E7">
            <w:pPr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0F2709" w14:paraId="5EC0C182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7B434526" w14:textId="77777777" w:rsidR="00F606A7" w:rsidRPr="000F2709" w:rsidRDefault="00F606A7" w:rsidP="00814036">
            <w:pPr>
              <w:tabs>
                <w:tab w:val="left" w:pos="426"/>
                <w:tab w:val="num" w:pos="502"/>
              </w:tabs>
              <w:suppressAutoHyphens/>
              <w:jc w:val="center"/>
              <w:rPr>
                <w:rFonts w:ascii="Arial" w:hAnsi="Arial" w:cs="Arial"/>
                <w:b/>
                <w:bCs/>
                <w:lang w:eastAsia="en-US"/>
              </w:rPr>
            </w:pPr>
            <w:r w:rsidRPr="000F2709">
              <w:rPr>
                <w:rFonts w:ascii="Arial" w:hAnsi="Arial" w:cs="Arial"/>
                <w:b/>
                <w:bCs/>
                <w:lang w:eastAsia="en-US"/>
              </w:rPr>
              <w:lastRenderedPageBreak/>
              <w:t>4. Условия поставки продукции</w:t>
            </w:r>
          </w:p>
        </w:tc>
      </w:tr>
      <w:tr w:rsidR="00F606A7" w:rsidRPr="00F606A7" w14:paraId="0C2F5D27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23CC7810" w14:textId="77777777" w:rsidR="00F606A7" w:rsidRPr="000F2709" w:rsidRDefault="00F606A7" w:rsidP="00502EA6">
            <w:pPr>
              <w:pStyle w:val="ConsPlusNonformat"/>
              <w:widowControl/>
              <w:jc w:val="both"/>
              <w:rPr>
                <w:rFonts w:ascii="Arial" w:hAnsi="Arial" w:cs="Arial"/>
              </w:rPr>
            </w:pPr>
            <w:permStart w:id="2007852855" w:edGrp="everyone"/>
            <w:r w:rsidRPr="000F2709">
              <w:rPr>
                <w:rFonts w:ascii="Arial" w:hAnsi="Arial" w:cs="Arial"/>
              </w:rPr>
              <w:t xml:space="preserve">4.1. Доставка продукции осуществляется Поставщиком автомобильным транспортом [железнодорожным транспортом ОАО «РЖД»] до места назначения [до станции назначения] </w:t>
            </w:r>
          </w:p>
          <w:p w14:paraId="7626BD80" w14:textId="0A6B0C82" w:rsidR="00F606A7" w:rsidRPr="000F2709" w:rsidRDefault="00F606A7" w:rsidP="00502EA6">
            <w:pPr>
              <w:pStyle w:val="ConsPlusNonformat"/>
              <w:widowControl/>
              <w:jc w:val="both"/>
              <w:rPr>
                <w:rFonts w:ascii="Arial" w:hAnsi="Arial" w:cs="Arial"/>
              </w:rPr>
            </w:pPr>
            <w:del w:id="69" w:author="Microsoft Office User" w:date="2025-09-15T14:08:00Z">
              <w:r w:rsidRPr="000F2709" w:rsidDel="007B559A">
                <w:rPr>
                  <w:rFonts w:ascii="Arial" w:hAnsi="Arial" w:cs="Arial"/>
                </w:rPr>
                <w:delText xml:space="preserve">___________________________________________. </w:delText>
              </w:r>
            </w:del>
            <w:ins w:id="70" w:author="Microsoft Office User" w:date="2025-09-15T14:08:00Z">
              <w:r w:rsidR="007B559A">
                <w:rPr>
                  <w:rFonts w:ascii="Arial" w:hAnsi="Arial" w:cs="Arial"/>
                </w:rPr>
                <w:t>Смоленск-Товарная</w:t>
              </w:r>
              <w:r w:rsidR="007B559A" w:rsidRPr="000F2709">
                <w:rPr>
                  <w:rFonts w:ascii="Arial" w:hAnsi="Arial" w:cs="Arial"/>
                </w:rPr>
                <w:t xml:space="preserve">. </w:t>
              </w:r>
            </w:ins>
            <w:r w:rsidRPr="000F2709">
              <w:rPr>
                <w:rFonts w:ascii="Arial" w:hAnsi="Arial" w:cs="Arial"/>
              </w:rPr>
              <w:t>(указать место назначения (станцию назначения))</w:t>
            </w:r>
          </w:p>
          <w:p w14:paraId="4740C079" w14:textId="77777777" w:rsidR="00F606A7" w:rsidRPr="000F2709" w:rsidRDefault="00F606A7" w:rsidP="004924CB">
            <w:pPr>
              <w:jc w:val="both"/>
              <w:rPr>
                <w:rFonts w:ascii="Arial" w:eastAsia="Arial" w:hAnsi="Arial" w:cs="Arial"/>
              </w:rPr>
            </w:pPr>
            <w:r w:rsidRPr="000F2709">
              <w:rPr>
                <w:rFonts w:ascii="Arial" w:eastAsia="Arial" w:hAnsi="Arial" w:cs="Arial"/>
              </w:rPr>
              <w:t xml:space="preserve">если иное место и условия поставки не согласованы Сторонами в Спецификациях. </w:t>
            </w:r>
          </w:p>
          <w:p w14:paraId="1A24CE3B" w14:textId="77777777" w:rsidR="00F606A7" w:rsidRPr="000F2709" w:rsidRDefault="00F606A7" w:rsidP="00502EA6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</w:p>
          <w:p w14:paraId="110872F8" w14:textId="77777777" w:rsidR="00F606A7" w:rsidRPr="000F2709" w:rsidRDefault="00F606A7" w:rsidP="00502EA6">
            <w:pPr>
              <w:pStyle w:val="a3"/>
              <w:suppressAutoHyphens/>
              <w:ind w:firstLine="0"/>
              <w:rPr>
                <w:rFonts w:ascii="Arial" w:hAnsi="Arial" w:cs="Arial"/>
                <w:bCs/>
                <w:sz w:val="20"/>
                <w:lang w:eastAsia="en-US"/>
              </w:rPr>
            </w:pPr>
            <w:r w:rsidRPr="000F2709">
              <w:rPr>
                <w:rFonts w:ascii="Arial" w:hAnsi="Arial" w:cs="Arial"/>
                <w:sz w:val="20"/>
              </w:rPr>
              <w:t>Транспортные расходы за перевозку продукции относятся за счет Покупателя [Поставщика].</w:t>
            </w:r>
            <w:permEnd w:id="2007852855"/>
          </w:p>
        </w:tc>
      </w:tr>
      <w:tr w:rsidR="00F606A7" w:rsidRPr="00CA4A07" w14:paraId="0E33EBDA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10155878" w14:textId="77777777" w:rsidR="00F606A7" w:rsidRPr="000F2709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>4.2. Право собственности переходит от Поставщика к Покупателю в момент передачи продукции на склад Покупателя, за исключением случая, указанного в п.3.8 договора.</w:t>
            </w:r>
          </w:p>
          <w:p w14:paraId="1DEFA905" w14:textId="77777777" w:rsidR="00F606A7" w:rsidRPr="000F2709" w:rsidRDefault="00F606A7" w:rsidP="00650A35">
            <w:pPr>
              <w:pStyle w:val="a3"/>
              <w:suppressAutoHyphens/>
              <w:ind w:firstLine="0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bCs/>
                <w:iCs/>
                <w:sz w:val="20"/>
              </w:rPr>
              <w:t>Продукция, передаваемая по настоящему договору, поступает в свободное распоряжение Покупателя и не считается находящейся в залоге у Поставщика.</w:t>
            </w:r>
          </w:p>
        </w:tc>
      </w:tr>
      <w:tr w:rsidR="00F606A7" w:rsidRPr="00F606A7" w14:paraId="07F7B43A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78EBC529" w14:textId="289E6F9E" w:rsidR="00F606A7" w:rsidRPr="000F2709" w:rsidRDefault="00F606A7" w:rsidP="004924CB">
            <w:pPr>
              <w:suppressAutoHyphens/>
              <w:jc w:val="both"/>
              <w:rPr>
                <w:rFonts w:ascii="Arial" w:hAnsi="Arial" w:cs="Arial"/>
              </w:rPr>
            </w:pPr>
            <w:permStart w:id="429855882" w:edGrp="everyone"/>
            <w:r w:rsidRPr="000F2709">
              <w:rPr>
                <w:rFonts w:ascii="Arial" w:hAnsi="Arial" w:cs="Arial"/>
              </w:rPr>
              <w:t>4.3. Срок поставки продукции по настоящему договору</w:t>
            </w:r>
            <w:ins w:id="71" w:author="Microsoft Office User" w:date="2025-09-15T14:09:00Z">
              <w:r w:rsidR="001E1698">
                <w:rPr>
                  <w:rFonts w:ascii="Arial" w:hAnsi="Arial" w:cs="Arial"/>
                </w:rPr>
                <w:t xml:space="preserve"> </w:t>
              </w:r>
            </w:ins>
            <w:del w:id="72" w:author="Microsoft Office User" w:date="2025-09-15T14:09:00Z">
              <w:r w:rsidRPr="000F2709" w:rsidDel="007B559A">
                <w:rPr>
                  <w:rFonts w:ascii="Arial" w:hAnsi="Arial" w:cs="Arial"/>
                </w:rPr>
                <w:delText>: ________ [</w:delText>
              </w:r>
              <w:r w:rsidRPr="000F2709" w:rsidDel="007B559A">
                <w:rPr>
                  <w:rFonts w:ascii="Arial" w:hAnsi="Arial" w:cs="Arial"/>
                  <w:i/>
                </w:rPr>
                <w:delText>указать дату поставки или кол-во дней от даты подписания спецификации</w:delText>
              </w:r>
              <w:r w:rsidRPr="000F2709" w:rsidDel="007B559A">
                <w:rPr>
                  <w:rFonts w:ascii="Arial" w:hAnsi="Arial" w:cs="Arial"/>
                </w:rPr>
                <w:delText>], если иное не указано в Спецификациях.</w:delText>
              </w:r>
            </w:del>
            <w:ins w:id="73" w:author="Microsoft Office User" w:date="2025-09-15T14:09:00Z">
              <w:r w:rsidR="007B559A">
                <w:rPr>
                  <w:rFonts w:ascii="Arial" w:hAnsi="Arial" w:cs="Arial"/>
                </w:rPr>
                <w:t>23</w:t>
              </w:r>
              <w:r w:rsidR="001E1698">
                <w:rPr>
                  <w:rFonts w:ascii="Arial" w:hAnsi="Arial" w:cs="Arial"/>
                </w:rPr>
                <w:t>.</w:t>
              </w:r>
              <w:r w:rsidR="007B559A">
                <w:rPr>
                  <w:rFonts w:ascii="Arial" w:hAnsi="Arial" w:cs="Arial"/>
                </w:rPr>
                <w:t>09</w:t>
              </w:r>
              <w:r w:rsidR="001E1698">
                <w:rPr>
                  <w:rFonts w:ascii="Arial" w:hAnsi="Arial" w:cs="Arial"/>
                </w:rPr>
                <w:t>.2025</w:t>
              </w:r>
            </w:ins>
            <w:permEnd w:id="429855882"/>
          </w:p>
        </w:tc>
      </w:tr>
      <w:tr w:rsidR="00F606A7" w:rsidRPr="000F2709" w14:paraId="7D374B0B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4C9D223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4.4. Поставщик обязан проинформировать Покупателя о дате и временном интервале поставки продукции, характеристике грузовых мест (вес, объем, упаковка) в срок не </w:t>
            </w:r>
            <w:proofErr w:type="gramStart"/>
            <w:r w:rsidRPr="000F2709">
              <w:rPr>
                <w:rFonts w:ascii="Arial" w:hAnsi="Arial" w:cs="Arial"/>
              </w:rPr>
              <w:t>позднее  48</w:t>
            </w:r>
            <w:proofErr w:type="gramEnd"/>
            <w:r w:rsidRPr="000F2709">
              <w:rPr>
                <w:rFonts w:ascii="Arial" w:hAnsi="Arial" w:cs="Arial"/>
              </w:rPr>
              <w:t xml:space="preserve"> часов  до даты поставки.</w:t>
            </w:r>
          </w:p>
          <w:p w14:paraId="0D8F63FB" w14:textId="3869697A" w:rsidR="00F606A7" w:rsidDel="001E1698" w:rsidRDefault="00F606A7" w:rsidP="00E647BF">
            <w:pPr>
              <w:jc w:val="both"/>
              <w:rPr>
                <w:del w:id="74" w:author="Microsoft Office User" w:date="2025-09-15T14:10:00Z"/>
                <w:rFonts w:ascii="Arial" w:hAnsi="Arial" w:cs="Arial"/>
              </w:rPr>
            </w:pPr>
            <w:r w:rsidRPr="000F2709">
              <w:rPr>
                <w:rFonts w:ascii="Arial" w:eastAsia="Arial" w:hAnsi="Arial" w:cs="Arial"/>
              </w:rPr>
              <w:t xml:space="preserve">Для грузовых мест с размерами более 2 метров по длине или ширине или </w:t>
            </w:r>
            <w:proofErr w:type="gramStart"/>
            <w:r w:rsidRPr="000F2709">
              <w:rPr>
                <w:rFonts w:ascii="Arial" w:eastAsia="Arial" w:hAnsi="Arial" w:cs="Arial"/>
              </w:rPr>
              <w:t>высоте  либо</w:t>
            </w:r>
            <w:proofErr w:type="gramEnd"/>
            <w:r w:rsidRPr="000F2709">
              <w:rPr>
                <w:rFonts w:ascii="Arial" w:eastAsia="Arial" w:hAnsi="Arial" w:cs="Arial"/>
              </w:rPr>
              <w:t xml:space="preserve"> массой более 1,5 тонн Поставщик обязан согласовать с Покупателем тип транспортного средства. </w:t>
            </w:r>
          </w:p>
          <w:p w14:paraId="3F002CB6" w14:textId="77777777" w:rsidR="001E1698" w:rsidRPr="000F2709" w:rsidRDefault="001E1698" w:rsidP="004924CB">
            <w:pPr>
              <w:jc w:val="both"/>
              <w:rPr>
                <w:ins w:id="75" w:author="Microsoft Office User" w:date="2025-09-15T14:10:00Z"/>
                <w:rFonts w:ascii="Arial" w:eastAsia="Arial" w:hAnsi="Arial" w:cs="Arial"/>
              </w:rPr>
            </w:pPr>
          </w:p>
          <w:p w14:paraId="50FB50CD" w14:textId="4D75784C" w:rsidR="00F606A7" w:rsidRPr="000F2709" w:rsidDel="001E1698" w:rsidRDefault="00F606A7" w:rsidP="00650A35">
            <w:pPr>
              <w:suppressAutoHyphens/>
              <w:jc w:val="both"/>
              <w:rPr>
                <w:del w:id="76" w:author="Microsoft Office User" w:date="2025-09-15T14:09:00Z"/>
                <w:rFonts w:ascii="Arial" w:hAnsi="Arial" w:cs="Arial"/>
              </w:rPr>
            </w:pPr>
            <w:permStart w:id="1308832976" w:edGrp="everyone"/>
          </w:p>
          <w:p w14:paraId="5457A04A" w14:textId="14DE8A39" w:rsidR="00F606A7" w:rsidRPr="000F2709" w:rsidDel="001E1698" w:rsidRDefault="00F606A7" w:rsidP="00E647BF">
            <w:pPr>
              <w:jc w:val="both"/>
              <w:rPr>
                <w:del w:id="77" w:author="Microsoft Office User" w:date="2025-09-15T14:09:00Z"/>
                <w:rFonts w:ascii="Arial" w:eastAsia="Arial" w:hAnsi="Arial" w:cs="Arial"/>
                <w:i/>
              </w:rPr>
            </w:pPr>
            <w:del w:id="78" w:author="Microsoft Office User" w:date="2025-09-15T14:09:00Z">
              <w:r w:rsidRPr="000F2709" w:rsidDel="001E1698">
                <w:rPr>
                  <w:rFonts w:ascii="Arial" w:hAnsi="Arial" w:cs="Arial"/>
                  <w:i/>
                </w:rPr>
                <w:delText>[</w:delText>
              </w:r>
              <w:r w:rsidRPr="000F2709" w:rsidDel="001E1698">
                <w:rPr>
                  <w:rFonts w:ascii="Arial" w:eastAsia="Arial" w:hAnsi="Arial" w:cs="Arial"/>
                  <w:i/>
                </w:rPr>
                <w:delText xml:space="preserve">При поставке масел, мелющих тел, кирпича, бетона, металлопроката дата и время доставки предварительно должны быть согласованы со специалистом службы закупок </w:delText>
              </w:r>
              <w:r w:rsidRPr="000F2709" w:rsidDel="001E1698">
                <w:rPr>
                  <w:rFonts w:ascii="Arial" w:hAnsi="Arial" w:cs="Arial"/>
                </w:rPr>
                <w:delText>]</w:delText>
              </w:r>
            </w:del>
          </w:p>
          <w:p w14:paraId="40AD0C3A" w14:textId="77777777" w:rsidR="00F606A7" w:rsidRPr="000F2709" w:rsidRDefault="00F606A7" w:rsidP="00E647BF">
            <w:pPr>
              <w:jc w:val="both"/>
              <w:rPr>
                <w:rFonts w:ascii="Arial" w:eastAsia="Arial" w:hAnsi="Arial" w:cs="Arial"/>
                <w:i/>
              </w:rPr>
            </w:pPr>
            <w:r w:rsidRPr="000F2709">
              <w:rPr>
                <w:rFonts w:ascii="Arial" w:hAnsi="Arial" w:cs="Arial"/>
              </w:rPr>
              <w:t xml:space="preserve">Также Поставщик обязан передать Покупателю контактные данные транспортной компании (наименование, номер телефона и т.д.), осуществляющей поставку продукции. Вся </w:t>
            </w:r>
            <w:proofErr w:type="gramStart"/>
            <w:r w:rsidRPr="000F2709">
              <w:rPr>
                <w:rFonts w:ascii="Arial" w:hAnsi="Arial" w:cs="Arial"/>
              </w:rPr>
              <w:t>указанная  информация</w:t>
            </w:r>
            <w:proofErr w:type="gramEnd"/>
            <w:r w:rsidRPr="000F2709">
              <w:rPr>
                <w:rFonts w:ascii="Arial" w:hAnsi="Arial" w:cs="Arial"/>
              </w:rPr>
              <w:t xml:space="preserve"> должна быть направлена в указанные сроки контактным лицам на следующие адреса электронной почты:</w:t>
            </w:r>
          </w:p>
          <w:p w14:paraId="49BAE2A3" w14:textId="41A6105D" w:rsidR="00F606A7" w:rsidRPr="000F2709" w:rsidRDefault="00F606A7" w:rsidP="00E647BF">
            <w:pPr>
              <w:numPr>
                <w:ilvl w:val="0"/>
                <w:numId w:val="20"/>
              </w:numPr>
              <w:suppressAutoHyphens/>
              <w:ind w:left="317" w:hanging="283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Специалист склада (ФИО) </w:t>
            </w:r>
            <w:del w:id="79" w:author="Microsoft Office User" w:date="2025-09-15T14:09:00Z">
              <w:r w:rsidRPr="000F2709" w:rsidDel="001E1698">
                <w:rPr>
                  <w:rFonts w:ascii="Arial" w:hAnsi="Arial" w:cs="Arial"/>
                </w:rPr>
                <w:delText>……..@</w:delText>
              </w:r>
            </w:del>
            <w:ins w:id="80" w:author="Microsoft Office User" w:date="2025-09-15T14:09:00Z">
              <w:r w:rsidR="001E1698">
                <w:rPr>
                  <w:rFonts w:ascii="Arial" w:hAnsi="Arial" w:cs="Arial"/>
                </w:rPr>
                <w:t>тест</w:t>
              </w:r>
              <w:r w:rsidR="001E1698" w:rsidRPr="000F2709">
                <w:rPr>
                  <w:rFonts w:ascii="Arial" w:hAnsi="Arial" w:cs="Arial"/>
                </w:rPr>
                <w:t>@</w:t>
              </w:r>
            </w:ins>
            <w:ins w:id="81" w:author="vryzheva@corp" w:date="2024-04-09T14:26:00Z">
              <w:r w:rsidR="003E4BCC">
                <w:rPr>
                  <w:rFonts w:ascii="Arial" w:hAnsi="Arial" w:cs="Arial"/>
                  <w:lang w:val="en-US"/>
                </w:rPr>
                <w:t>cementum</w:t>
              </w:r>
              <w:r w:rsidR="003E4BCC" w:rsidRPr="00FB193E">
                <w:rPr>
                  <w:rFonts w:ascii="Arial" w:hAnsi="Arial" w:cs="Arial"/>
                </w:rPr>
                <w:t>.</w:t>
              </w:r>
              <w:proofErr w:type="spellStart"/>
              <w:r w:rsidR="003E4BCC">
                <w:rPr>
                  <w:rFonts w:ascii="Arial" w:hAnsi="Arial" w:cs="Arial"/>
                  <w:lang w:val="en-US"/>
                </w:rPr>
                <w:t>ru</w:t>
              </w:r>
            </w:ins>
            <w:proofErr w:type="spellEnd"/>
            <w:del w:id="82" w:author="vryzheva@corp" w:date="2024-04-09T14:26:00Z">
              <w:r w:rsidRPr="000F2709" w:rsidDel="003E4BCC">
                <w:rPr>
                  <w:rFonts w:ascii="Arial" w:hAnsi="Arial" w:cs="Arial"/>
                </w:rPr>
                <w:delText>lafargeholcim.</w:delText>
              </w:r>
              <w:r w:rsidRPr="000F2709" w:rsidDel="003E4BCC">
                <w:rPr>
                  <w:rFonts w:ascii="Arial" w:hAnsi="Arial" w:cs="Arial"/>
                  <w:lang w:val="en-US"/>
                </w:rPr>
                <w:delText>com</w:delText>
              </w:r>
            </w:del>
            <w:r w:rsidRPr="000F2709">
              <w:rPr>
                <w:rFonts w:ascii="Arial" w:hAnsi="Arial" w:cs="Arial"/>
              </w:rPr>
              <w:t>;</w:t>
            </w:r>
          </w:p>
          <w:p w14:paraId="219571B1" w14:textId="46B94AC0" w:rsidR="00F606A7" w:rsidRPr="000F2709" w:rsidRDefault="00F606A7" w:rsidP="00E647BF">
            <w:pPr>
              <w:numPr>
                <w:ilvl w:val="0"/>
                <w:numId w:val="20"/>
              </w:numPr>
              <w:suppressAutoHyphens/>
              <w:ind w:left="317" w:hanging="283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Специалист службы закупок (ФИО) </w:t>
            </w:r>
            <w:del w:id="83" w:author="Microsoft Office User" w:date="2025-09-15T14:09:00Z">
              <w:r w:rsidRPr="000F2709" w:rsidDel="001E1698">
                <w:rPr>
                  <w:rFonts w:ascii="Arial" w:hAnsi="Arial" w:cs="Arial"/>
                </w:rPr>
                <w:delText xml:space="preserve">…… </w:delText>
              </w:r>
            </w:del>
            <w:ins w:id="84" w:author="Microsoft Office User" w:date="2025-09-15T14:09:00Z">
              <w:r w:rsidR="001E1698">
                <w:rPr>
                  <w:rFonts w:ascii="Arial" w:hAnsi="Arial" w:cs="Arial"/>
                </w:rPr>
                <w:t>тест</w:t>
              </w:r>
              <w:r w:rsidR="001E1698" w:rsidRPr="000F2709">
                <w:rPr>
                  <w:rFonts w:ascii="Arial" w:hAnsi="Arial" w:cs="Arial"/>
                </w:rPr>
                <w:t xml:space="preserve"> </w:t>
              </w:r>
            </w:ins>
            <w:r w:rsidRPr="000F2709">
              <w:rPr>
                <w:rFonts w:ascii="Arial" w:hAnsi="Arial" w:cs="Arial"/>
              </w:rPr>
              <w:t>@</w:t>
            </w:r>
            <w:ins w:id="85" w:author="vryzheva@corp" w:date="2024-04-09T14:26:00Z">
              <w:r w:rsidR="003E4BCC">
                <w:rPr>
                  <w:rFonts w:ascii="Arial" w:hAnsi="Arial" w:cs="Arial"/>
                  <w:lang w:val="en-US"/>
                </w:rPr>
                <w:t>cementum</w:t>
              </w:r>
              <w:r w:rsidR="003E4BCC" w:rsidRPr="00FB193E">
                <w:rPr>
                  <w:rFonts w:ascii="Arial" w:hAnsi="Arial" w:cs="Arial"/>
                </w:rPr>
                <w:t>.</w:t>
              </w:r>
              <w:proofErr w:type="spellStart"/>
              <w:r w:rsidR="003E4BCC">
                <w:rPr>
                  <w:rFonts w:ascii="Arial" w:hAnsi="Arial" w:cs="Arial"/>
                  <w:lang w:val="en-US"/>
                </w:rPr>
                <w:t>ru</w:t>
              </w:r>
            </w:ins>
            <w:proofErr w:type="spellEnd"/>
            <w:del w:id="86" w:author="vryzheva@corp" w:date="2024-04-09T14:26:00Z">
              <w:r w:rsidRPr="000F2709" w:rsidDel="003E4BCC">
                <w:rPr>
                  <w:rFonts w:ascii="Arial" w:hAnsi="Arial" w:cs="Arial"/>
                </w:rPr>
                <w:delText xml:space="preserve">lafargeholcim. </w:delText>
              </w:r>
              <w:r w:rsidRPr="000F2709" w:rsidDel="003E4BCC">
                <w:rPr>
                  <w:rFonts w:ascii="Arial" w:hAnsi="Arial" w:cs="Arial"/>
                  <w:lang w:val="en-US"/>
                </w:rPr>
                <w:delText>com</w:delText>
              </w:r>
            </w:del>
            <w:r w:rsidRPr="000F2709">
              <w:rPr>
                <w:rFonts w:ascii="Arial" w:hAnsi="Arial" w:cs="Arial"/>
              </w:rPr>
              <w:t>.</w:t>
            </w:r>
            <w:permEnd w:id="1308832976"/>
          </w:p>
        </w:tc>
      </w:tr>
      <w:tr w:rsidR="00F606A7" w:rsidRPr="00F606A7" w14:paraId="6DDF1120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D46EA98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4.5. В дату отгрузки продукции Поставщик обязан выставить комплект следующих документов:</w:t>
            </w:r>
          </w:p>
          <w:p w14:paraId="34A29DF7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счет-фактура;</w:t>
            </w:r>
          </w:p>
          <w:p w14:paraId="5D92D0EA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товарная накладная/ товарно-транспортная накладная;</w:t>
            </w:r>
          </w:p>
          <w:p w14:paraId="64658616" w14:textId="656A3EA6" w:rsidR="00F606A7" w:rsidDel="001E1698" w:rsidRDefault="00F606A7" w:rsidP="00650A35">
            <w:pPr>
              <w:suppressAutoHyphens/>
              <w:jc w:val="both"/>
              <w:rPr>
                <w:del w:id="87" w:author="Microsoft Office User" w:date="2025-09-15T14:10:00Z"/>
                <w:rFonts w:ascii="Arial" w:hAnsi="Arial" w:cs="Arial"/>
                <w:i/>
              </w:rPr>
            </w:pPr>
            <w:permStart w:id="83306471" w:edGrp="everyone"/>
            <w:del w:id="88" w:author="Microsoft Office User" w:date="2025-09-15T14:10:00Z">
              <w:r w:rsidRPr="000F2709" w:rsidDel="001E1698">
                <w:rPr>
                  <w:rFonts w:ascii="Arial" w:hAnsi="Arial" w:cs="Arial"/>
                  <w:i/>
                </w:rPr>
                <w:delText xml:space="preserve">[ указать </w:delText>
              </w:r>
              <w:r w:rsidRPr="000F2709" w:rsidDel="001E1698">
                <w:rPr>
                  <w:rFonts w:ascii="Arial" w:eastAsia="Arial" w:hAnsi="Arial" w:cs="Arial"/>
                  <w:i/>
                  <w:color w:val="000000"/>
                </w:rPr>
                <w:delText>доп. документы  если необходимо</w:delText>
              </w:r>
              <w:r w:rsidRPr="000F2709" w:rsidDel="001E1698">
                <w:rPr>
                  <w:rFonts w:ascii="Arial" w:hAnsi="Arial" w:cs="Arial"/>
                  <w:i/>
                </w:rPr>
                <w:delText>]</w:delText>
              </w:r>
            </w:del>
          </w:p>
          <w:p w14:paraId="37F257BF" w14:textId="77777777" w:rsidR="001E1698" w:rsidRPr="000F2709" w:rsidRDefault="001E1698" w:rsidP="00971620">
            <w:pPr>
              <w:pStyle w:val="af5"/>
              <w:spacing w:before="0" w:beforeAutospacing="0" w:after="200" w:afterAutospacing="0"/>
              <w:jc w:val="both"/>
              <w:textAlignment w:val="baseline"/>
              <w:rPr>
                <w:ins w:id="89" w:author="Microsoft Office User" w:date="2025-09-15T14:10:00Z"/>
                <w:rFonts w:ascii="Arial" w:hAnsi="Arial" w:cs="Arial"/>
                <w:i/>
                <w:sz w:val="20"/>
                <w:szCs w:val="20"/>
              </w:rPr>
            </w:pPr>
          </w:p>
          <w:p w14:paraId="25D5D51B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Указанный перечень документов, по согласованию сторон, Поставщик направляет на следующие адреса электронной почты Покупателя:</w:t>
            </w:r>
          </w:p>
          <w:p w14:paraId="175D41DB" w14:textId="3F62D419" w:rsidR="00F606A7" w:rsidRPr="001E1698" w:rsidRDefault="00F606A7" w:rsidP="00650A35">
            <w:pPr>
              <w:suppressAutoHyphens/>
              <w:jc w:val="both"/>
              <w:rPr>
                <w:rFonts w:ascii="Arial" w:hAnsi="Arial" w:cs="Arial"/>
                <w:lang w:val="en-US"/>
                <w:rPrChange w:id="90" w:author="Microsoft Office User" w:date="2025-09-15T14:10:00Z">
                  <w:rPr>
                    <w:rFonts w:ascii="Arial" w:hAnsi="Arial" w:cs="Arial"/>
                  </w:rPr>
                </w:rPrChange>
              </w:rPr>
            </w:pPr>
            <w:del w:id="91" w:author="Microsoft Office User" w:date="2025-09-15T14:10:00Z">
              <w:r w:rsidRPr="001E1698" w:rsidDel="001E1698">
                <w:rPr>
                  <w:rFonts w:ascii="Arial" w:hAnsi="Arial" w:cs="Arial"/>
                  <w:lang w:val="en-US"/>
                  <w:rPrChange w:id="92" w:author="Microsoft Office User" w:date="2025-09-15T14:10:00Z">
                    <w:rPr>
                      <w:rFonts w:ascii="Arial" w:hAnsi="Arial" w:cs="Arial"/>
                    </w:rPr>
                  </w:rPrChange>
                </w:rPr>
                <w:delText>……..@</w:delText>
              </w:r>
            </w:del>
            <w:ins w:id="93" w:author="Microsoft Office User" w:date="2025-09-15T14:10:00Z">
              <w:r w:rsidR="001E1698">
                <w:rPr>
                  <w:rFonts w:ascii="Arial" w:hAnsi="Arial" w:cs="Arial"/>
                </w:rPr>
                <w:t>тест</w:t>
              </w:r>
              <w:r w:rsidR="001E1698" w:rsidRPr="001E1698">
                <w:rPr>
                  <w:rFonts w:ascii="Arial" w:hAnsi="Arial" w:cs="Arial"/>
                  <w:lang w:val="en-US"/>
                  <w:rPrChange w:id="94" w:author="Microsoft Office User" w:date="2025-09-15T14:10:00Z">
                    <w:rPr>
                      <w:rFonts w:ascii="Arial" w:hAnsi="Arial" w:cs="Arial"/>
                    </w:rPr>
                  </w:rPrChange>
                </w:rPr>
                <w:t>@</w:t>
              </w:r>
            </w:ins>
            <w:ins w:id="95" w:author="vryzheva@corp" w:date="2024-04-09T14:27:00Z">
              <w:r w:rsidR="003E4BCC">
                <w:rPr>
                  <w:rFonts w:ascii="Arial" w:hAnsi="Arial" w:cs="Arial"/>
                  <w:lang w:val="en-US"/>
                </w:rPr>
                <w:t>cementum</w:t>
              </w:r>
              <w:r w:rsidR="003E4BCC" w:rsidRPr="001E1698">
                <w:rPr>
                  <w:rFonts w:ascii="Arial" w:hAnsi="Arial" w:cs="Arial"/>
                  <w:lang w:val="en-US"/>
                  <w:rPrChange w:id="96" w:author="Microsoft Office User" w:date="2025-09-15T14:10:00Z">
                    <w:rPr>
                      <w:rFonts w:ascii="Arial" w:hAnsi="Arial" w:cs="Arial"/>
                    </w:rPr>
                  </w:rPrChange>
                </w:rPr>
                <w:t>.</w:t>
              </w:r>
              <w:r w:rsidR="003E4BCC">
                <w:rPr>
                  <w:rFonts w:ascii="Arial" w:hAnsi="Arial" w:cs="Arial"/>
                  <w:lang w:val="en-US"/>
                </w:rPr>
                <w:t>ru</w:t>
              </w:r>
            </w:ins>
            <w:del w:id="97" w:author="vryzheva@corp" w:date="2024-04-09T14:27:00Z">
              <w:r w:rsidRPr="001E1698" w:rsidDel="003E4BCC">
                <w:rPr>
                  <w:rFonts w:ascii="Arial" w:hAnsi="Arial" w:cs="Arial"/>
                  <w:lang w:val="en-US"/>
                  <w:rPrChange w:id="98" w:author="Microsoft Office User" w:date="2025-09-15T14:10:00Z">
                    <w:rPr>
                      <w:rFonts w:ascii="Arial" w:hAnsi="Arial" w:cs="Arial"/>
                    </w:rPr>
                  </w:rPrChange>
                </w:rPr>
                <w:delText>lafargeholcim.</w:delText>
              </w:r>
              <w:r w:rsidRPr="000F2709" w:rsidDel="003E4BCC">
                <w:rPr>
                  <w:rFonts w:ascii="Arial" w:hAnsi="Arial" w:cs="Arial"/>
                  <w:lang w:val="en-US"/>
                </w:rPr>
                <w:delText>com</w:delText>
              </w:r>
            </w:del>
            <w:r w:rsidRPr="001E1698">
              <w:rPr>
                <w:rFonts w:ascii="Arial" w:hAnsi="Arial" w:cs="Arial"/>
                <w:lang w:val="en-US"/>
                <w:rPrChange w:id="99" w:author="Microsoft Office User" w:date="2025-09-15T14:10:00Z">
                  <w:rPr>
                    <w:rFonts w:ascii="Arial" w:hAnsi="Arial" w:cs="Arial"/>
                  </w:rPr>
                </w:rPrChange>
              </w:rPr>
              <w:t xml:space="preserve">;  </w:t>
            </w:r>
            <w:del w:id="100" w:author="Microsoft Office User" w:date="2025-09-15T14:10:00Z">
              <w:r w:rsidRPr="001E1698" w:rsidDel="001E1698">
                <w:rPr>
                  <w:rFonts w:ascii="Arial" w:hAnsi="Arial" w:cs="Arial"/>
                  <w:lang w:val="en-US"/>
                  <w:rPrChange w:id="101" w:author="Microsoft Office User" w:date="2025-09-15T14:10:00Z">
                    <w:rPr>
                      <w:rFonts w:ascii="Arial" w:hAnsi="Arial" w:cs="Arial"/>
                    </w:rPr>
                  </w:rPrChange>
                </w:rPr>
                <w:delText>……..@</w:delText>
              </w:r>
            </w:del>
            <w:ins w:id="102" w:author="Microsoft Office User" w:date="2025-09-15T14:10:00Z">
              <w:r w:rsidR="001E1698">
                <w:rPr>
                  <w:rFonts w:ascii="Arial" w:hAnsi="Arial" w:cs="Arial"/>
                </w:rPr>
                <w:t>тест</w:t>
              </w:r>
            </w:ins>
            <w:ins w:id="103" w:author="vryzheva@corp" w:date="2024-04-09T14:27:00Z">
              <w:r w:rsidR="003E4BCC">
                <w:rPr>
                  <w:rFonts w:ascii="Arial" w:hAnsi="Arial" w:cs="Arial"/>
                  <w:lang w:val="en-US"/>
                </w:rPr>
                <w:t>cementum</w:t>
              </w:r>
              <w:r w:rsidR="003E4BCC" w:rsidRPr="001E1698">
                <w:rPr>
                  <w:rFonts w:ascii="Arial" w:hAnsi="Arial" w:cs="Arial"/>
                  <w:lang w:val="en-US"/>
                  <w:rPrChange w:id="104" w:author="Microsoft Office User" w:date="2025-09-15T14:10:00Z">
                    <w:rPr>
                      <w:rFonts w:ascii="Arial" w:hAnsi="Arial" w:cs="Arial"/>
                    </w:rPr>
                  </w:rPrChange>
                </w:rPr>
                <w:t>.</w:t>
              </w:r>
              <w:r w:rsidR="003E4BCC">
                <w:rPr>
                  <w:rFonts w:ascii="Arial" w:hAnsi="Arial" w:cs="Arial"/>
                  <w:lang w:val="en-US"/>
                </w:rPr>
                <w:t>ru</w:t>
              </w:r>
            </w:ins>
            <w:del w:id="105" w:author="vryzheva@corp" w:date="2024-04-09T14:27:00Z">
              <w:r w:rsidRPr="001E1698" w:rsidDel="003E4BCC">
                <w:rPr>
                  <w:rFonts w:ascii="Arial" w:hAnsi="Arial" w:cs="Arial"/>
                  <w:lang w:val="en-US"/>
                  <w:rPrChange w:id="106" w:author="Microsoft Office User" w:date="2025-09-15T14:10:00Z">
                    <w:rPr>
                      <w:rFonts w:ascii="Arial" w:hAnsi="Arial" w:cs="Arial"/>
                    </w:rPr>
                  </w:rPrChange>
                </w:rPr>
                <w:delText>lafargeholcim.</w:delText>
              </w:r>
              <w:r w:rsidRPr="000F2709" w:rsidDel="003E4BCC">
                <w:rPr>
                  <w:rFonts w:ascii="Arial" w:hAnsi="Arial" w:cs="Arial"/>
                  <w:lang w:val="en-US"/>
                </w:rPr>
                <w:delText>com</w:delText>
              </w:r>
            </w:del>
            <w:r w:rsidRPr="001E1698">
              <w:rPr>
                <w:rFonts w:ascii="Arial" w:hAnsi="Arial" w:cs="Arial"/>
                <w:lang w:val="en-US"/>
                <w:rPrChange w:id="107" w:author="Microsoft Office User" w:date="2025-09-15T14:10:00Z">
                  <w:rPr>
                    <w:rFonts w:ascii="Arial" w:hAnsi="Arial" w:cs="Arial"/>
                  </w:rPr>
                </w:rPrChange>
              </w:rPr>
              <w:t>.</w:t>
            </w:r>
          </w:p>
          <w:permEnd w:id="83306471"/>
          <w:p w14:paraId="6FB42840" w14:textId="77777777" w:rsidR="00F606A7" w:rsidRPr="001E1698" w:rsidRDefault="00F606A7" w:rsidP="00650A35">
            <w:pPr>
              <w:suppressAutoHyphens/>
              <w:jc w:val="both"/>
              <w:rPr>
                <w:rFonts w:ascii="Arial" w:hAnsi="Arial" w:cs="Arial"/>
                <w:lang w:val="en-US"/>
                <w:rPrChange w:id="108" w:author="Microsoft Office User" w:date="2025-09-15T14:10:00Z">
                  <w:rPr>
                    <w:rFonts w:ascii="Arial" w:hAnsi="Arial" w:cs="Arial"/>
                  </w:rPr>
                </w:rPrChange>
              </w:rPr>
            </w:pPr>
          </w:p>
          <w:p w14:paraId="6D791A34" w14:textId="77777777" w:rsidR="00F606A7" w:rsidRPr="000F2709" w:rsidRDefault="00F606A7" w:rsidP="00650A35">
            <w:pPr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eastAsia="Arial" w:hAnsi="Arial" w:cs="Arial"/>
              </w:rPr>
              <w:t>Указанные документы в обязательном порядке должны содержать номер заказа (</w:t>
            </w:r>
            <w:r w:rsidRPr="000F2709">
              <w:rPr>
                <w:rFonts w:ascii="Arial" w:eastAsia="Arial" w:hAnsi="Arial" w:cs="Arial"/>
                <w:lang w:val="en-US"/>
              </w:rPr>
              <w:t>PO</w:t>
            </w:r>
            <w:r w:rsidRPr="000F2709">
              <w:rPr>
                <w:rFonts w:ascii="Arial" w:eastAsia="Arial" w:hAnsi="Arial" w:cs="Arial"/>
              </w:rPr>
              <w:t>/</w:t>
            </w:r>
            <w:r w:rsidRPr="000F2709">
              <w:rPr>
                <w:rFonts w:ascii="Arial" w:eastAsia="Arial" w:hAnsi="Arial" w:cs="Arial"/>
                <w:lang w:val="en-US"/>
              </w:rPr>
              <w:t>FO</w:t>
            </w:r>
            <w:r w:rsidRPr="000F2709">
              <w:rPr>
                <w:rFonts w:ascii="Arial" w:eastAsia="Arial" w:hAnsi="Arial" w:cs="Arial"/>
              </w:rPr>
              <w:t>) Покупателя и артикул, установленный Покупателем для данного товара.</w:t>
            </w:r>
          </w:p>
          <w:p w14:paraId="59EF3FF0" w14:textId="77777777" w:rsidR="00F606A7" w:rsidRPr="000F2709" w:rsidRDefault="00F606A7" w:rsidP="00C90B97">
            <w:pPr>
              <w:jc w:val="both"/>
              <w:textAlignment w:val="baseline"/>
              <w:rPr>
                <w:rFonts w:ascii="Arial" w:eastAsia="Arial" w:hAnsi="Arial" w:cs="Arial"/>
              </w:rPr>
            </w:pPr>
            <w:r w:rsidRPr="000F2709">
              <w:rPr>
                <w:rFonts w:ascii="Arial" w:eastAsia="Arial" w:hAnsi="Arial" w:cs="Arial"/>
              </w:rPr>
              <w:t>Номер (РО/</w:t>
            </w:r>
            <w:r w:rsidRPr="000F2709">
              <w:rPr>
                <w:rFonts w:ascii="Arial" w:eastAsia="Arial" w:hAnsi="Arial" w:cs="Arial"/>
                <w:lang w:val="en-US"/>
              </w:rPr>
              <w:t>FO</w:t>
            </w:r>
            <w:r w:rsidRPr="000F2709">
              <w:rPr>
                <w:rFonts w:ascii="Arial" w:eastAsia="Arial" w:hAnsi="Arial" w:cs="Arial"/>
              </w:rPr>
              <w:t>) Поставщик уточняет у специалиста службы закупок Покупателя при подписании спецификации.</w:t>
            </w:r>
          </w:p>
          <w:p w14:paraId="4A74CE8D" w14:textId="77777777" w:rsidR="00F606A7" w:rsidRPr="000F2709" w:rsidRDefault="00F606A7" w:rsidP="00C90B97">
            <w:pPr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7E24D46E" w14:textId="77777777" w:rsidR="00F606A7" w:rsidRPr="000F2709" w:rsidRDefault="00F606A7" w:rsidP="00C90B97">
            <w:pPr>
              <w:pStyle w:val="af5"/>
              <w:spacing w:before="0" w:beforeAutospacing="0" w:after="200" w:afterAutospacing="0"/>
              <w:jc w:val="both"/>
              <w:textAlignment w:val="baseline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0F2709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Поставка продукции должна сопровождаться оригиналами указанных документов. </w:t>
            </w:r>
          </w:p>
          <w:p w14:paraId="65F67EAA" w14:textId="77777777" w:rsidR="00F606A7" w:rsidRPr="000F2709" w:rsidRDefault="00F606A7" w:rsidP="00C90B97">
            <w:pPr>
              <w:jc w:val="both"/>
              <w:textAlignment w:val="baseline"/>
              <w:rPr>
                <w:rFonts w:ascii="Arial" w:eastAsia="Arial" w:hAnsi="Arial" w:cs="Arial"/>
              </w:rPr>
            </w:pPr>
            <w:r w:rsidRPr="000F2709">
              <w:rPr>
                <w:rFonts w:ascii="Arial" w:eastAsia="Arial" w:hAnsi="Arial" w:cs="Arial"/>
              </w:rPr>
              <w:t>Приемка продукции в соответствии с п.3.3.</w:t>
            </w:r>
            <w:proofErr w:type="gramStart"/>
            <w:r w:rsidRPr="000F2709">
              <w:rPr>
                <w:rFonts w:ascii="Arial" w:eastAsia="Arial" w:hAnsi="Arial" w:cs="Arial"/>
              </w:rPr>
              <w:t>1.осуществляется</w:t>
            </w:r>
            <w:proofErr w:type="gramEnd"/>
            <w:r w:rsidRPr="000F2709">
              <w:rPr>
                <w:rFonts w:ascii="Arial" w:eastAsia="Arial" w:hAnsi="Arial" w:cs="Arial"/>
              </w:rPr>
              <w:t xml:space="preserve"> только на основании оригиналов указанных документов, содержащих номер соответствующего заказа на закупку (РО/</w:t>
            </w:r>
            <w:r w:rsidRPr="000F2709">
              <w:rPr>
                <w:rFonts w:ascii="Arial" w:eastAsia="Arial" w:hAnsi="Arial" w:cs="Arial"/>
                <w:lang w:val="en-US"/>
              </w:rPr>
              <w:t>FO</w:t>
            </w:r>
            <w:r w:rsidRPr="000F2709">
              <w:rPr>
                <w:rFonts w:ascii="Arial" w:eastAsia="Arial" w:hAnsi="Arial" w:cs="Arial"/>
              </w:rPr>
              <w:t xml:space="preserve">) и только в часы работы склада, указанные в инструкции о доставке, которая высылается поставщику не позднее, чем за 48 часов до предполагаемой даты поставки. </w:t>
            </w:r>
          </w:p>
          <w:p w14:paraId="3C661F97" w14:textId="77777777" w:rsidR="00F606A7" w:rsidRPr="000F2709" w:rsidRDefault="00F606A7" w:rsidP="00C90B97">
            <w:pPr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34D6C9E9" w14:textId="77777777" w:rsidR="00F606A7" w:rsidRPr="000F2709" w:rsidRDefault="00F606A7" w:rsidP="00C90B97">
            <w:pPr>
              <w:jc w:val="both"/>
              <w:rPr>
                <w:rFonts w:ascii="Arial" w:eastAsia="Arial" w:hAnsi="Arial" w:cs="Arial"/>
              </w:rPr>
            </w:pPr>
            <w:r w:rsidRPr="000F2709">
              <w:rPr>
                <w:rFonts w:ascii="Arial" w:eastAsia="Arial" w:hAnsi="Arial" w:cs="Arial"/>
              </w:rPr>
              <w:t xml:space="preserve">При несоблюдении Поставщиком вышеуказанных условий приемка не производится до устранения нарушений. Покупатель не несет ответственность за задержки и расходы, возникшие из-за несоблюдения Поставщиком условий 4.4, 4.5, в том числе, за расходы из-за простоя транспортных средств или увеличение срока оплаты полученной продукции. </w:t>
            </w:r>
          </w:p>
          <w:p w14:paraId="2F0CB242" w14:textId="77777777" w:rsidR="00F606A7" w:rsidRPr="000F2709" w:rsidRDefault="00F606A7" w:rsidP="00C90B97">
            <w:pPr>
              <w:pStyle w:val="Normal1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1F53D0" w14:textId="77777777" w:rsidR="00F606A7" w:rsidRPr="000F2709" w:rsidRDefault="00F606A7" w:rsidP="0089128A">
            <w:pPr>
              <w:pStyle w:val="Normal1"/>
              <w:spacing w:after="0" w:line="240" w:lineRule="auto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eastAsia="Arial" w:hAnsi="Arial" w:cs="Arial"/>
                <w:sz w:val="20"/>
                <w:szCs w:val="20"/>
              </w:rPr>
              <w:t xml:space="preserve">Поставщик несет ответственность за соблюдение указанных условий представителями транспортной компании/экспедитора/перевозчика, доставляющего продукцию на склад Покупателя. </w:t>
            </w:r>
          </w:p>
        </w:tc>
      </w:tr>
      <w:tr w:rsidR="00F606A7" w:rsidRPr="00F606A7" w14:paraId="3590E4B2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21A0EC2B" w14:textId="77777777" w:rsidR="00F606A7" w:rsidRPr="000F2709" w:rsidRDefault="00F606A7" w:rsidP="001206A5">
            <w:pPr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0F2709" w14:paraId="769F9940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12A2478D" w14:textId="77777777" w:rsidR="00F606A7" w:rsidRPr="000F2709" w:rsidRDefault="00F606A7" w:rsidP="00814036">
            <w:pPr>
              <w:suppressAutoHyphens/>
              <w:jc w:val="center"/>
              <w:rPr>
                <w:rFonts w:ascii="Arial" w:hAnsi="Arial" w:cs="Arial"/>
                <w:b/>
              </w:rPr>
            </w:pPr>
            <w:r w:rsidRPr="000F2709">
              <w:rPr>
                <w:rFonts w:ascii="Arial" w:hAnsi="Arial" w:cs="Arial"/>
                <w:b/>
              </w:rPr>
              <w:t>5. Порядок расчетов</w:t>
            </w:r>
          </w:p>
        </w:tc>
      </w:tr>
      <w:tr w:rsidR="00F606A7" w:rsidRPr="00F606A7" w14:paraId="6BF584D1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3C732D2" w14:textId="77777777" w:rsidR="00F606A7" w:rsidRPr="000F2709" w:rsidRDefault="00F606A7" w:rsidP="00650A35">
            <w:pPr>
              <w:pStyle w:val="a5"/>
              <w:suppressAutoHyphens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>5.1. Покупатель производит 100 % оплату партии продукции по факту поставки и получения бухгалтерских документов в течение 30 (тридцати) календарных дней. Партией продукции признается количество продукции, отгруженное по одному счету-фактуре.</w:t>
            </w:r>
          </w:p>
        </w:tc>
      </w:tr>
      <w:tr w:rsidR="00F606A7" w:rsidRPr="00F606A7" w14:paraId="0FBE5B41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4F540A9" w14:textId="77777777" w:rsidR="00F606A7" w:rsidRPr="000F2709" w:rsidRDefault="00F606A7" w:rsidP="00AA7655">
            <w:pPr>
              <w:pStyle w:val="a5"/>
              <w:suppressAutoHyphens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 xml:space="preserve">5.2. Счет, счет-фактура должны быть оформлены в соответствии с требованиями действующего законодательства РФ о бухгалтерском учете. При этом, Стороны согласовали, что в дополнение к обязательным реквизитам счет, счет-фактура и/или накладная должны содержать уникальный номер </w:t>
            </w:r>
            <w:r w:rsidRPr="000F2709">
              <w:rPr>
                <w:rFonts w:ascii="Arial" w:hAnsi="Arial" w:cs="Arial"/>
                <w:sz w:val="20"/>
                <w:lang w:val="en-US"/>
              </w:rPr>
              <w:t>PO</w:t>
            </w:r>
            <w:r w:rsidRPr="000F2709">
              <w:rPr>
                <w:rFonts w:ascii="Arial" w:hAnsi="Arial" w:cs="Arial"/>
                <w:sz w:val="20"/>
              </w:rPr>
              <w:t>/</w:t>
            </w:r>
            <w:r w:rsidRPr="000F2709">
              <w:rPr>
                <w:rFonts w:ascii="Arial" w:hAnsi="Arial" w:cs="Arial"/>
                <w:sz w:val="20"/>
                <w:lang w:val="en-US"/>
              </w:rPr>
              <w:t>FO</w:t>
            </w:r>
            <w:r w:rsidRPr="000F2709">
              <w:rPr>
                <w:rFonts w:ascii="Arial" w:hAnsi="Arial" w:cs="Arial"/>
                <w:sz w:val="20"/>
              </w:rPr>
              <w:t>.</w:t>
            </w:r>
          </w:p>
        </w:tc>
      </w:tr>
      <w:tr w:rsidR="001E1698" w:rsidRPr="00F606A7" w:rsidDel="001E1698" w14:paraId="2B250D1C" w14:textId="6301E034" w:rsidTr="00C50808">
        <w:trPr>
          <w:gridBefore w:val="1"/>
          <w:trHeight w:val="285"/>
          <w:del w:id="109" w:author="Microsoft Office User" w:date="2025-09-15T14:11:00Z"/>
        </w:trPr>
        <w:tc>
          <w:tcPr>
            <w:tcW w:w="10065" w:type="dxa"/>
            <w:gridSpan w:val="2"/>
          </w:tcPr>
          <w:p w14:paraId="14BF8783" w14:textId="0495932B" w:rsidR="00F606A7" w:rsidRPr="000F2709" w:rsidDel="001E1698" w:rsidRDefault="00F606A7" w:rsidP="00650A35">
            <w:pPr>
              <w:pStyle w:val="a5"/>
              <w:suppressAutoHyphens/>
              <w:rPr>
                <w:del w:id="110" w:author="Microsoft Office User" w:date="2025-09-15T14:11:00Z"/>
                <w:rFonts w:ascii="Arial" w:hAnsi="Arial" w:cs="Arial"/>
                <w:sz w:val="20"/>
              </w:rPr>
            </w:pPr>
            <w:del w:id="111" w:author="Microsoft Office User" w:date="2025-09-15T14:11:00Z">
              <w:r w:rsidRPr="000F2709" w:rsidDel="001E1698">
                <w:rPr>
                  <w:rFonts w:ascii="Arial" w:hAnsi="Arial" w:cs="Arial"/>
                  <w:sz w:val="20"/>
                </w:rPr>
                <w:delText>5.3. Оплата производится денежными средствами путем их банковского перевода платежными поручениями на расчетный счет Поставщика в соответствии с действующим законодательством РФ. Датой оплаты считается дата списания денежных средство с расчетного счета Покупателя.</w:delText>
              </w:r>
            </w:del>
          </w:p>
          <w:p w14:paraId="12BE573A" w14:textId="1B95F5C2" w:rsidR="00F606A7" w:rsidRPr="00122B15" w:rsidDel="001E1698" w:rsidRDefault="00F606A7" w:rsidP="00122B15">
            <w:pPr>
              <w:pStyle w:val="a5"/>
              <w:suppressAutoHyphens/>
              <w:rPr>
                <w:del w:id="112" w:author="Microsoft Office User" w:date="2025-09-15T14:11:00Z"/>
                <w:rFonts w:ascii="Arial" w:hAnsi="Arial" w:cs="Arial"/>
                <w:i/>
                <w:sz w:val="20"/>
              </w:rPr>
            </w:pPr>
            <w:permStart w:id="956583168" w:edGrp="everyone"/>
            <w:del w:id="113" w:author="Microsoft Office User" w:date="2025-09-15T14:11:00Z">
              <w:r w:rsidRPr="000F2709" w:rsidDel="001E1698">
                <w:rPr>
                  <w:rFonts w:ascii="Arial" w:hAnsi="Arial" w:cs="Arial"/>
                  <w:sz w:val="20"/>
                </w:rPr>
                <w:delText>[</w:delText>
              </w:r>
              <w:r w:rsidRPr="000F2709" w:rsidDel="001E1698">
                <w:rPr>
                  <w:rFonts w:ascii="Arial" w:hAnsi="Arial" w:cs="Arial"/>
                  <w:i/>
                  <w:sz w:val="20"/>
                </w:rPr>
                <w:delText>если договор в валюте, указывать, что оплата по курсу ЦБ РФ на день оплаты или счета выставляются в валюте на дату отгрузки]</w:delText>
              </w:r>
              <w:r w:rsidR="00122B15" w:rsidDel="001E1698">
                <w:rPr>
                  <w:rFonts w:ascii="Arial" w:hAnsi="Arial" w:cs="Arial"/>
                  <w:i/>
                  <w:sz w:val="20"/>
                </w:rPr>
                <w:delText xml:space="preserve"> </w:delText>
              </w:r>
              <w:permEnd w:id="956583168"/>
              <w:r w:rsidR="00122B15" w:rsidRPr="00122B15" w:rsidDel="001E1698">
                <w:rPr>
                  <w:rFonts w:ascii="Arial" w:hAnsi="Arial" w:cs="Arial"/>
                  <w:i/>
                  <w:sz w:val="20"/>
                  <w:highlight w:val="red"/>
                </w:rPr>
                <w:delText>ВЫБРАТЬ НУЖНОЕ</w:delText>
              </w:r>
            </w:del>
          </w:p>
        </w:tc>
      </w:tr>
      <w:tr w:rsidR="00F606A7" w:rsidRPr="00F606A7" w14:paraId="1AE44E0A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774B820" w14:textId="77777777" w:rsidR="00122B15" w:rsidRDefault="00122B15" w:rsidP="00650A35">
            <w:pPr>
              <w:pStyle w:val="a3"/>
              <w:tabs>
                <w:tab w:val="left" w:pos="709"/>
              </w:tabs>
              <w:suppressAutoHyphens/>
              <w:ind w:firstLine="0"/>
              <w:rPr>
                <w:rFonts w:ascii="Arial" w:hAnsi="Arial" w:cs="Arial"/>
                <w:sz w:val="20"/>
              </w:rPr>
            </w:pPr>
          </w:p>
          <w:p w14:paraId="63C86C01" w14:textId="77777777" w:rsidR="00F606A7" w:rsidRPr="000F2709" w:rsidRDefault="00F606A7" w:rsidP="00650A35">
            <w:pPr>
              <w:pStyle w:val="a3"/>
              <w:tabs>
                <w:tab w:val="left" w:pos="709"/>
              </w:tabs>
              <w:suppressAutoHyphens/>
              <w:ind w:firstLine="0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>5.4. По соглашению сторон возможны иные формы расчетов.</w:t>
            </w:r>
          </w:p>
        </w:tc>
      </w:tr>
      <w:tr w:rsidR="00F606A7" w:rsidRPr="00F606A7" w14:paraId="67BCA7AD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39289C8" w14:textId="77777777" w:rsidR="00F606A7" w:rsidRPr="000F2709" w:rsidRDefault="00F606A7" w:rsidP="002C4A76">
            <w:pPr>
              <w:pStyle w:val="a3"/>
              <w:tabs>
                <w:tab w:val="left" w:pos="709"/>
              </w:tabs>
              <w:suppressAutoHyphens/>
              <w:ind w:firstLine="0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>5.5. Поставщик проинформирован и принимает условие о том, что в соответствии с внутренними процедурами, у Покупателя предусмотрен один платежный день в неделю, а именно четверг (</w:t>
            </w:r>
            <w:r w:rsidRPr="000F2709">
              <w:rPr>
                <w:rFonts w:ascii="Arial" w:hAnsi="Arial" w:cs="Arial"/>
                <w:sz w:val="20"/>
                <w:lang w:eastAsia="en-US"/>
              </w:rPr>
              <w:t>за исключением выходных/праздничных дней)</w:t>
            </w:r>
            <w:r w:rsidRPr="000F2709">
              <w:rPr>
                <w:rFonts w:ascii="Arial" w:hAnsi="Arial" w:cs="Arial"/>
                <w:sz w:val="20"/>
              </w:rPr>
              <w:t xml:space="preserve">. В случае наступления условий и срока предусматривающих возникновение обязательства Покупателя осуществить платеж по договору, такой платеж подлежит осуществлению в течение указанного в договоре срока, вместе с </w:t>
            </w:r>
            <w:proofErr w:type="gramStart"/>
            <w:r w:rsidRPr="000F2709">
              <w:rPr>
                <w:rFonts w:ascii="Arial" w:hAnsi="Arial" w:cs="Arial"/>
                <w:sz w:val="20"/>
              </w:rPr>
              <w:t>тем, в</w:t>
            </w:r>
            <w:r w:rsidRPr="000F2709">
              <w:rPr>
                <w:rFonts w:ascii="Arial" w:hAnsi="Arial" w:cs="Arial"/>
                <w:sz w:val="20"/>
                <w:lang w:eastAsia="en-US"/>
              </w:rPr>
              <w:t xml:space="preserve"> случае, если</w:t>
            </w:r>
            <w:proofErr w:type="gramEnd"/>
            <w:r w:rsidRPr="000F2709">
              <w:rPr>
                <w:rFonts w:ascii="Arial" w:hAnsi="Arial" w:cs="Arial"/>
                <w:sz w:val="20"/>
                <w:lang w:eastAsia="en-US"/>
              </w:rPr>
              <w:t xml:space="preserve"> платеж будет осуществлен в первый четверг, следующий за сроком, указанным в договоре, такой платеж будет считаться надлежащим и своевременным.</w:t>
            </w:r>
          </w:p>
        </w:tc>
      </w:tr>
      <w:tr w:rsidR="00F606A7" w:rsidRPr="00F606A7" w14:paraId="4D4814E1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B7998E0" w14:textId="77777777" w:rsidR="00F606A7" w:rsidRPr="000F2709" w:rsidRDefault="00F606A7" w:rsidP="00650A35">
            <w:pPr>
              <w:pStyle w:val="a3"/>
              <w:tabs>
                <w:tab w:val="left" w:pos="709"/>
              </w:tabs>
              <w:suppressAutoHyphens/>
              <w:ind w:firstLine="0"/>
              <w:rPr>
                <w:rFonts w:ascii="Arial" w:hAnsi="Arial" w:cs="Arial"/>
                <w:sz w:val="20"/>
              </w:rPr>
            </w:pPr>
            <w:r w:rsidRPr="000F2709">
              <w:rPr>
                <w:rFonts w:ascii="Arial" w:hAnsi="Arial" w:cs="Arial"/>
                <w:sz w:val="20"/>
              </w:rPr>
              <w:t>5.6. В случае, если предоставленные Поставщиком документы не соответствуют требованиям, изложенным в п. 5.2, Покупатель имеет право приостановить выполнение своего обязательства по оплате поставленной продукции, в отношении которой допущены несоответствия документов.</w:t>
            </w:r>
          </w:p>
          <w:p w14:paraId="12EA9AFA" w14:textId="77777777" w:rsidR="00F606A7" w:rsidRPr="000F2709" w:rsidRDefault="00F606A7" w:rsidP="00650A35">
            <w:pPr>
              <w:pStyle w:val="a3"/>
              <w:tabs>
                <w:tab w:val="left" w:pos="709"/>
              </w:tabs>
              <w:suppressAutoHyphens/>
              <w:ind w:firstLine="0"/>
              <w:rPr>
                <w:rFonts w:ascii="Arial" w:hAnsi="Arial" w:cs="Arial"/>
                <w:sz w:val="20"/>
              </w:rPr>
            </w:pPr>
          </w:p>
        </w:tc>
      </w:tr>
      <w:tr w:rsidR="00F606A7" w:rsidRPr="00F606A7" w14:paraId="33CFED5F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155CE15" w14:textId="77777777" w:rsidR="00F606A7" w:rsidRPr="000F2709" w:rsidRDefault="00F606A7" w:rsidP="00814036">
            <w:pPr>
              <w:pStyle w:val="a3"/>
              <w:tabs>
                <w:tab w:val="left" w:pos="709"/>
              </w:tabs>
              <w:suppressAutoHyphens/>
              <w:ind w:firstLine="0"/>
              <w:jc w:val="center"/>
              <w:rPr>
                <w:rFonts w:ascii="Arial" w:hAnsi="Arial" w:cs="Arial"/>
                <w:b/>
                <w:sz w:val="20"/>
              </w:rPr>
            </w:pPr>
            <w:r w:rsidRPr="000F2709">
              <w:rPr>
                <w:rFonts w:ascii="Arial" w:hAnsi="Arial" w:cs="Arial"/>
                <w:b/>
                <w:sz w:val="20"/>
              </w:rPr>
              <w:t>6. Срок действия договора и порядок его расторжения</w:t>
            </w:r>
          </w:p>
        </w:tc>
      </w:tr>
      <w:tr w:rsidR="00F606A7" w:rsidRPr="00F606A7" w14:paraId="7AE2B336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AD22503" w14:textId="77777777" w:rsidR="00F606A7" w:rsidRPr="00A14852" w:rsidRDefault="00F606A7" w:rsidP="00B77F71">
            <w:pPr>
              <w:tabs>
                <w:tab w:val="left" w:pos="426"/>
              </w:tabs>
              <w:suppressAutoHyphens/>
              <w:jc w:val="both"/>
              <w:rPr>
                <w:rFonts w:ascii="Arial" w:hAnsi="Arial" w:cs="Arial"/>
                <w:b/>
              </w:rPr>
            </w:pPr>
            <w:r w:rsidRPr="00A14852">
              <w:rPr>
                <w:rFonts w:ascii="Arial" w:hAnsi="Arial" w:cs="Arial"/>
              </w:rPr>
              <w:t>6.1. Настоящий договор вступает в силу в день его подписания сторонами и действует до выполнения обязательств Сторонами.</w:t>
            </w:r>
          </w:p>
        </w:tc>
      </w:tr>
      <w:tr w:rsidR="00F606A7" w:rsidRPr="00F606A7" w14:paraId="6D0A3C46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60217A0" w14:textId="77777777" w:rsidR="00A14852" w:rsidRPr="001C1AE0" w:rsidRDefault="00F606A7" w:rsidP="00C50808">
            <w:pPr>
              <w:tabs>
                <w:tab w:val="left" w:pos="426"/>
              </w:tabs>
              <w:suppressAutoHyphens/>
              <w:jc w:val="both"/>
              <w:rPr>
                <w:rFonts w:cs="Arial"/>
              </w:rPr>
            </w:pPr>
            <w:r w:rsidRPr="00A14852">
              <w:rPr>
                <w:rFonts w:ascii="Arial" w:hAnsi="Arial" w:cs="Arial"/>
              </w:rPr>
              <w:t>6.2.</w:t>
            </w:r>
            <w:r w:rsidR="008B3890" w:rsidRPr="00A14852">
              <w:rPr>
                <w:rFonts w:ascii="Arial" w:hAnsi="Arial" w:cs="Arial"/>
              </w:rPr>
              <w:t xml:space="preserve"> </w:t>
            </w:r>
            <w:r w:rsidR="00A14852" w:rsidRPr="00C50808">
              <w:rPr>
                <w:rFonts w:ascii="Arial" w:hAnsi="Arial" w:cs="Arial"/>
              </w:rPr>
              <w:t>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договора.</w:t>
            </w:r>
          </w:p>
          <w:p w14:paraId="79513C73" w14:textId="77777777" w:rsidR="00A14852" w:rsidRPr="008576C7" w:rsidRDefault="00A14852" w:rsidP="00C50808">
            <w:pPr>
              <w:tabs>
                <w:tab w:val="left" w:pos="426"/>
              </w:tabs>
              <w:suppressAutoHyphens/>
              <w:jc w:val="both"/>
              <w:rPr>
                <w:rFonts w:cs="Arial"/>
              </w:rPr>
            </w:pPr>
            <w:r w:rsidRPr="00C50808">
              <w:rPr>
                <w:rFonts w:ascii="Arial" w:hAnsi="Arial" w:cs="Arial"/>
              </w:rPr>
              <w:t xml:space="preserve">        Настоящий</w:t>
            </w:r>
            <w:r w:rsidRPr="00A14852">
              <w:rPr>
                <w:rFonts w:ascii="Arial" w:hAnsi="Arial" w:cs="Arial"/>
              </w:rPr>
              <w:t xml:space="preserve"> договор может быть прекращен в ином порядке, предусмотренном в ГК РФ, а также в порядке, указанном в п. </w:t>
            </w:r>
            <w:r w:rsidR="0004685F" w:rsidRPr="003D204A">
              <w:rPr>
                <w:rFonts w:ascii="Arial" w:hAnsi="Arial" w:cs="Arial"/>
              </w:rPr>
              <w:t>8.8.</w:t>
            </w:r>
            <w:r w:rsidR="0004685F" w:rsidRPr="00A14852">
              <w:rPr>
                <w:rFonts w:ascii="Arial" w:hAnsi="Arial" w:cs="Arial"/>
              </w:rPr>
              <w:t xml:space="preserve"> </w:t>
            </w:r>
            <w:r w:rsidRPr="00A14852">
              <w:rPr>
                <w:rFonts w:ascii="Arial" w:hAnsi="Arial" w:cs="Arial"/>
              </w:rPr>
              <w:t>настоящего договора</w:t>
            </w:r>
            <w:r w:rsidRPr="00A14852">
              <w:rPr>
                <w:rFonts w:ascii="Arial" w:hAnsi="Arial" w:cs="Arial"/>
                <w:lang w:eastAsia="en-US"/>
              </w:rPr>
              <w:t>.</w:t>
            </w:r>
          </w:p>
          <w:p w14:paraId="3C88F420" w14:textId="77777777" w:rsidR="00F606A7" w:rsidRPr="00A14852" w:rsidRDefault="00F606A7" w:rsidP="00AA7655">
            <w:pPr>
              <w:tabs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0F2709" w14:paraId="5D8549B3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3CB742AA" w14:textId="77777777" w:rsidR="00F606A7" w:rsidRPr="000F2709" w:rsidRDefault="00F606A7" w:rsidP="00814036">
            <w:pPr>
              <w:tabs>
                <w:tab w:val="left" w:pos="426"/>
              </w:tabs>
              <w:suppressAutoHyphens/>
              <w:jc w:val="center"/>
              <w:rPr>
                <w:rFonts w:ascii="Arial" w:hAnsi="Arial" w:cs="Arial"/>
                <w:b/>
              </w:rPr>
            </w:pPr>
            <w:r w:rsidRPr="000F2709">
              <w:rPr>
                <w:rFonts w:ascii="Arial" w:hAnsi="Arial" w:cs="Arial"/>
                <w:b/>
              </w:rPr>
              <w:t>7. Ответственность сторон</w:t>
            </w:r>
          </w:p>
        </w:tc>
      </w:tr>
      <w:tr w:rsidR="00F606A7" w:rsidRPr="00F606A7" w14:paraId="29A1ECB1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5D693EFA" w14:textId="77777777" w:rsidR="00F606A7" w:rsidRPr="000F2709" w:rsidRDefault="00F606A7" w:rsidP="00650A35">
            <w:pPr>
              <w:numPr>
                <w:ilvl w:val="1"/>
                <w:numId w:val="12"/>
              </w:numPr>
              <w:tabs>
                <w:tab w:val="left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Стороны не несут ответственности за неисполнение своих обязательств по настоящему договору в случае наступления обстоятельств непреодолимой силы, вызванных прямо или косвенно проявлением, например, наводнения, пожара, землетрясения, иных стихийных бедствий, военных конфликтов, а также принятия государственными органами актов, оказывающих влияние на выполнение сторонами обязательств по настоящему договору и/или делающими исполнение таких обязательств невозможным.</w:t>
            </w:r>
          </w:p>
        </w:tc>
      </w:tr>
      <w:tr w:rsidR="00F606A7" w:rsidRPr="00F606A7" w14:paraId="1B55786C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401FD0B" w14:textId="77777777" w:rsidR="00F606A7" w:rsidRPr="000F2709" w:rsidRDefault="00F606A7" w:rsidP="00650A35">
            <w:pPr>
              <w:numPr>
                <w:ilvl w:val="1"/>
                <w:numId w:val="12"/>
              </w:numPr>
              <w:tabs>
                <w:tab w:val="left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Обе стороны должны в течение 3 (Трех) рабочих дней известить письменно друг друга о начале и окончании обстоятельств непреодолимой силы, препятствующих выполнению обязательств по настоящему договору.</w:t>
            </w:r>
          </w:p>
        </w:tc>
      </w:tr>
      <w:tr w:rsidR="00F606A7" w:rsidRPr="00F606A7" w14:paraId="5929E427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38F99084" w14:textId="77777777" w:rsidR="00F606A7" w:rsidRPr="000F2709" w:rsidRDefault="00F606A7" w:rsidP="00650A35">
            <w:pPr>
              <w:numPr>
                <w:ilvl w:val="1"/>
                <w:numId w:val="12"/>
              </w:numPr>
              <w:tabs>
                <w:tab w:val="left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Сторона, ссылающаяся на обстоятельства непреодолимой силы, обязана предоставить для их подтверждения документы компетентного органа.</w:t>
            </w:r>
          </w:p>
        </w:tc>
      </w:tr>
      <w:tr w:rsidR="00F606A7" w:rsidRPr="00F606A7" w14:paraId="37F6BDE3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3722A1F5" w14:textId="13CAD6A5" w:rsidR="00F606A7" w:rsidRPr="000F2709" w:rsidRDefault="00F606A7" w:rsidP="006C74CF">
            <w:pPr>
              <w:numPr>
                <w:ilvl w:val="1"/>
                <w:numId w:val="12"/>
              </w:numPr>
              <w:tabs>
                <w:tab w:val="left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В случае нарушения сроков поставки, Поставщик уплачивает Покупателю неустойку в размере</w:t>
            </w:r>
            <w:permStart w:id="185403151" w:edGrp="everyone"/>
            <w:del w:id="114" w:author="Microsoft Office User" w:date="2025-09-15T14:11:00Z">
              <w:r w:rsidRPr="000F2709" w:rsidDel="001E1698">
                <w:rPr>
                  <w:rFonts w:ascii="Arial" w:hAnsi="Arial" w:cs="Arial"/>
                </w:rPr>
                <w:delText>___</w:delText>
              </w:r>
              <w:permEnd w:id="185403151"/>
              <w:r w:rsidRPr="000F2709" w:rsidDel="001E1698">
                <w:rPr>
                  <w:rFonts w:ascii="Arial" w:hAnsi="Arial" w:cs="Arial"/>
                </w:rPr>
                <w:delText xml:space="preserve"> </w:delText>
              </w:r>
            </w:del>
            <w:ins w:id="115" w:author="Microsoft Office User" w:date="2025-09-15T14:11:00Z">
              <w:r w:rsidR="001E1698">
                <w:rPr>
                  <w:rFonts w:ascii="Arial" w:hAnsi="Arial" w:cs="Arial"/>
                </w:rPr>
                <w:t>98</w:t>
              </w:r>
              <w:r w:rsidR="001E1698" w:rsidRPr="000F2709">
                <w:rPr>
                  <w:rFonts w:ascii="Arial" w:hAnsi="Arial" w:cs="Arial"/>
                </w:rPr>
                <w:t xml:space="preserve"> </w:t>
              </w:r>
            </w:ins>
            <w:r w:rsidRPr="000F2709">
              <w:rPr>
                <w:rFonts w:ascii="Arial" w:hAnsi="Arial" w:cs="Arial"/>
              </w:rPr>
              <w:t xml:space="preserve">% от стоимости не поставленной в срок продукции, за каждый день просрочки. Поставщик обязан оплатить неустойку в течение 10 (десяти) календарных дней, на основании полученной от Покупателя претензии. </w:t>
            </w:r>
          </w:p>
          <w:p w14:paraId="46ABFC29" w14:textId="77777777" w:rsidR="00F606A7" w:rsidRPr="000F2709" w:rsidRDefault="00F606A7" w:rsidP="000C71BE">
            <w:pPr>
              <w:tabs>
                <w:tab w:val="left" w:pos="0"/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В случае нарушения Поставщиком установленных настоящим договором:</w:t>
            </w:r>
          </w:p>
          <w:p w14:paraId="4EF587A9" w14:textId="77777777" w:rsidR="00F606A7" w:rsidRPr="000F2709" w:rsidRDefault="00F606A7" w:rsidP="000C71BE">
            <w:pPr>
              <w:tabs>
                <w:tab w:val="left" w:pos="0"/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срока допоставки продукции, поставленной с нарушением условия о количестве поставляемой продукции;</w:t>
            </w:r>
          </w:p>
          <w:p w14:paraId="3C624546" w14:textId="77777777" w:rsidR="00F606A7" w:rsidRPr="000F2709" w:rsidRDefault="00F606A7" w:rsidP="000C71BE">
            <w:pPr>
              <w:tabs>
                <w:tab w:val="left" w:pos="0"/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- срока замены поставленной </w:t>
            </w:r>
            <w:proofErr w:type="gramStart"/>
            <w:r w:rsidRPr="000F2709">
              <w:rPr>
                <w:rFonts w:ascii="Arial" w:hAnsi="Arial" w:cs="Arial"/>
              </w:rPr>
              <w:t>продукции  ненадлежащего</w:t>
            </w:r>
            <w:proofErr w:type="gramEnd"/>
            <w:r w:rsidRPr="000F2709">
              <w:rPr>
                <w:rFonts w:ascii="Arial" w:hAnsi="Arial" w:cs="Arial"/>
              </w:rPr>
              <w:t xml:space="preserve"> качества на продукцию надлежащего качества,</w:t>
            </w:r>
          </w:p>
          <w:p w14:paraId="210850F8" w14:textId="77777777" w:rsidR="00F606A7" w:rsidRPr="000F2709" w:rsidRDefault="00F606A7" w:rsidP="000C71BE">
            <w:pPr>
              <w:tabs>
                <w:tab w:val="left" w:pos="0"/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срока замены продукции, не соответствующей по комплектности, на продукцию, соответствующую по комплектности,</w:t>
            </w:r>
          </w:p>
          <w:p w14:paraId="5716F8F5" w14:textId="77777777" w:rsidR="00F606A7" w:rsidRPr="000F2709" w:rsidRDefault="00F606A7" w:rsidP="006C74CF">
            <w:pPr>
              <w:tabs>
                <w:tab w:val="left" w:pos="0"/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- срока замены продукции, поставленной с нарушением условия об ассортименте, на продукцию, соответствующую условию об ассортименте,</w:t>
            </w:r>
          </w:p>
          <w:p w14:paraId="2759B80E" w14:textId="5C7E20B5" w:rsidR="00F606A7" w:rsidRPr="000F2709" w:rsidRDefault="00F606A7" w:rsidP="006C74CF">
            <w:pPr>
              <w:tabs>
                <w:tab w:val="left" w:pos="0"/>
                <w:tab w:val="left" w:pos="426"/>
              </w:tabs>
              <w:suppressAutoHyphens/>
              <w:jc w:val="both"/>
              <w:rPr>
                <w:rFonts w:cs="Calibri"/>
              </w:rPr>
            </w:pPr>
            <w:r w:rsidRPr="000F2709">
              <w:rPr>
                <w:rFonts w:ascii="Arial" w:hAnsi="Arial" w:cs="Arial"/>
              </w:rPr>
              <w:t xml:space="preserve">Покупатель вправе потребовать от Поставщика выплаты неустойки в размере </w:t>
            </w:r>
            <w:permStart w:id="1524049507" w:edGrp="everyone"/>
            <w:del w:id="116" w:author="Microsoft Office User" w:date="2025-09-15T14:11:00Z">
              <w:r w:rsidRPr="000F2709" w:rsidDel="001E1698">
                <w:rPr>
                  <w:rFonts w:ascii="Arial" w:hAnsi="Arial" w:cs="Arial"/>
                </w:rPr>
                <w:delText>_____</w:delText>
              </w:r>
              <w:permEnd w:id="1524049507"/>
              <w:r w:rsidRPr="000F2709" w:rsidDel="001E1698">
                <w:rPr>
                  <w:rFonts w:ascii="Arial" w:hAnsi="Arial" w:cs="Arial"/>
                </w:rPr>
                <w:delText xml:space="preserve">% </w:delText>
              </w:r>
            </w:del>
            <w:ins w:id="117" w:author="Microsoft Office User" w:date="2025-09-15T14:11:00Z">
              <w:r w:rsidR="001E1698">
                <w:rPr>
                  <w:rFonts w:ascii="Arial" w:hAnsi="Arial" w:cs="Arial"/>
                </w:rPr>
                <w:t>12%</w:t>
              </w:r>
              <w:r w:rsidR="001E1698" w:rsidRPr="000F2709">
                <w:rPr>
                  <w:rFonts w:ascii="Arial" w:hAnsi="Arial" w:cs="Arial"/>
                </w:rPr>
                <w:t xml:space="preserve"> </w:t>
              </w:r>
            </w:ins>
            <w:r w:rsidRPr="000F2709">
              <w:rPr>
                <w:rFonts w:ascii="Arial" w:hAnsi="Arial" w:cs="Arial"/>
              </w:rPr>
              <w:t>от стоимости продукции, поставленной с указанными в настоящем пункте нарушениями, за каждый день до устранения Поставщиком нарушения.</w:t>
            </w:r>
          </w:p>
        </w:tc>
      </w:tr>
      <w:tr w:rsidR="00F606A7" w:rsidRPr="00F606A7" w14:paraId="0E61E0FC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0FDF8E47" w14:textId="77777777" w:rsidR="00F606A7" w:rsidRPr="000F2709" w:rsidRDefault="00F606A7" w:rsidP="00F57407">
            <w:pPr>
              <w:numPr>
                <w:ilvl w:val="1"/>
                <w:numId w:val="12"/>
              </w:numPr>
              <w:tabs>
                <w:tab w:val="left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В случае если договором предусмотрено условие об отсрочке оплаты по факту поставки продукции, Покупатель, на основании уведомления, направленного в адрес Поставщика, вправе оплатить последнему сумму договора за вычетом начисленной и предъявленной неустойки, предусмотренной п. 7.5. настоящего договора.</w:t>
            </w:r>
          </w:p>
        </w:tc>
      </w:tr>
      <w:tr w:rsidR="00F606A7" w:rsidRPr="00F606A7" w14:paraId="2742F2FC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5C00D6F2" w14:textId="77777777" w:rsidR="00F606A7" w:rsidRPr="000F2709" w:rsidRDefault="00F606A7" w:rsidP="000C71BE">
            <w:pPr>
              <w:numPr>
                <w:ilvl w:val="1"/>
                <w:numId w:val="12"/>
              </w:numPr>
              <w:tabs>
                <w:tab w:val="left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Если договором предусмотрено условие об оплате аванса за поставленную по договору продукцию, Покупатель, на основании претензии, выставленной в адрес Поставщика, вправе оплатить оставшуюся сумму, за вычетом начисленной и предъявленной н</w:t>
            </w:r>
            <w:r w:rsidR="00332C20">
              <w:rPr>
                <w:rFonts w:ascii="Arial" w:hAnsi="Arial" w:cs="Arial"/>
              </w:rPr>
              <w:t>еустойки, предусмотренной п. 7.</w:t>
            </w:r>
            <w:r w:rsidR="00332C20" w:rsidRPr="00332C20">
              <w:rPr>
                <w:rFonts w:ascii="Arial" w:hAnsi="Arial" w:cs="Arial"/>
              </w:rPr>
              <w:t>4</w:t>
            </w:r>
            <w:r w:rsidRPr="000F2709">
              <w:rPr>
                <w:rFonts w:ascii="Arial" w:hAnsi="Arial" w:cs="Arial"/>
              </w:rPr>
              <w:t xml:space="preserve">. настоящего договора.   </w:t>
            </w:r>
          </w:p>
        </w:tc>
      </w:tr>
      <w:tr w:rsidR="00F606A7" w:rsidRPr="00F606A7" w14:paraId="48D3CE84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E7064B2" w14:textId="77777777" w:rsidR="00F606A7" w:rsidRPr="000F2709" w:rsidRDefault="00F606A7" w:rsidP="00650A35">
            <w:pPr>
              <w:numPr>
                <w:ilvl w:val="1"/>
                <w:numId w:val="12"/>
              </w:numPr>
              <w:tabs>
                <w:tab w:val="left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За нарушение иных условий настоящего договора стороны несут ответственность в порядке и пределах, предусмотренных действующим законодательством РФ.</w:t>
            </w:r>
          </w:p>
        </w:tc>
      </w:tr>
      <w:tr w:rsidR="00F606A7" w:rsidRPr="00F606A7" w14:paraId="564D097A" w14:textId="77777777" w:rsidTr="00C50808">
        <w:trPr>
          <w:gridAfter w:val="1"/>
          <w:wAfter w:w="108" w:type="dxa"/>
          <w:trHeight w:val="1448"/>
        </w:trPr>
        <w:tc>
          <w:tcPr>
            <w:tcW w:w="10065" w:type="dxa"/>
            <w:gridSpan w:val="2"/>
          </w:tcPr>
          <w:p w14:paraId="00A66D3B" w14:textId="77777777" w:rsidR="00994ABF" w:rsidRDefault="00994ABF" w:rsidP="00994ABF">
            <w:pPr>
              <w:numPr>
                <w:ilvl w:val="1"/>
                <w:numId w:val="12"/>
              </w:numPr>
              <w:tabs>
                <w:tab w:val="left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93E81">
              <w:rPr>
                <w:rFonts w:ascii="Arial" w:hAnsi="Arial" w:cs="Arial"/>
              </w:rPr>
              <w:lastRenderedPageBreak/>
              <w:t>Для споров, в том числе, по вопросам недостачи, качества, утраты отгруженной проду</w:t>
            </w:r>
            <w:r>
              <w:rPr>
                <w:rFonts w:ascii="Arial" w:hAnsi="Arial" w:cs="Arial"/>
              </w:rPr>
              <w:t xml:space="preserve">кции, уплате штрафов и неустоек, кроме </w:t>
            </w:r>
            <w:r w:rsidRPr="0066784B">
              <w:rPr>
                <w:rFonts w:ascii="Arial" w:hAnsi="Arial" w:cs="Arial"/>
              </w:rPr>
              <w:t>требований Заказчика по возмещению потерь и (или) выплаты неустойки в связ</w:t>
            </w:r>
            <w:r>
              <w:rPr>
                <w:rFonts w:ascii="Arial" w:hAnsi="Arial" w:cs="Arial"/>
              </w:rPr>
              <w:t xml:space="preserve">и с недостоверностью заверений, </w:t>
            </w:r>
            <w:r w:rsidRPr="00093E81">
              <w:rPr>
                <w:rFonts w:ascii="Arial" w:hAnsi="Arial" w:cs="Arial"/>
              </w:rPr>
              <w:t>обязателен претензионный порядок урегулирования.</w:t>
            </w:r>
          </w:p>
          <w:p w14:paraId="0BB92AA8" w14:textId="77777777" w:rsidR="00994ABF" w:rsidRDefault="00994ABF" w:rsidP="00994ABF">
            <w:pPr>
              <w:tabs>
                <w:tab w:val="left" w:pos="0"/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93E81">
              <w:rPr>
                <w:rFonts w:ascii="Arial" w:hAnsi="Arial" w:cs="Arial"/>
              </w:rPr>
              <w:t>Срок рассмотрения претензии – 10 (Десять) рабочих дней с момента ее получения. В случае не достижения согласия споры разрешаются в Арбитражном суде по месту нахождения ответчика.</w:t>
            </w:r>
          </w:p>
          <w:p w14:paraId="59A627AD" w14:textId="77777777" w:rsidR="00F606A7" w:rsidRPr="000F2709" w:rsidRDefault="00994ABF" w:rsidP="00814036">
            <w:pPr>
              <w:tabs>
                <w:tab w:val="left" w:pos="0"/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  <w:r w:rsidRPr="0066784B">
              <w:rPr>
                <w:rFonts w:ascii="Arial" w:hAnsi="Arial" w:cs="Arial"/>
              </w:rPr>
              <w:t>ребования</w:t>
            </w:r>
            <w:r>
              <w:rPr>
                <w:rFonts w:ascii="Arial" w:hAnsi="Arial" w:cs="Arial"/>
              </w:rPr>
              <w:t xml:space="preserve"> </w:t>
            </w:r>
            <w:r w:rsidRPr="0066784B">
              <w:rPr>
                <w:rFonts w:ascii="Arial" w:hAnsi="Arial" w:cs="Arial"/>
              </w:rPr>
              <w:t>по возмещению потерь и (или) выплаты неустойки в связ</w:t>
            </w:r>
            <w:r>
              <w:rPr>
                <w:rFonts w:ascii="Arial" w:hAnsi="Arial" w:cs="Arial"/>
              </w:rPr>
              <w:t>и с недостоверностью заверений</w:t>
            </w:r>
            <w:r w:rsidRPr="0066784B">
              <w:rPr>
                <w:rFonts w:ascii="Arial" w:hAnsi="Arial" w:cs="Arial"/>
              </w:rPr>
              <w:t xml:space="preserve"> удовлетворяются в порядке, указанном в Договоре</w:t>
            </w:r>
            <w:r>
              <w:rPr>
                <w:rFonts w:ascii="Arial" w:hAnsi="Arial" w:cs="Arial"/>
              </w:rPr>
              <w:t>.</w:t>
            </w:r>
          </w:p>
        </w:tc>
      </w:tr>
      <w:tr w:rsidR="00F606A7" w:rsidRPr="000F2709" w14:paraId="6D530448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64716595" w14:textId="77777777" w:rsidR="00F606A7" w:rsidRPr="000F2709" w:rsidRDefault="00F606A7" w:rsidP="00814036">
            <w:pPr>
              <w:tabs>
                <w:tab w:val="left" w:pos="0"/>
                <w:tab w:val="left" w:pos="426"/>
              </w:tabs>
              <w:suppressAutoHyphens/>
              <w:jc w:val="center"/>
              <w:rPr>
                <w:rFonts w:ascii="Arial" w:hAnsi="Arial" w:cs="Arial"/>
                <w:b/>
              </w:rPr>
            </w:pPr>
            <w:r w:rsidRPr="000F2709">
              <w:rPr>
                <w:rFonts w:ascii="Arial" w:hAnsi="Arial" w:cs="Arial"/>
                <w:b/>
              </w:rPr>
              <w:t>8. Прочие условия</w:t>
            </w:r>
          </w:p>
        </w:tc>
      </w:tr>
      <w:tr w:rsidR="00F606A7" w:rsidRPr="00F606A7" w14:paraId="1284B325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24D8215D" w14:textId="77777777" w:rsidR="00F606A7" w:rsidRPr="000F2709" w:rsidRDefault="00F606A7" w:rsidP="00333F84">
            <w:pPr>
              <w:numPr>
                <w:ilvl w:val="1"/>
                <w:numId w:val="14"/>
              </w:numPr>
              <w:tabs>
                <w:tab w:val="num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 xml:space="preserve">Настоящий договор составлен на русском </w:t>
            </w:r>
            <w:r w:rsidR="00333F84">
              <w:rPr>
                <w:rFonts w:ascii="Arial" w:hAnsi="Arial" w:cs="Arial"/>
              </w:rPr>
              <w:t>языке</w:t>
            </w:r>
            <w:r w:rsidRPr="000F2709">
              <w:rPr>
                <w:rFonts w:ascii="Arial" w:hAnsi="Arial" w:cs="Arial"/>
              </w:rPr>
              <w:t xml:space="preserve"> в двух подлинных экземплярах по одному экземпляру для каждой из сторон. </w:t>
            </w:r>
          </w:p>
        </w:tc>
      </w:tr>
      <w:tr w:rsidR="00F606A7" w:rsidRPr="00F606A7" w14:paraId="4A50A801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07D95B6D" w14:textId="77777777" w:rsidR="00F606A7" w:rsidRPr="000F2709" w:rsidRDefault="00F606A7" w:rsidP="00650A35">
            <w:pPr>
              <w:numPr>
                <w:ilvl w:val="1"/>
                <w:numId w:val="14"/>
              </w:numPr>
              <w:tabs>
                <w:tab w:val="num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Все дополнения и изменения настоящего договора оформляются дополнительными соглашениями или протоколами разногласий, которые являются неотъемлемой частью настоящего договора и считаются действительными, если они оформлены письменно, подписаны уполномоченными представителями обеих сторон и заверены круглой печатью.</w:t>
            </w:r>
          </w:p>
          <w:p w14:paraId="389514ED" w14:textId="77777777" w:rsidR="00F606A7" w:rsidRPr="000F2709" w:rsidRDefault="00F606A7" w:rsidP="00650A35">
            <w:pPr>
              <w:numPr>
                <w:ilvl w:val="1"/>
                <w:numId w:val="14"/>
              </w:numPr>
              <w:tabs>
                <w:tab w:val="num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Настоящий договор, дополнения и приложения к нему, подписанные и переданные с помощью факсимильной связи, имеют полную юридическую силу, но в дальнейшем могут быть заменены на подлинные экземпляры по требованию одной из сторон.</w:t>
            </w:r>
          </w:p>
        </w:tc>
      </w:tr>
      <w:tr w:rsidR="00F606A7" w:rsidRPr="00F606A7" w14:paraId="1D096375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134A1B63" w14:textId="77777777" w:rsidR="00F606A7" w:rsidRPr="000F2709" w:rsidRDefault="000B68E2" w:rsidP="00650A35">
            <w:pPr>
              <w:numPr>
                <w:ilvl w:val="1"/>
                <w:numId w:val="14"/>
              </w:numPr>
              <w:tabs>
                <w:tab w:val="num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93E81">
              <w:rPr>
                <w:rFonts w:ascii="Arial" w:hAnsi="Arial" w:cs="Arial"/>
              </w:rPr>
              <w:t xml:space="preserve">При </w:t>
            </w:r>
            <w:r>
              <w:rPr>
                <w:rFonts w:ascii="Arial" w:hAnsi="Arial" w:cs="Arial"/>
              </w:rPr>
              <w:t xml:space="preserve">исполнении настоящего договора </w:t>
            </w:r>
            <w:r>
              <w:rPr>
                <w:rFonts w:ascii="Arial" w:hAnsi="Arial" w:cs="Arial"/>
                <w:lang w:val="en-US"/>
              </w:rPr>
              <w:t>C</w:t>
            </w:r>
            <w:proofErr w:type="spellStart"/>
            <w:r w:rsidRPr="00093E81">
              <w:rPr>
                <w:rFonts w:ascii="Arial" w:hAnsi="Arial" w:cs="Arial"/>
              </w:rPr>
              <w:t>тороны</w:t>
            </w:r>
            <w:proofErr w:type="spellEnd"/>
            <w:r w:rsidRPr="00093E81">
              <w:rPr>
                <w:rFonts w:ascii="Arial" w:hAnsi="Arial" w:cs="Arial"/>
              </w:rPr>
              <w:t xml:space="preserve"> не вправе передавать свои обязательства и права (требования) по настоящему договору третьему лицу без письменного согласия другой стороны. </w:t>
            </w:r>
            <w:r>
              <w:rPr>
                <w:rFonts w:ascii="Arial" w:hAnsi="Arial" w:cs="Arial"/>
              </w:rPr>
              <w:t>При уступке Поставщиком денежного требования</w:t>
            </w:r>
            <w:r w:rsidRPr="004B0B79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требования по денежному обязательству) в отсутствие согласия Покупателя, первый обязуется уплатить неустойку в размере 1/50 от ориентировочной суммы Договора в каждом случае нарушения.</w:t>
            </w:r>
          </w:p>
        </w:tc>
      </w:tr>
      <w:tr w:rsidR="00F606A7" w:rsidRPr="00F606A7" w14:paraId="0C343887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0C3945B7" w14:textId="77777777" w:rsidR="00F606A7" w:rsidRPr="000F2709" w:rsidRDefault="00F606A7" w:rsidP="00650A35">
            <w:pPr>
              <w:numPr>
                <w:ilvl w:val="1"/>
                <w:numId w:val="14"/>
              </w:numPr>
              <w:tabs>
                <w:tab w:val="num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В случаях, не предусмотренных настоящим договором, стороны руководствуются действующим гражданским законодательством РФ.</w:t>
            </w:r>
          </w:p>
        </w:tc>
      </w:tr>
      <w:tr w:rsidR="00F606A7" w:rsidRPr="00F606A7" w14:paraId="4486A532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4A694B9D" w14:textId="77777777" w:rsidR="00F606A7" w:rsidRPr="000F2709" w:rsidRDefault="00F606A7" w:rsidP="00650A35">
            <w:pPr>
              <w:numPr>
                <w:ilvl w:val="1"/>
                <w:numId w:val="14"/>
              </w:numPr>
              <w:tabs>
                <w:tab w:val="num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В случае признания какого-либо из положений настоящего договора не действительным, это не влечет за собой недействительности всего договора, и остальные его положения продолжают действовать.</w:t>
            </w:r>
          </w:p>
        </w:tc>
      </w:tr>
      <w:tr w:rsidR="00F606A7" w:rsidRPr="00F606A7" w14:paraId="0969803F" w14:textId="77777777" w:rsidTr="00C50808">
        <w:trPr>
          <w:gridAfter w:val="1"/>
          <w:wAfter w:w="108" w:type="dxa"/>
          <w:trHeight w:val="1850"/>
        </w:trPr>
        <w:tc>
          <w:tcPr>
            <w:tcW w:w="10065" w:type="dxa"/>
            <w:gridSpan w:val="2"/>
          </w:tcPr>
          <w:p w14:paraId="7C7C3CDD" w14:textId="77777777" w:rsidR="000B68E2" w:rsidRPr="0008566E" w:rsidRDefault="000B68E2" w:rsidP="000B68E2">
            <w:pPr>
              <w:numPr>
                <w:ilvl w:val="1"/>
                <w:numId w:val="14"/>
              </w:numPr>
              <w:tabs>
                <w:tab w:val="num" w:pos="0"/>
                <w:tab w:val="left" w:pos="426"/>
              </w:tabs>
              <w:suppressAutoHyphens/>
              <w:ind w:left="0" w:firstLine="0"/>
              <w:jc w:val="both"/>
              <w:rPr>
                <w:rFonts w:ascii="Arial" w:hAnsi="Arial" w:cs="Arial"/>
              </w:rPr>
            </w:pPr>
            <w:r w:rsidRPr="0008566E">
              <w:rPr>
                <w:rFonts w:ascii="Arial" w:hAnsi="Arial" w:cs="Arial"/>
              </w:rPr>
              <w:t>Заявления, уведомления, извещения, требования или иные сообщения по данной сделке, считаются юридически значимыми сообщениями («сообщение»).</w:t>
            </w:r>
          </w:p>
          <w:p w14:paraId="4537D1FC" w14:textId="06A1D7BE" w:rsidR="000B68E2" w:rsidRPr="0008566E" w:rsidRDefault="000B68E2" w:rsidP="000B68E2">
            <w:pPr>
              <w:tabs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8566E">
              <w:rPr>
                <w:rFonts w:ascii="Arial" w:hAnsi="Arial" w:cs="Arial"/>
              </w:rPr>
              <w:t xml:space="preserve">Все сообщения, совершаемые в связи с настоящим договором, </w:t>
            </w:r>
            <w:del w:id="118" w:author="vryzheva@corp" w:date="2024-04-09T14:27:00Z">
              <w:r w:rsidRPr="0008566E" w:rsidDel="00095060">
                <w:rPr>
                  <w:rFonts w:ascii="Arial" w:hAnsi="Arial" w:cs="Arial"/>
                </w:rPr>
                <w:delText>передаются  посредством</w:delText>
              </w:r>
            </w:del>
            <w:ins w:id="119" w:author="vryzheva@corp" w:date="2024-04-09T14:27:00Z">
              <w:r w:rsidR="00095060" w:rsidRPr="0008566E">
                <w:rPr>
                  <w:rFonts w:ascii="Arial" w:hAnsi="Arial" w:cs="Arial"/>
                </w:rPr>
                <w:t>передаются посредством</w:t>
              </w:r>
            </w:ins>
            <w:r w:rsidRPr="0008566E">
              <w:rPr>
                <w:rFonts w:ascii="Arial" w:hAnsi="Arial" w:cs="Arial"/>
              </w:rPr>
              <w:t xml:space="preserve"> факсимильной связи по номеру </w:t>
            </w:r>
            <w:proofErr w:type="gramStart"/>
            <w:r w:rsidRPr="0008566E">
              <w:rPr>
                <w:rFonts w:ascii="Arial" w:hAnsi="Arial" w:cs="Arial"/>
              </w:rPr>
              <w:t>телефона</w:t>
            </w:r>
            <w:proofErr w:type="gramEnd"/>
            <w:r w:rsidRPr="0008566E">
              <w:rPr>
                <w:rFonts w:ascii="Arial" w:hAnsi="Arial" w:cs="Arial"/>
              </w:rPr>
              <w:t xml:space="preserve"> указанному в настоящем договоре для факсимильной связи, доставляются с помощью курьеров или заказной почтой. </w:t>
            </w:r>
          </w:p>
          <w:p w14:paraId="097F9960" w14:textId="77777777" w:rsidR="000B68E2" w:rsidRPr="0008566E" w:rsidRDefault="000B68E2" w:rsidP="000B68E2">
            <w:pPr>
              <w:tabs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8566E">
              <w:rPr>
                <w:rFonts w:ascii="Arial" w:hAnsi="Arial" w:cs="Arial"/>
              </w:rPr>
              <w:t>Сообщение считается доставленным, если оно:</w:t>
            </w:r>
          </w:p>
          <w:p w14:paraId="7F2BAFC5" w14:textId="77777777" w:rsidR="000B68E2" w:rsidRPr="0008566E" w:rsidRDefault="000B68E2" w:rsidP="000B68E2">
            <w:pPr>
              <w:tabs>
                <w:tab w:val="left" w:pos="426"/>
              </w:tabs>
              <w:suppressAutoHyphens/>
              <w:jc w:val="both"/>
              <w:rPr>
                <w:rFonts w:ascii="Arial" w:hAnsi="Arial" w:cs="Arial"/>
              </w:rPr>
            </w:pPr>
            <w:r w:rsidRPr="0008566E">
              <w:rPr>
                <w:rFonts w:ascii="Arial" w:hAnsi="Arial" w:cs="Arial"/>
              </w:rPr>
              <w:t>- поступило к адресату и об этом имеется соответствующее подтверждение (квитанция, уведомление, письмо-подтверждение и т.д.);</w:t>
            </w:r>
          </w:p>
          <w:p w14:paraId="4A0305BD" w14:textId="77777777" w:rsidR="00F606A7" w:rsidRPr="0008566E" w:rsidRDefault="000B68E2" w:rsidP="000B68E2">
            <w:pPr>
              <w:tabs>
                <w:tab w:val="left" w:pos="426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08566E">
              <w:rPr>
                <w:rFonts w:ascii="Arial" w:hAnsi="Arial" w:cs="Arial"/>
              </w:rPr>
              <w:t>- поступило адресату, но по его вине не было ему вручено или адресат с ним не ознакомился</w:t>
            </w:r>
          </w:p>
          <w:p w14:paraId="70FFF029" w14:textId="77777777" w:rsidR="00A44DEB" w:rsidRPr="0008566E" w:rsidRDefault="00865F9B" w:rsidP="00A44DEB">
            <w:pPr>
              <w:tabs>
                <w:tab w:val="left" w:pos="426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</w:rPr>
            </w:pPr>
            <w:r w:rsidRPr="0008566E">
              <w:rPr>
                <w:rFonts w:ascii="Arial" w:hAnsi="Arial" w:cs="Arial"/>
                <w:b/>
              </w:rPr>
              <w:t xml:space="preserve">8.8. </w:t>
            </w:r>
            <w:r w:rsidR="00A44DEB" w:rsidRPr="0008566E">
              <w:rPr>
                <w:rFonts w:ascii="Arial" w:hAnsi="Arial" w:cs="Arial"/>
                <w:b/>
              </w:rPr>
              <w:t>Соглашение о соблюдении Правил:</w:t>
            </w:r>
          </w:p>
          <w:p w14:paraId="25AD4032" w14:textId="77777777" w:rsidR="00A44DEB" w:rsidRPr="0008566E" w:rsidRDefault="00A44DEB" w:rsidP="00A44DEB">
            <w:pPr>
              <w:rPr>
                <w:rFonts w:ascii="Arial" w:hAnsi="Arial" w:cs="Arial"/>
                <w:b/>
              </w:rPr>
            </w:pPr>
          </w:p>
          <w:p w14:paraId="028475D7" w14:textId="77777777" w:rsidR="00A44DEB" w:rsidRPr="0008566E" w:rsidRDefault="00A44DEB" w:rsidP="00A44DEB">
            <w:pPr>
              <w:jc w:val="both"/>
              <w:rPr>
                <w:rFonts w:ascii="Arial" w:eastAsia="Arial" w:hAnsi="Arial" w:cs="Arial"/>
                <w:b/>
              </w:rPr>
            </w:pPr>
            <w:r w:rsidRPr="0008566E">
              <w:rPr>
                <w:rFonts w:ascii="Arial" w:eastAsia="Arial" w:hAnsi="Arial" w:cs="Arial"/>
                <w:b/>
              </w:rPr>
              <w:t>Стороны согласовали, что:</w:t>
            </w:r>
          </w:p>
          <w:p w14:paraId="2EA96B02" w14:textId="77777777" w:rsidR="00A44DEB" w:rsidRPr="0008566E" w:rsidRDefault="00A44DEB" w:rsidP="00A44DEB">
            <w:pPr>
              <w:jc w:val="both"/>
              <w:rPr>
                <w:rFonts w:ascii="Arial" w:eastAsia="Arial" w:hAnsi="Arial" w:cs="Arial"/>
                <w:b/>
              </w:rPr>
            </w:pPr>
          </w:p>
          <w:p w14:paraId="347B0485" w14:textId="0A12A026" w:rsidR="00A44DEB" w:rsidRPr="0008566E" w:rsidRDefault="00A44DEB" w:rsidP="00A44DEB">
            <w:pPr>
              <w:pStyle w:val="af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</w:rPr>
            </w:pPr>
            <w:r w:rsidRPr="0008566E">
              <w:rPr>
                <w:rFonts w:ascii="Arial" w:eastAsia="Arial" w:hAnsi="Arial" w:cs="Arial"/>
              </w:rPr>
              <w:t>Поставщик ознакомлен с размещенными на сайте</w:t>
            </w:r>
            <w:r w:rsidRPr="0008566E">
              <w:rPr>
                <w:rFonts w:ascii="Arial" w:eastAsia="Arial" w:hAnsi="Arial" w:cs="Arial"/>
                <w:b/>
              </w:rPr>
              <w:t xml:space="preserve"> </w:t>
            </w:r>
            <w:hyperlink r:id="rId12" w:history="1">
              <w:r w:rsidR="002D48D0" w:rsidRPr="002D48D0">
                <w:rPr>
                  <w:rStyle w:val="af9"/>
                  <w:rFonts w:ascii="Arial" w:hAnsi="Arial" w:cs="Arial"/>
                </w:rPr>
                <w:t>https://</w:t>
              </w:r>
              <w:r w:rsidR="002D48D0" w:rsidRPr="002D48D0">
                <w:rPr>
                  <w:rStyle w:val="af9"/>
                  <w:rFonts w:ascii="Arial" w:hAnsi="Arial" w:cs="Arial"/>
                  <w:lang w:val="en-US"/>
                </w:rPr>
                <w:t>ceme</w:t>
              </w:r>
              <w:r w:rsidR="002D48D0" w:rsidRPr="002D48D0">
                <w:rPr>
                  <w:rStyle w:val="af9"/>
                  <w:rFonts w:ascii="Arial" w:hAnsi="Arial" w:cs="Arial"/>
                  <w:lang w:val="en-US"/>
                </w:rPr>
                <w:t>n</w:t>
              </w:r>
              <w:r w:rsidR="002D48D0" w:rsidRPr="002D48D0">
                <w:rPr>
                  <w:rStyle w:val="af9"/>
                  <w:rFonts w:ascii="Arial" w:hAnsi="Arial" w:cs="Arial"/>
                  <w:lang w:val="en-US"/>
                </w:rPr>
                <w:t>tum</w:t>
              </w:r>
              <w:r w:rsidR="002D48D0" w:rsidRPr="002D48D0">
                <w:rPr>
                  <w:rStyle w:val="af9"/>
                  <w:rFonts w:ascii="Arial" w:hAnsi="Arial" w:cs="Arial"/>
                </w:rPr>
                <w:t>.</w:t>
              </w:r>
              <w:proofErr w:type="spellStart"/>
              <w:r w:rsidR="002D48D0" w:rsidRPr="002D48D0">
                <w:rPr>
                  <w:rStyle w:val="af9"/>
                  <w:rFonts w:ascii="Arial" w:hAnsi="Arial" w:cs="Arial"/>
                </w:rPr>
                <w:t>ru</w:t>
              </w:r>
              <w:proofErr w:type="spellEnd"/>
              <w:r w:rsidR="002D48D0" w:rsidRPr="002D48D0">
                <w:rPr>
                  <w:rStyle w:val="af9"/>
                  <w:rFonts w:ascii="Arial" w:hAnsi="Arial" w:cs="Arial"/>
                </w:rPr>
                <w:t>/</w:t>
              </w:r>
              <w:proofErr w:type="spellStart"/>
              <w:r w:rsidR="002D48D0" w:rsidRPr="002D48D0">
                <w:rPr>
                  <w:rStyle w:val="af9"/>
                  <w:rFonts w:ascii="Arial" w:hAnsi="Arial" w:cs="Arial"/>
                </w:rPr>
                <w:t>docs</w:t>
              </w:r>
              <w:proofErr w:type="spellEnd"/>
              <w:r w:rsidR="002D48D0" w:rsidRPr="002D48D0">
                <w:rPr>
                  <w:rStyle w:val="af9"/>
                  <w:rFonts w:ascii="Arial" w:hAnsi="Arial" w:cs="Arial"/>
                </w:rPr>
                <w:t>/</w:t>
              </w:r>
            </w:hyperlink>
          </w:p>
          <w:p w14:paraId="6E693629" w14:textId="77777777" w:rsidR="00A44DEB" w:rsidRPr="0008566E" w:rsidRDefault="00A44DEB" w:rsidP="00A44DEB">
            <w:pPr>
              <w:pStyle w:val="af4"/>
              <w:ind w:left="360"/>
              <w:jc w:val="both"/>
              <w:rPr>
                <w:rFonts w:ascii="Arial" w:eastAsia="Arial" w:hAnsi="Arial" w:cs="Arial"/>
              </w:rPr>
            </w:pPr>
            <w:r w:rsidRPr="0008566E">
              <w:rPr>
                <w:rFonts w:ascii="Arial" w:eastAsia="Arial" w:hAnsi="Arial" w:cs="Arial"/>
              </w:rPr>
              <w:t xml:space="preserve">перечисленными ниже правилами (далее – Правила), подтверждает свое безоговорочное присоединение к </w:t>
            </w:r>
            <w:proofErr w:type="gramStart"/>
            <w:r w:rsidRPr="0008566E">
              <w:rPr>
                <w:rFonts w:ascii="Arial" w:eastAsia="Arial" w:hAnsi="Arial" w:cs="Arial"/>
              </w:rPr>
              <w:t>ним  в</w:t>
            </w:r>
            <w:proofErr w:type="gramEnd"/>
            <w:r w:rsidRPr="0008566E">
              <w:rPr>
                <w:rFonts w:ascii="Arial" w:eastAsia="Arial" w:hAnsi="Arial" w:cs="Arial"/>
              </w:rPr>
              <w:t xml:space="preserve"> целом и их соблюдение:</w:t>
            </w:r>
          </w:p>
          <w:p w14:paraId="554FA68C" w14:textId="77777777" w:rsidR="00A44DEB" w:rsidRPr="0008566E" w:rsidRDefault="00A44DEB" w:rsidP="00A44DEB">
            <w:pPr>
              <w:pStyle w:val="af4"/>
              <w:ind w:left="360"/>
              <w:jc w:val="both"/>
              <w:rPr>
                <w:rFonts w:ascii="Arial" w:eastAsia="Arial" w:hAnsi="Arial" w:cs="Arial"/>
              </w:rPr>
            </w:pPr>
          </w:p>
          <w:p w14:paraId="6BB5392D" w14:textId="77777777" w:rsidR="00A44DEB" w:rsidRPr="0008566E" w:rsidRDefault="00A44DEB" w:rsidP="00A44DEB">
            <w:pPr>
              <w:pStyle w:val="af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r w:rsidRPr="0008566E">
              <w:rPr>
                <w:rFonts w:ascii="Arial" w:eastAsia="Arial" w:hAnsi="Arial" w:cs="Arial"/>
                <w:b/>
              </w:rPr>
              <w:t>Стандартные оговорки</w:t>
            </w:r>
          </w:p>
          <w:p w14:paraId="225F57E7" w14:textId="77777777" w:rsidR="00A44DEB" w:rsidRPr="0008566E" w:rsidRDefault="00A44DEB" w:rsidP="00A44DEB">
            <w:pPr>
              <w:pStyle w:val="af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  <w:r w:rsidRPr="0008566E">
              <w:rPr>
                <w:rFonts w:ascii="Arial" w:eastAsia="Arial" w:hAnsi="Arial" w:cs="Arial"/>
                <w:b/>
              </w:rPr>
              <w:t>Соглашения</w:t>
            </w:r>
          </w:p>
          <w:p w14:paraId="3EBC09C4" w14:textId="77777777" w:rsidR="00A44DEB" w:rsidRPr="0008566E" w:rsidRDefault="00A44DEB" w:rsidP="00A44DEB">
            <w:pPr>
              <w:pStyle w:val="af4"/>
              <w:ind w:left="360"/>
              <w:jc w:val="both"/>
              <w:rPr>
                <w:rFonts w:ascii="Arial" w:eastAsia="Arial" w:hAnsi="Arial" w:cs="Arial"/>
                <w:b/>
              </w:rPr>
            </w:pPr>
            <w:r w:rsidRPr="0008566E">
              <w:rPr>
                <w:rFonts w:ascii="Arial" w:eastAsia="Arial" w:hAnsi="Arial" w:cs="Arial"/>
                <w:b/>
              </w:rPr>
              <w:t xml:space="preserve">о соблюдении правил безопасности при доставке товарно-материальных ценностей </w:t>
            </w:r>
          </w:p>
          <w:p w14:paraId="0914DE51" w14:textId="43306CEC" w:rsidR="00A44DEB" w:rsidRPr="0008566E" w:rsidRDefault="00A44DEB" w:rsidP="00A44DEB">
            <w:pPr>
              <w:pStyle w:val="af4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b/>
              </w:rPr>
            </w:pPr>
            <w:proofErr w:type="spellStart"/>
            <w:r w:rsidRPr="0008566E">
              <w:rPr>
                <w:rFonts w:ascii="Arial" w:eastAsia="Arial" w:hAnsi="Arial" w:cs="Arial"/>
                <w:b/>
              </w:rPr>
              <w:t>Cоглашения</w:t>
            </w:r>
            <w:proofErr w:type="spellEnd"/>
          </w:p>
          <w:p w14:paraId="00A19110" w14:textId="77777777" w:rsidR="00A44DEB" w:rsidRPr="0008566E" w:rsidRDefault="00A44DEB" w:rsidP="00A44DEB">
            <w:pPr>
              <w:pStyle w:val="af4"/>
              <w:ind w:left="360"/>
              <w:rPr>
                <w:rFonts w:ascii="Arial" w:eastAsia="Arial" w:hAnsi="Arial" w:cs="Arial"/>
                <w:b/>
              </w:rPr>
            </w:pPr>
            <w:r w:rsidRPr="0008566E">
              <w:rPr>
                <w:rFonts w:ascii="Arial" w:eastAsia="Arial" w:hAnsi="Arial" w:cs="Arial"/>
                <w:b/>
              </w:rPr>
              <w:t xml:space="preserve">о соблюдении правил охраны труда, промышленной безопасности, пожарной безопасности и охраны окружающей среды </w:t>
            </w:r>
          </w:p>
          <w:p w14:paraId="212C6DD6" w14:textId="7AB66AE9" w:rsidR="00A44DEB" w:rsidRPr="0008566E" w:rsidRDefault="002D48D0" w:rsidP="00A44DEB">
            <w:pPr>
              <w:pStyle w:val="af4"/>
              <w:ind w:left="360"/>
              <w:jc w:val="both"/>
              <w:rPr>
                <w:rFonts w:ascii="Arial" w:eastAsia="Arial" w:hAnsi="Arial" w:cs="Arial"/>
                <w:i/>
              </w:rPr>
            </w:pPr>
            <w:r w:rsidRPr="0008566E" w:rsidDel="002D48D0">
              <w:rPr>
                <w:rFonts w:ascii="Arial" w:eastAsia="Arial" w:hAnsi="Arial" w:cs="Arial"/>
                <w:b/>
              </w:rPr>
              <w:t xml:space="preserve"> </w:t>
            </w:r>
            <w:r w:rsidR="00A44DEB" w:rsidRPr="0008566E">
              <w:rPr>
                <w:rFonts w:ascii="Arial" w:eastAsia="Arial" w:hAnsi="Arial" w:cs="Arial"/>
                <w:i/>
              </w:rPr>
              <w:t xml:space="preserve">(применяются при выполнении работ/оказании услуг на территории Покупателя) </w:t>
            </w:r>
          </w:p>
          <w:p w14:paraId="407E761F" w14:textId="77777777" w:rsidR="00A44DEB" w:rsidRPr="0008566E" w:rsidRDefault="00A44DEB" w:rsidP="00A44DEB">
            <w:pPr>
              <w:pStyle w:val="af4"/>
              <w:ind w:left="360"/>
              <w:jc w:val="both"/>
              <w:rPr>
                <w:rFonts w:ascii="Arial" w:eastAsia="Arial" w:hAnsi="Arial" w:cs="Arial"/>
                <w:b/>
              </w:rPr>
            </w:pPr>
          </w:p>
          <w:p w14:paraId="4E8652C3" w14:textId="77777777" w:rsidR="00A44DEB" w:rsidRPr="0008566E" w:rsidRDefault="00A44DEB" w:rsidP="00A44DEB">
            <w:pPr>
              <w:pStyle w:val="af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</w:rPr>
            </w:pPr>
            <w:r w:rsidRPr="0008566E">
              <w:rPr>
                <w:rFonts w:ascii="Arial" w:eastAsia="Arial" w:hAnsi="Arial" w:cs="Arial"/>
              </w:rPr>
              <w:t xml:space="preserve">Правила применяются к отношениям Сторон за соответствующий период в соответствующих редакциях с дат (или на период), обозначенных на сайте, </w:t>
            </w:r>
          </w:p>
          <w:p w14:paraId="1221D1F8" w14:textId="77777777" w:rsidR="00A44DEB" w:rsidRPr="0008566E" w:rsidRDefault="00A44DEB" w:rsidP="00A44DEB">
            <w:pPr>
              <w:pStyle w:val="af4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</w:rPr>
            </w:pPr>
          </w:p>
          <w:p w14:paraId="3680C361" w14:textId="77777777" w:rsidR="00A44DEB" w:rsidRPr="0008566E" w:rsidRDefault="00A44DEB" w:rsidP="00A44DEB">
            <w:pPr>
              <w:pStyle w:val="af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 w:rsidRPr="0008566E">
              <w:rPr>
                <w:rFonts w:ascii="Arial" w:eastAsia="Arial" w:hAnsi="Arial" w:cs="Arial"/>
              </w:rPr>
              <w:t xml:space="preserve">Правила могут обновляться Покупателем в одностороннем порядке в связи с изменением законодательства РФ, внутренних процедур и режима </w:t>
            </w:r>
            <w:proofErr w:type="gramStart"/>
            <w:r w:rsidRPr="0008566E">
              <w:rPr>
                <w:rFonts w:ascii="Arial" w:eastAsia="Arial" w:hAnsi="Arial" w:cs="Arial"/>
              </w:rPr>
              <w:t>работы  Покупателя</w:t>
            </w:r>
            <w:proofErr w:type="gramEnd"/>
            <w:r w:rsidRPr="0008566E">
              <w:rPr>
                <w:rFonts w:ascii="Arial" w:eastAsia="Arial" w:hAnsi="Arial" w:cs="Arial"/>
              </w:rPr>
              <w:t xml:space="preserve">, </w:t>
            </w:r>
          </w:p>
          <w:p w14:paraId="04D42121" w14:textId="77777777" w:rsidR="00A44DEB" w:rsidRPr="0008566E" w:rsidRDefault="00A44DEB" w:rsidP="00A44DEB">
            <w:pPr>
              <w:pStyle w:val="af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 w:rsidRPr="0008566E">
              <w:rPr>
                <w:rFonts w:ascii="Arial" w:eastAsia="Arial" w:hAnsi="Arial" w:cs="Arial"/>
              </w:rPr>
              <w:t>Поставщик самостоятельно и постоянно сверяет свое исполнение по настоящему Договору с Правилами без дополнительного оповещения со стороны Покупателя,</w:t>
            </w:r>
          </w:p>
          <w:p w14:paraId="5907AE00" w14:textId="77777777" w:rsidR="00A44DEB" w:rsidRPr="0008566E" w:rsidRDefault="00A44DEB" w:rsidP="00A44DEB">
            <w:pPr>
              <w:pStyle w:val="af4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</w:rPr>
            </w:pPr>
            <w:r w:rsidRPr="0008566E">
              <w:rPr>
                <w:rFonts w:ascii="Arial" w:eastAsia="Arial" w:hAnsi="Arial" w:cs="Arial"/>
              </w:rPr>
              <w:t xml:space="preserve">Поставщик понимает и принимает, что, </w:t>
            </w:r>
            <w:proofErr w:type="gramStart"/>
            <w:r w:rsidRPr="0008566E">
              <w:rPr>
                <w:rFonts w:ascii="Arial" w:eastAsia="Arial" w:hAnsi="Arial" w:cs="Arial"/>
              </w:rPr>
              <w:t>в  соответствии</w:t>
            </w:r>
            <w:proofErr w:type="gramEnd"/>
            <w:r w:rsidRPr="0008566E">
              <w:rPr>
                <w:rFonts w:ascii="Arial" w:eastAsia="Arial" w:hAnsi="Arial" w:cs="Arial"/>
              </w:rPr>
              <w:t xml:space="preserve"> со ст. 431.2. Гражданского кодекса </w:t>
            </w:r>
            <w:r w:rsidRPr="0008566E">
              <w:rPr>
                <w:rFonts w:ascii="Arial" w:hAnsi="Arial" w:cs="Arial"/>
                <w:bCs/>
              </w:rPr>
              <w:t xml:space="preserve"> Российской Федерации</w:t>
            </w:r>
            <w:r w:rsidRPr="0008566E">
              <w:rPr>
                <w:rFonts w:ascii="Arial" w:eastAsia="Arial" w:hAnsi="Arial" w:cs="Arial"/>
              </w:rPr>
              <w:t>,</w:t>
            </w:r>
            <w:r w:rsidRPr="0008566E">
              <w:rPr>
                <w:rFonts w:ascii="Arial" w:hAnsi="Arial" w:cs="Arial"/>
              </w:rPr>
              <w:t xml:space="preserve"> соблюдение Правил имеет существенное значение для договорных отношений Сторон, что несоблюдение Правил может повлечь для </w:t>
            </w:r>
            <w:r w:rsidRPr="0008566E">
              <w:rPr>
                <w:rFonts w:ascii="Arial" w:eastAsia="Arial" w:hAnsi="Arial" w:cs="Arial"/>
              </w:rPr>
              <w:t xml:space="preserve">Покупателя  существенный ущерб и убытки.  </w:t>
            </w:r>
          </w:p>
          <w:p w14:paraId="16AB2CFD" w14:textId="77777777" w:rsidR="00A44DEB" w:rsidRPr="0008566E" w:rsidRDefault="00A44DEB" w:rsidP="00A44DEB">
            <w:pPr>
              <w:pStyle w:val="af4"/>
              <w:rPr>
                <w:rFonts w:ascii="Arial" w:eastAsia="Arial" w:hAnsi="Arial" w:cs="Arial"/>
              </w:rPr>
            </w:pPr>
          </w:p>
          <w:p w14:paraId="3FE9AA78" w14:textId="77777777" w:rsidR="00A44DEB" w:rsidRPr="0008566E" w:rsidRDefault="00A44DEB" w:rsidP="00A44DEB">
            <w:pPr>
              <w:ind w:left="360"/>
              <w:jc w:val="both"/>
              <w:rPr>
                <w:rFonts w:ascii="Arial" w:hAnsi="Arial" w:cs="Arial"/>
              </w:rPr>
            </w:pPr>
            <w:r w:rsidRPr="0008566E">
              <w:rPr>
                <w:rFonts w:ascii="Arial" w:hAnsi="Arial" w:cs="Arial"/>
              </w:rPr>
              <w:t>При отказе </w:t>
            </w:r>
            <w:proofErr w:type="gramStart"/>
            <w:r w:rsidRPr="0008566E">
              <w:rPr>
                <w:rFonts w:ascii="Arial" w:eastAsia="Arial" w:hAnsi="Arial" w:cs="Arial"/>
              </w:rPr>
              <w:t>Поставщика</w:t>
            </w:r>
            <w:r w:rsidRPr="0008566E">
              <w:rPr>
                <w:rFonts w:ascii="Arial" w:hAnsi="Arial" w:cs="Arial"/>
                <w:color w:val="222222"/>
              </w:rPr>
              <w:t>  </w:t>
            </w:r>
            <w:r w:rsidRPr="0008566E">
              <w:rPr>
                <w:rFonts w:ascii="Arial" w:hAnsi="Arial" w:cs="Arial"/>
              </w:rPr>
              <w:t>от</w:t>
            </w:r>
            <w:proofErr w:type="gramEnd"/>
            <w:r w:rsidRPr="0008566E">
              <w:rPr>
                <w:rFonts w:ascii="Arial" w:hAnsi="Arial" w:cs="Arial"/>
              </w:rPr>
              <w:t xml:space="preserve"> присоединения к Правилам, их несоблюдении, нарушении, заявлении об одностороннем отказе от их соблюдения, </w:t>
            </w:r>
            <w:r w:rsidRPr="0008566E">
              <w:rPr>
                <w:rFonts w:ascii="Arial" w:eastAsia="Arial" w:hAnsi="Arial" w:cs="Arial"/>
              </w:rPr>
              <w:t xml:space="preserve">Покупатель </w:t>
            </w:r>
            <w:r w:rsidRPr="0008566E">
              <w:rPr>
                <w:rFonts w:ascii="Arial" w:hAnsi="Arial" w:cs="Arial"/>
              </w:rPr>
              <w:t xml:space="preserve">вправе расторгнуть настоящий Договор в </w:t>
            </w:r>
            <w:r w:rsidRPr="0008566E">
              <w:rPr>
                <w:rFonts w:ascii="Arial" w:hAnsi="Arial" w:cs="Arial"/>
              </w:rPr>
              <w:lastRenderedPageBreak/>
              <w:t>одностороннем внесудебном порядке без осуществления какой - либо компенсации материального ущерба и упущенной выгоды </w:t>
            </w:r>
            <w:r w:rsidRPr="0008566E">
              <w:rPr>
                <w:rFonts w:ascii="Arial" w:eastAsia="Arial" w:hAnsi="Arial" w:cs="Arial"/>
              </w:rPr>
              <w:t>Поставщику</w:t>
            </w:r>
            <w:r w:rsidRPr="0008566E">
              <w:rPr>
                <w:rFonts w:ascii="Arial" w:hAnsi="Arial" w:cs="Arial"/>
              </w:rPr>
              <w:t>.</w:t>
            </w:r>
          </w:p>
          <w:p w14:paraId="023D9F28" w14:textId="77777777" w:rsidR="00A44DEB" w:rsidRPr="0008566E" w:rsidRDefault="00A44DEB" w:rsidP="00A44DEB">
            <w:pPr>
              <w:ind w:left="360"/>
              <w:jc w:val="both"/>
              <w:rPr>
                <w:rFonts w:ascii="Arial" w:hAnsi="Arial" w:cs="Arial"/>
              </w:rPr>
            </w:pPr>
          </w:p>
          <w:p w14:paraId="110F61AE" w14:textId="77777777" w:rsidR="00A44DEB" w:rsidRPr="0008566E" w:rsidRDefault="00A44DEB" w:rsidP="00A44DEB">
            <w:pPr>
              <w:ind w:left="360"/>
              <w:jc w:val="both"/>
              <w:rPr>
                <w:rFonts w:ascii="Arial" w:eastAsia="Arial" w:hAnsi="Arial" w:cs="Arial"/>
              </w:rPr>
            </w:pPr>
            <w:r w:rsidRPr="0008566E">
              <w:rPr>
                <w:rFonts w:ascii="Arial" w:eastAsia="Arial" w:hAnsi="Arial" w:cs="Arial"/>
              </w:rPr>
              <w:t>В этом случае настоящий Договор считается расторгнутым в день (срок), указанный в уведомлении Покупателя о расторжении Договора, а при отсутствии такого дня (срока) – по истечении 10 (десяти) рабочих дней с даты уведомления Поставщика.</w:t>
            </w:r>
          </w:p>
          <w:p w14:paraId="162300C5" w14:textId="05839791" w:rsidR="00C06786" w:rsidRDefault="00C06786" w:rsidP="00C06786">
            <w:pPr>
              <w:tabs>
                <w:tab w:val="left" w:pos="426"/>
              </w:tabs>
              <w:suppressAutoHyphens/>
              <w:ind w:left="360"/>
              <w:jc w:val="both"/>
              <w:rPr>
                <w:rFonts w:ascii="Arial" w:hAnsi="Arial" w:cs="Arial"/>
              </w:rPr>
            </w:pPr>
            <w:r w:rsidRPr="0008566E">
              <w:rPr>
                <w:rFonts w:ascii="Arial" w:hAnsi="Arial" w:cs="Arial"/>
              </w:rPr>
              <w:t xml:space="preserve">8.9. Стороны признают юридическую силу документов (настоящего договора и всех документов, связанных с его исполнением), подписанных и направленных Сторонами по электронной почте, до момента обмена соответствующими оригиналами. Стороны обязуются производить обмен оригиналами таких документов в течение 10 (десяти) календарных дней с даты их получения по электронной почте. </w:t>
            </w:r>
          </w:p>
          <w:p w14:paraId="245A3FF0" w14:textId="20ED3412" w:rsidR="002D48D0" w:rsidRPr="0008566E" w:rsidRDefault="002D48D0" w:rsidP="00C06786">
            <w:pPr>
              <w:tabs>
                <w:tab w:val="left" w:pos="426"/>
              </w:tabs>
              <w:suppressAutoHyphens/>
              <w:ind w:left="360"/>
              <w:jc w:val="both"/>
              <w:rPr>
                <w:rFonts w:ascii="Arial" w:hAnsi="Arial" w:cs="Arial"/>
              </w:rPr>
            </w:pPr>
            <w:r w:rsidRPr="002D48D0">
              <w:rPr>
                <w:rFonts w:ascii="Arial" w:hAnsi="Arial" w:cs="Arial"/>
              </w:rPr>
              <w:t>С 0</w:t>
            </w:r>
            <w:r w:rsidR="00E706E8">
              <w:rPr>
                <w:rFonts w:ascii="Arial" w:hAnsi="Arial" w:cs="Arial"/>
              </w:rPr>
              <w:t>1</w:t>
            </w:r>
            <w:r w:rsidRPr="002D48D0">
              <w:rPr>
                <w:rFonts w:ascii="Arial" w:hAnsi="Arial" w:cs="Arial"/>
              </w:rPr>
              <w:t>.0</w:t>
            </w:r>
            <w:r w:rsidR="00E706E8">
              <w:rPr>
                <w:rFonts w:ascii="Arial" w:hAnsi="Arial" w:cs="Arial"/>
              </w:rPr>
              <w:t>5</w:t>
            </w:r>
            <w:r w:rsidRPr="002D48D0">
              <w:rPr>
                <w:rFonts w:ascii="Arial" w:hAnsi="Arial" w:cs="Arial"/>
              </w:rPr>
              <w:t>.2023г. доменным именем электронных адресов Заказчика будет являться @cementum.ru.</w:t>
            </w:r>
          </w:p>
          <w:p w14:paraId="57E144A8" w14:textId="77777777" w:rsidR="00C06786" w:rsidRPr="0008566E" w:rsidRDefault="00C06786" w:rsidP="00C06786">
            <w:pPr>
              <w:tabs>
                <w:tab w:val="left" w:pos="426"/>
              </w:tabs>
              <w:suppressAutoHyphens/>
              <w:ind w:left="360"/>
              <w:jc w:val="both"/>
              <w:rPr>
                <w:rFonts w:ascii="Arial" w:hAnsi="Arial" w:cs="Arial"/>
              </w:rPr>
            </w:pPr>
            <w:r w:rsidRPr="0008566E">
              <w:rPr>
                <w:rFonts w:ascii="Arial" w:hAnsi="Arial" w:cs="Arial"/>
              </w:rPr>
              <w:t>8.10. С момента заключения настоящего Договора вся преддоговорная переписка Сторон теряет силу.</w:t>
            </w:r>
          </w:p>
          <w:p w14:paraId="7813B89F" w14:textId="77777777" w:rsidR="00C06786" w:rsidRPr="0008566E" w:rsidRDefault="00C06786" w:rsidP="00A44DEB">
            <w:pPr>
              <w:ind w:left="360"/>
              <w:jc w:val="both"/>
              <w:rPr>
                <w:rFonts w:ascii="Arial" w:eastAsia="Arial" w:hAnsi="Arial" w:cs="Arial"/>
              </w:rPr>
            </w:pPr>
          </w:p>
          <w:p w14:paraId="279E9291" w14:textId="77777777" w:rsidR="00865F9B" w:rsidRPr="0008566E" w:rsidRDefault="00865F9B" w:rsidP="00A44DEB">
            <w:pPr>
              <w:tabs>
                <w:tab w:val="left" w:pos="426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</w:tc>
      </w:tr>
      <w:tr w:rsidR="00F606A7" w:rsidRPr="00F606A7" w14:paraId="05265AB1" w14:textId="77777777" w:rsidTr="00C50808">
        <w:trPr>
          <w:gridAfter w:val="1"/>
          <w:wAfter w:w="108" w:type="dxa"/>
          <w:trHeight w:val="487"/>
        </w:trPr>
        <w:tc>
          <w:tcPr>
            <w:tcW w:w="10065" w:type="dxa"/>
            <w:gridSpan w:val="2"/>
          </w:tcPr>
          <w:p w14:paraId="2F69B3E0" w14:textId="77777777" w:rsidR="00F606A7" w:rsidRPr="000F2709" w:rsidRDefault="00F606A7" w:rsidP="00814036">
            <w:pPr>
              <w:tabs>
                <w:tab w:val="left" w:pos="317"/>
              </w:tabs>
              <w:suppressAutoHyphens/>
              <w:ind w:left="34"/>
              <w:jc w:val="center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  <w:b/>
              </w:rPr>
              <w:lastRenderedPageBreak/>
              <w:t>9. Юридические адреса, банковские реквизиты и подписи сторон</w:t>
            </w:r>
          </w:p>
        </w:tc>
      </w:tr>
      <w:tr w:rsidR="00F606A7" w:rsidRPr="000F2709" w14:paraId="24E30F02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2B71E243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  <w:b/>
              </w:rPr>
            </w:pPr>
            <w:permStart w:id="363008421" w:edGrp="everyone" w:colFirst="0" w:colLast="0"/>
            <w:r w:rsidRPr="000F2709">
              <w:rPr>
                <w:rFonts w:ascii="Arial" w:hAnsi="Arial" w:cs="Arial"/>
                <w:b/>
              </w:rPr>
              <w:t>Поставщик</w:t>
            </w:r>
          </w:p>
          <w:p w14:paraId="2EC53523" w14:textId="77777777" w:rsidR="001E1698" w:rsidRDefault="001E1698" w:rsidP="001E1698">
            <w:pPr>
              <w:pStyle w:val="whitespace-break-spaces"/>
              <w:rPr>
                <w:ins w:id="120" w:author="Microsoft Office User" w:date="2025-09-15T14:13:00Z"/>
              </w:rPr>
            </w:pPr>
            <w:ins w:id="121" w:author="Microsoft Office User" w:date="2025-09-15T14:13:00Z">
              <w:r>
                <w:rPr>
                  <w:rStyle w:val="afb"/>
                </w:rPr>
                <w:t>Наименование организации:</w:t>
              </w:r>
              <w:r>
                <w:t xml:space="preserve"> ООО "</w:t>
              </w:r>
              <w:proofErr w:type="spellStart"/>
              <w:r>
                <w:t>ТехноСервис</w:t>
              </w:r>
              <w:proofErr w:type="spellEnd"/>
              <w:r>
                <w:t>"</w:t>
              </w:r>
            </w:ins>
          </w:p>
          <w:p w14:paraId="5E944074" w14:textId="77777777" w:rsidR="001E1698" w:rsidRDefault="001E1698" w:rsidP="001E1698">
            <w:pPr>
              <w:pStyle w:val="whitespace-break-spaces"/>
              <w:rPr>
                <w:ins w:id="122" w:author="Microsoft Office User" w:date="2025-09-15T14:13:00Z"/>
              </w:rPr>
            </w:pPr>
            <w:ins w:id="123" w:author="Microsoft Office User" w:date="2025-09-15T14:13:00Z">
              <w:r>
                <w:rPr>
                  <w:rStyle w:val="afb"/>
                </w:rPr>
                <w:t>Юридический адрес:</w:t>
              </w:r>
              <w:r>
                <w:t xml:space="preserve"> 125040, г. Москва, ул. Ленинградский проспект, д. 15, офис 301</w:t>
              </w:r>
            </w:ins>
          </w:p>
          <w:p w14:paraId="78797994" w14:textId="77777777" w:rsidR="001E1698" w:rsidRDefault="001E1698" w:rsidP="001E1698">
            <w:pPr>
              <w:pStyle w:val="whitespace-break-spaces"/>
              <w:rPr>
                <w:ins w:id="124" w:author="Microsoft Office User" w:date="2025-09-15T14:13:00Z"/>
              </w:rPr>
            </w:pPr>
            <w:ins w:id="125" w:author="Microsoft Office User" w:date="2025-09-15T14:13:00Z">
              <w:r>
                <w:rPr>
                  <w:rStyle w:val="afb"/>
                </w:rPr>
                <w:t>ИНН:</w:t>
              </w:r>
              <w:r>
                <w:t xml:space="preserve"> 7705123456</w:t>
              </w:r>
            </w:ins>
          </w:p>
          <w:p w14:paraId="673A21FE" w14:textId="77777777" w:rsidR="001E1698" w:rsidRDefault="001E1698" w:rsidP="001E1698">
            <w:pPr>
              <w:pStyle w:val="whitespace-break-spaces"/>
              <w:rPr>
                <w:ins w:id="126" w:author="Microsoft Office User" w:date="2025-09-15T14:13:00Z"/>
              </w:rPr>
            </w:pPr>
            <w:ins w:id="127" w:author="Microsoft Office User" w:date="2025-09-15T14:13:00Z">
              <w:r>
                <w:rPr>
                  <w:rStyle w:val="afb"/>
                </w:rPr>
                <w:t>КПП:</w:t>
              </w:r>
              <w:r>
                <w:t xml:space="preserve"> 770501001</w:t>
              </w:r>
            </w:ins>
          </w:p>
          <w:p w14:paraId="3C36F799" w14:textId="77777777" w:rsidR="001E1698" w:rsidRDefault="001E1698" w:rsidP="001E1698">
            <w:pPr>
              <w:pStyle w:val="whitespace-break-spaces"/>
              <w:rPr>
                <w:ins w:id="128" w:author="Microsoft Office User" w:date="2025-09-15T14:13:00Z"/>
              </w:rPr>
            </w:pPr>
            <w:ins w:id="129" w:author="Microsoft Office User" w:date="2025-09-15T14:13:00Z">
              <w:r>
                <w:rPr>
                  <w:rStyle w:val="afb"/>
                </w:rPr>
                <w:t>ОГРН:</w:t>
              </w:r>
              <w:r>
                <w:t xml:space="preserve"> 1234567890123</w:t>
              </w:r>
            </w:ins>
          </w:p>
          <w:p w14:paraId="23C578C2" w14:textId="77777777" w:rsidR="001E1698" w:rsidRDefault="001E1698" w:rsidP="001E1698">
            <w:pPr>
              <w:pStyle w:val="whitespace-break-spaces"/>
              <w:rPr>
                <w:ins w:id="130" w:author="Microsoft Office User" w:date="2025-09-15T14:13:00Z"/>
              </w:rPr>
            </w:pPr>
            <w:ins w:id="131" w:author="Microsoft Office User" w:date="2025-09-15T14:13:00Z">
              <w:r>
                <w:rPr>
                  <w:rStyle w:val="afb"/>
                </w:rPr>
                <w:t>Расчётный счёт:</w:t>
              </w:r>
              <w:r>
                <w:t xml:space="preserve"> 40702810900000000001</w:t>
              </w:r>
            </w:ins>
          </w:p>
          <w:p w14:paraId="69B66B96" w14:textId="77777777" w:rsidR="001E1698" w:rsidRDefault="001E1698" w:rsidP="001E1698">
            <w:pPr>
              <w:pStyle w:val="whitespace-break-spaces"/>
              <w:rPr>
                <w:ins w:id="132" w:author="Microsoft Office User" w:date="2025-09-15T14:13:00Z"/>
              </w:rPr>
            </w:pPr>
            <w:ins w:id="133" w:author="Microsoft Office User" w:date="2025-09-15T14:13:00Z">
              <w:r>
                <w:rPr>
                  <w:rStyle w:val="afb"/>
                </w:rPr>
                <w:t>Банк:</w:t>
              </w:r>
              <w:r>
                <w:t xml:space="preserve"> ПАО "Сбербанк России"</w:t>
              </w:r>
            </w:ins>
          </w:p>
          <w:p w14:paraId="164A53C7" w14:textId="77777777" w:rsidR="001E1698" w:rsidRDefault="001E1698" w:rsidP="001E1698">
            <w:pPr>
              <w:pStyle w:val="whitespace-break-spaces"/>
              <w:rPr>
                <w:ins w:id="134" w:author="Microsoft Office User" w:date="2025-09-15T14:13:00Z"/>
              </w:rPr>
            </w:pPr>
            <w:ins w:id="135" w:author="Microsoft Office User" w:date="2025-09-15T14:13:00Z">
              <w:r>
                <w:rPr>
                  <w:rStyle w:val="afb"/>
                </w:rPr>
                <w:t>БИК:</w:t>
              </w:r>
              <w:r>
                <w:t xml:space="preserve"> 044525225</w:t>
              </w:r>
            </w:ins>
          </w:p>
          <w:p w14:paraId="3C7CBD8E" w14:textId="77777777" w:rsidR="001E1698" w:rsidRDefault="001E1698" w:rsidP="001E1698">
            <w:pPr>
              <w:pStyle w:val="whitespace-break-spaces"/>
              <w:rPr>
                <w:ins w:id="136" w:author="Microsoft Office User" w:date="2025-09-15T14:13:00Z"/>
              </w:rPr>
            </w:pPr>
            <w:ins w:id="137" w:author="Microsoft Office User" w:date="2025-09-15T14:13:00Z">
              <w:r>
                <w:rPr>
                  <w:rStyle w:val="afb"/>
                </w:rPr>
                <w:t>Корреспондентский счёт:</w:t>
              </w:r>
              <w:r>
                <w:t xml:space="preserve"> 30101810400000000225</w:t>
              </w:r>
            </w:ins>
          </w:p>
          <w:p w14:paraId="1880B646" w14:textId="77777777" w:rsidR="001E1698" w:rsidRDefault="001E1698" w:rsidP="001E1698">
            <w:pPr>
              <w:pStyle w:val="whitespace-break-spaces"/>
              <w:rPr>
                <w:ins w:id="138" w:author="Microsoft Office User" w:date="2025-09-15T14:13:00Z"/>
              </w:rPr>
            </w:pPr>
            <w:ins w:id="139" w:author="Microsoft Office User" w:date="2025-09-15T14:13:00Z">
              <w:r>
                <w:rPr>
                  <w:rStyle w:val="afb"/>
                </w:rPr>
                <w:t>Телефон:</w:t>
              </w:r>
              <w:r>
                <w:t xml:space="preserve"> +7 (495) 123-45-67</w:t>
              </w:r>
            </w:ins>
          </w:p>
          <w:p w14:paraId="4B01F364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  <w:b/>
              </w:rPr>
            </w:pPr>
          </w:p>
        </w:tc>
      </w:tr>
      <w:tr w:rsidR="00F606A7" w:rsidRPr="000F2709" w14:paraId="1C802F1F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35C384BD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permStart w:id="1889798543" w:edGrp="everyone" w:colFirst="0" w:colLast="0"/>
            <w:permEnd w:id="363008421"/>
            <w:r w:rsidRPr="000F2709">
              <w:rPr>
                <w:rFonts w:ascii="Arial" w:hAnsi="Arial" w:cs="Arial"/>
                <w:b/>
              </w:rPr>
              <w:t>Покупатель</w:t>
            </w:r>
          </w:p>
          <w:p w14:paraId="6B7414D2" w14:textId="77777777" w:rsidR="001E1698" w:rsidRDefault="001E1698" w:rsidP="001E1698">
            <w:pPr>
              <w:pStyle w:val="whitespace-break-spaces"/>
              <w:rPr>
                <w:ins w:id="140" w:author="Microsoft Office User" w:date="2025-09-15T14:13:00Z"/>
              </w:rPr>
            </w:pPr>
            <w:ins w:id="141" w:author="Microsoft Office User" w:date="2025-09-15T14:13:00Z">
              <w:r>
                <w:rPr>
                  <w:rStyle w:val="afb"/>
                </w:rPr>
                <w:t>Наименование организации:</w:t>
              </w:r>
              <w:r>
                <w:t xml:space="preserve"> ООО "Торговый Дом Альфа"</w:t>
              </w:r>
            </w:ins>
          </w:p>
          <w:p w14:paraId="5F4FBD8A" w14:textId="77777777" w:rsidR="001E1698" w:rsidRDefault="001E1698" w:rsidP="001E1698">
            <w:pPr>
              <w:pStyle w:val="whitespace-break-spaces"/>
              <w:rPr>
                <w:ins w:id="142" w:author="Microsoft Office User" w:date="2025-09-15T14:13:00Z"/>
              </w:rPr>
            </w:pPr>
            <w:ins w:id="143" w:author="Microsoft Office User" w:date="2025-09-15T14:13:00Z">
              <w:r>
                <w:rPr>
                  <w:rStyle w:val="afb"/>
                </w:rPr>
                <w:t>Юридический адрес:</w:t>
              </w:r>
              <w:r>
                <w:t xml:space="preserve"> 190000, г. Санкт-Петербург, ул. Невский проспект, д. 100, офис 505</w:t>
              </w:r>
            </w:ins>
          </w:p>
          <w:p w14:paraId="11274940" w14:textId="77777777" w:rsidR="001E1698" w:rsidRDefault="001E1698" w:rsidP="001E1698">
            <w:pPr>
              <w:pStyle w:val="whitespace-break-spaces"/>
              <w:rPr>
                <w:ins w:id="144" w:author="Microsoft Office User" w:date="2025-09-15T14:13:00Z"/>
              </w:rPr>
            </w:pPr>
            <w:ins w:id="145" w:author="Microsoft Office User" w:date="2025-09-15T14:13:00Z">
              <w:r>
                <w:rPr>
                  <w:rStyle w:val="afb"/>
                </w:rPr>
                <w:t>ИНН:</w:t>
              </w:r>
              <w:r>
                <w:t xml:space="preserve"> 7801234567</w:t>
              </w:r>
            </w:ins>
          </w:p>
          <w:p w14:paraId="2B31E83B" w14:textId="77777777" w:rsidR="001E1698" w:rsidRDefault="001E1698" w:rsidP="001E1698">
            <w:pPr>
              <w:pStyle w:val="whitespace-break-spaces"/>
              <w:rPr>
                <w:ins w:id="146" w:author="Microsoft Office User" w:date="2025-09-15T14:13:00Z"/>
              </w:rPr>
            </w:pPr>
            <w:ins w:id="147" w:author="Microsoft Office User" w:date="2025-09-15T14:13:00Z">
              <w:r>
                <w:rPr>
                  <w:rStyle w:val="afb"/>
                </w:rPr>
                <w:t>КПП:</w:t>
              </w:r>
              <w:r>
                <w:t xml:space="preserve"> 780101001</w:t>
              </w:r>
            </w:ins>
          </w:p>
          <w:p w14:paraId="34A6D9F4" w14:textId="77777777" w:rsidR="001E1698" w:rsidRDefault="001E1698" w:rsidP="001E1698">
            <w:pPr>
              <w:pStyle w:val="whitespace-break-spaces"/>
              <w:rPr>
                <w:ins w:id="148" w:author="Microsoft Office User" w:date="2025-09-15T14:13:00Z"/>
              </w:rPr>
            </w:pPr>
            <w:ins w:id="149" w:author="Microsoft Office User" w:date="2025-09-15T14:13:00Z">
              <w:r>
                <w:rPr>
                  <w:rStyle w:val="afb"/>
                </w:rPr>
                <w:t>ОГРН:</w:t>
              </w:r>
              <w:r>
                <w:t xml:space="preserve"> 9876543210987</w:t>
              </w:r>
            </w:ins>
          </w:p>
          <w:p w14:paraId="00043A2A" w14:textId="77777777" w:rsidR="001E1698" w:rsidRDefault="001E1698" w:rsidP="001E1698">
            <w:pPr>
              <w:pStyle w:val="whitespace-break-spaces"/>
              <w:rPr>
                <w:ins w:id="150" w:author="Microsoft Office User" w:date="2025-09-15T14:13:00Z"/>
              </w:rPr>
            </w:pPr>
            <w:ins w:id="151" w:author="Microsoft Office User" w:date="2025-09-15T14:13:00Z">
              <w:r>
                <w:rPr>
                  <w:rStyle w:val="afb"/>
                </w:rPr>
                <w:t>Расчётный счёт:</w:t>
              </w:r>
              <w:r>
                <w:t xml:space="preserve"> 40702810100000000002</w:t>
              </w:r>
            </w:ins>
          </w:p>
          <w:p w14:paraId="3D380C8A" w14:textId="77777777" w:rsidR="001E1698" w:rsidRDefault="001E1698" w:rsidP="001E1698">
            <w:pPr>
              <w:pStyle w:val="whitespace-break-spaces"/>
              <w:rPr>
                <w:ins w:id="152" w:author="Microsoft Office User" w:date="2025-09-15T14:13:00Z"/>
              </w:rPr>
            </w:pPr>
            <w:ins w:id="153" w:author="Microsoft Office User" w:date="2025-09-15T14:13:00Z">
              <w:r>
                <w:rPr>
                  <w:rStyle w:val="afb"/>
                </w:rPr>
                <w:t>Банк:</w:t>
              </w:r>
              <w:r>
                <w:t xml:space="preserve"> ПАО "ВТБ"</w:t>
              </w:r>
            </w:ins>
          </w:p>
          <w:p w14:paraId="2A45D537" w14:textId="77777777" w:rsidR="001E1698" w:rsidRDefault="001E1698" w:rsidP="001E1698">
            <w:pPr>
              <w:pStyle w:val="whitespace-break-spaces"/>
              <w:rPr>
                <w:ins w:id="154" w:author="Microsoft Office User" w:date="2025-09-15T14:13:00Z"/>
              </w:rPr>
            </w:pPr>
            <w:ins w:id="155" w:author="Microsoft Office User" w:date="2025-09-15T14:13:00Z">
              <w:r>
                <w:rPr>
                  <w:rStyle w:val="afb"/>
                </w:rPr>
                <w:lastRenderedPageBreak/>
                <w:t>БИК:</w:t>
              </w:r>
              <w:r>
                <w:t xml:space="preserve"> 044030703</w:t>
              </w:r>
            </w:ins>
          </w:p>
          <w:p w14:paraId="54116078" w14:textId="77777777" w:rsidR="001E1698" w:rsidRDefault="001E1698" w:rsidP="001E1698">
            <w:pPr>
              <w:pStyle w:val="whitespace-break-spaces"/>
              <w:rPr>
                <w:ins w:id="156" w:author="Microsoft Office User" w:date="2025-09-15T14:13:00Z"/>
              </w:rPr>
            </w:pPr>
            <w:ins w:id="157" w:author="Microsoft Office User" w:date="2025-09-15T14:13:00Z">
              <w:r>
                <w:rPr>
                  <w:rStyle w:val="afb"/>
                </w:rPr>
                <w:t>Корреспондентский счёт:</w:t>
              </w:r>
              <w:r>
                <w:t xml:space="preserve"> 30101810100000000703</w:t>
              </w:r>
            </w:ins>
          </w:p>
          <w:p w14:paraId="39AEABFE" w14:textId="77777777" w:rsidR="001E1698" w:rsidRDefault="001E1698" w:rsidP="001E1698">
            <w:pPr>
              <w:pStyle w:val="whitespace-break-spaces"/>
              <w:rPr>
                <w:ins w:id="158" w:author="Microsoft Office User" w:date="2025-09-15T14:13:00Z"/>
              </w:rPr>
            </w:pPr>
            <w:ins w:id="159" w:author="Microsoft Office User" w:date="2025-09-15T14:13:00Z">
              <w:r>
                <w:rPr>
                  <w:rStyle w:val="afb"/>
                </w:rPr>
                <w:t>Телефон:</w:t>
              </w:r>
              <w:r>
                <w:t xml:space="preserve"> +7 (812) 987-65-43</w:t>
              </w:r>
            </w:ins>
          </w:p>
          <w:p w14:paraId="7D09054A" w14:textId="77777777" w:rsidR="001E1698" w:rsidRDefault="001E1698" w:rsidP="001E1698">
            <w:pPr>
              <w:pStyle w:val="whitespace-break-spaces"/>
              <w:rPr>
                <w:ins w:id="160" w:author="Microsoft Office User" w:date="2025-09-15T14:13:00Z"/>
              </w:rPr>
            </w:pPr>
            <w:ins w:id="161" w:author="Microsoft Office User" w:date="2025-09-15T14:13:00Z">
              <w:r>
                <w:rPr>
                  <w:rStyle w:val="afb"/>
                </w:rPr>
                <w:t>Электронная почта:</w:t>
              </w:r>
              <w:r>
                <w:t xml:space="preserve"> </w:t>
              </w:r>
              <w:r>
                <w:fldChar w:fldCharType="begin"/>
              </w:r>
              <w:r>
                <w:instrText xml:space="preserve"> HYPERLINK "mailto:sales@td-alfa.ru" \t "_blank" </w:instrText>
              </w:r>
              <w:r>
                <w:fldChar w:fldCharType="separate"/>
              </w:r>
              <w:r>
                <w:rPr>
                  <w:rStyle w:val="af9"/>
                </w:rPr>
                <w:t>sales@td-alfa.ru</w:t>
              </w:r>
              <w:r>
                <w:fldChar w:fldCharType="end"/>
              </w:r>
            </w:ins>
          </w:p>
          <w:p w14:paraId="28C8054D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</w:tr>
      <w:tr w:rsidR="00F606A7" w:rsidRPr="00650A35" w14:paraId="205D8583" w14:textId="77777777" w:rsidTr="00C50808">
        <w:trPr>
          <w:gridAfter w:val="1"/>
          <w:wAfter w:w="108" w:type="dxa"/>
          <w:trHeight w:val="285"/>
        </w:trPr>
        <w:tc>
          <w:tcPr>
            <w:tcW w:w="10065" w:type="dxa"/>
            <w:gridSpan w:val="2"/>
          </w:tcPr>
          <w:p w14:paraId="7C9C6B0F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permStart w:id="1079984553" w:edGrp="everyone" w:colFirst="0" w:colLast="0"/>
            <w:permEnd w:id="1889798543"/>
            <w:r w:rsidRPr="000F2709">
              <w:rPr>
                <w:rFonts w:ascii="Arial" w:hAnsi="Arial" w:cs="Arial"/>
              </w:rPr>
              <w:lastRenderedPageBreak/>
              <w:t>Поставщик</w:t>
            </w:r>
          </w:p>
          <w:p w14:paraId="17C42480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503C5741" w14:textId="446BFA61" w:rsidR="001E1698" w:rsidRPr="00572CFE" w:rsidRDefault="00F606A7" w:rsidP="001E1698">
            <w:pPr>
              <w:suppressAutoHyphens/>
              <w:rPr>
                <w:ins w:id="162" w:author="Microsoft Office User" w:date="2025-09-15T14:15:00Z"/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____</w:t>
            </w:r>
            <w:ins w:id="163" w:author="Microsoft Office User" w:date="2025-09-15T14:15:00Z">
              <w:r w:rsidR="001E1698">
                <w:rPr>
                  <w:rFonts w:ascii="Arial" w:hAnsi="Arial" w:cs="Arial"/>
                </w:rPr>
                <w:t xml:space="preserve"> </w:t>
              </w:r>
              <w:r w:rsidR="001E1698">
                <w:rPr>
                  <w:rFonts w:ascii="Arial" w:hAnsi="Arial" w:cs="Arial"/>
                </w:rPr>
                <w:t>Тестовые данные</w:t>
              </w:r>
            </w:ins>
          </w:p>
          <w:p w14:paraId="5FCFEA3C" w14:textId="004F9045" w:rsidR="001E1698" w:rsidRPr="00572CFE" w:rsidRDefault="00F606A7" w:rsidP="001E1698">
            <w:pPr>
              <w:suppressAutoHyphens/>
              <w:rPr>
                <w:ins w:id="164" w:author="Microsoft Office User" w:date="2025-09-15T14:15:00Z"/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________/______</w:t>
            </w:r>
            <w:ins w:id="165" w:author="Microsoft Office User" w:date="2025-09-15T14:15:00Z">
              <w:r w:rsidR="001E1698">
                <w:rPr>
                  <w:rFonts w:ascii="Arial" w:hAnsi="Arial" w:cs="Arial"/>
                </w:rPr>
                <w:t xml:space="preserve"> </w:t>
              </w:r>
              <w:r w:rsidR="001E1698">
                <w:rPr>
                  <w:rFonts w:ascii="Arial" w:hAnsi="Arial" w:cs="Arial"/>
                </w:rPr>
                <w:t>Тестовые данные</w:t>
              </w:r>
            </w:ins>
          </w:p>
          <w:p w14:paraId="5AB8F453" w14:textId="4659DBBC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________/</w:t>
            </w:r>
          </w:p>
          <w:p w14:paraId="04820C57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Покупатель</w:t>
            </w:r>
          </w:p>
          <w:p w14:paraId="0C202692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</w:p>
          <w:p w14:paraId="1281A0B7" w14:textId="08622A63" w:rsidR="001E1698" w:rsidRPr="00572CFE" w:rsidRDefault="00F606A7" w:rsidP="001E1698">
            <w:pPr>
              <w:suppressAutoHyphens/>
              <w:rPr>
                <w:ins w:id="166" w:author="Microsoft Office User" w:date="2025-09-15T14:15:00Z"/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_____</w:t>
            </w:r>
            <w:ins w:id="167" w:author="Microsoft Office User" w:date="2025-09-15T14:15:00Z">
              <w:r w:rsidR="001E1698">
                <w:rPr>
                  <w:rFonts w:ascii="Arial" w:hAnsi="Arial" w:cs="Arial"/>
                </w:rPr>
                <w:t xml:space="preserve"> </w:t>
              </w:r>
              <w:r w:rsidR="001E1698">
                <w:rPr>
                  <w:rFonts w:ascii="Arial" w:hAnsi="Arial" w:cs="Arial"/>
                </w:rPr>
                <w:t>Тестовые данные</w:t>
              </w:r>
            </w:ins>
          </w:p>
          <w:p w14:paraId="16F9D90F" w14:textId="1179D7C7" w:rsidR="001E1698" w:rsidRPr="00572CFE" w:rsidRDefault="00F606A7" w:rsidP="001E1698">
            <w:pPr>
              <w:suppressAutoHyphens/>
              <w:rPr>
                <w:ins w:id="168" w:author="Microsoft Office User" w:date="2025-09-15T14:15:00Z"/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______/_______</w:t>
            </w:r>
            <w:ins w:id="169" w:author="Microsoft Office User" w:date="2025-09-15T14:15:00Z">
              <w:r w:rsidR="001E1698">
                <w:rPr>
                  <w:rFonts w:ascii="Arial" w:hAnsi="Arial" w:cs="Arial"/>
                </w:rPr>
                <w:t xml:space="preserve"> </w:t>
              </w:r>
              <w:r w:rsidR="001E1698">
                <w:rPr>
                  <w:rFonts w:ascii="Arial" w:hAnsi="Arial" w:cs="Arial"/>
                </w:rPr>
                <w:t>Тестовые данные</w:t>
              </w:r>
            </w:ins>
          </w:p>
          <w:p w14:paraId="48747506" w14:textId="0A08DFAE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  <w:r w:rsidRPr="000F2709">
              <w:rPr>
                <w:rFonts w:ascii="Arial" w:hAnsi="Arial" w:cs="Arial"/>
              </w:rPr>
              <w:t>_______/</w:t>
            </w:r>
          </w:p>
          <w:p w14:paraId="36BA33AF" w14:textId="77777777" w:rsidR="00F606A7" w:rsidRPr="000F2709" w:rsidRDefault="00F606A7" w:rsidP="002D45F8">
            <w:pPr>
              <w:tabs>
                <w:tab w:val="left" w:pos="426"/>
                <w:tab w:val="num" w:pos="502"/>
              </w:tabs>
              <w:suppressAutoHyphens/>
              <w:jc w:val="both"/>
              <w:rPr>
                <w:rFonts w:ascii="Arial" w:hAnsi="Arial" w:cs="Arial"/>
              </w:rPr>
            </w:pPr>
          </w:p>
        </w:tc>
      </w:tr>
      <w:permEnd w:id="1079984553"/>
    </w:tbl>
    <w:p w14:paraId="3ED7AA43" w14:textId="77777777" w:rsidR="0000154D" w:rsidRDefault="0000154D" w:rsidP="00650A35">
      <w:pPr>
        <w:suppressAutoHyphens/>
        <w:rPr>
          <w:rFonts w:ascii="Arial" w:hAnsi="Arial" w:cs="Arial"/>
          <w:lang w:val="en-US"/>
        </w:rPr>
      </w:pPr>
    </w:p>
    <w:p w14:paraId="72ABA49A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3DD6A719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6ED54D5C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0805B61D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5E283B65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487B68C2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416EB6DD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4F6A14B3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33A8FDC1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751BB013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423EB65F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7AE742E2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14FDD948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69855853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3B9A58B2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2B4977C3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3C84382D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376BE300" w14:textId="77777777" w:rsidR="000B68E2" w:rsidRDefault="000B68E2" w:rsidP="00650A35">
      <w:pPr>
        <w:suppressAutoHyphens/>
        <w:rPr>
          <w:rFonts w:ascii="Arial" w:hAnsi="Arial" w:cs="Arial"/>
        </w:rPr>
      </w:pPr>
    </w:p>
    <w:p w14:paraId="40F049DF" w14:textId="77777777" w:rsidR="001C1AE0" w:rsidRDefault="001C1AE0" w:rsidP="00650A35">
      <w:pPr>
        <w:suppressAutoHyphens/>
        <w:rPr>
          <w:rFonts w:ascii="Arial" w:hAnsi="Arial" w:cs="Arial"/>
        </w:rPr>
      </w:pPr>
    </w:p>
    <w:p w14:paraId="5D4EC5CE" w14:textId="2C3276CE" w:rsidR="001C1AE0" w:rsidRDefault="001C1AE0" w:rsidP="00650A35">
      <w:pPr>
        <w:suppressAutoHyphens/>
        <w:rPr>
          <w:ins w:id="170" w:author="Microsoft Office User" w:date="2025-09-15T14:13:00Z"/>
          <w:rFonts w:ascii="Arial" w:hAnsi="Arial" w:cs="Arial"/>
        </w:rPr>
      </w:pPr>
    </w:p>
    <w:p w14:paraId="27048571" w14:textId="43544DF0" w:rsidR="001E1698" w:rsidRDefault="001E1698" w:rsidP="00650A35">
      <w:pPr>
        <w:suppressAutoHyphens/>
        <w:rPr>
          <w:ins w:id="171" w:author="Microsoft Office User" w:date="2025-09-15T14:13:00Z"/>
          <w:rFonts w:ascii="Arial" w:hAnsi="Arial" w:cs="Arial"/>
        </w:rPr>
      </w:pPr>
    </w:p>
    <w:p w14:paraId="143ECC94" w14:textId="796BA5A5" w:rsidR="001E1698" w:rsidRDefault="001E1698" w:rsidP="00650A35">
      <w:pPr>
        <w:suppressAutoHyphens/>
        <w:rPr>
          <w:ins w:id="172" w:author="Microsoft Office User" w:date="2025-09-15T14:13:00Z"/>
          <w:rFonts w:ascii="Arial" w:hAnsi="Arial" w:cs="Arial"/>
        </w:rPr>
      </w:pPr>
    </w:p>
    <w:p w14:paraId="31BE9D5C" w14:textId="78A793FB" w:rsidR="001E1698" w:rsidRDefault="001E1698" w:rsidP="00650A35">
      <w:pPr>
        <w:suppressAutoHyphens/>
        <w:rPr>
          <w:ins w:id="173" w:author="Microsoft Office User" w:date="2025-09-15T14:13:00Z"/>
          <w:rFonts w:ascii="Arial" w:hAnsi="Arial" w:cs="Arial"/>
        </w:rPr>
      </w:pPr>
    </w:p>
    <w:p w14:paraId="4FE501EA" w14:textId="442F7F2E" w:rsidR="001E1698" w:rsidRDefault="001E1698" w:rsidP="00650A35">
      <w:pPr>
        <w:suppressAutoHyphens/>
        <w:rPr>
          <w:ins w:id="174" w:author="Microsoft Office User" w:date="2025-09-15T14:13:00Z"/>
          <w:rFonts w:ascii="Arial" w:hAnsi="Arial" w:cs="Arial"/>
        </w:rPr>
      </w:pPr>
    </w:p>
    <w:p w14:paraId="6D2EED03" w14:textId="3C477C1C" w:rsidR="001E1698" w:rsidRDefault="001E1698" w:rsidP="00650A35">
      <w:pPr>
        <w:suppressAutoHyphens/>
        <w:rPr>
          <w:ins w:id="175" w:author="Microsoft Office User" w:date="2025-09-15T14:13:00Z"/>
          <w:rFonts w:ascii="Arial" w:hAnsi="Arial" w:cs="Arial"/>
        </w:rPr>
      </w:pPr>
    </w:p>
    <w:p w14:paraId="1D7106EE" w14:textId="5C5B3308" w:rsidR="001E1698" w:rsidRDefault="001E1698" w:rsidP="00650A35">
      <w:pPr>
        <w:suppressAutoHyphens/>
        <w:rPr>
          <w:ins w:id="176" w:author="Microsoft Office User" w:date="2025-09-15T14:13:00Z"/>
          <w:rFonts w:ascii="Arial" w:hAnsi="Arial" w:cs="Arial"/>
        </w:rPr>
      </w:pPr>
    </w:p>
    <w:p w14:paraId="31C19B04" w14:textId="6B64AB83" w:rsidR="001E1698" w:rsidRDefault="001E1698" w:rsidP="00650A35">
      <w:pPr>
        <w:suppressAutoHyphens/>
        <w:rPr>
          <w:ins w:id="177" w:author="Microsoft Office User" w:date="2025-09-15T14:13:00Z"/>
          <w:rFonts w:ascii="Arial" w:hAnsi="Arial" w:cs="Arial"/>
        </w:rPr>
      </w:pPr>
    </w:p>
    <w:p w14:paraId="1014B03C" w14:textId="3A83559E" w:rsidR="001E1698" w:rsidRDefault="001E1698" w:rsidP="00650A35">
      <w:pPr>
        <w:suppressAutoHyphens/>
        <w:rPr>
          <w:ins w:id="178" w:author="Microsoft Office User" w:date="2025-09-15T14:13:00Z"/>
          <w:rFonts w:ascii="Arial" w:hAnsi="Arial" w:cs="Arial"/>
        </w:rPr>
      </w:pPr>
    </w:p>
    <w:p w14:paraId="5B786085" w14:textId="341BAB27" w:rsidR="001E1698" w:rsidRDefault="001E1698" w:rsidP="00650A35">
      <w:pPr>
        <w:suppressAutoHyphens/>
        <w:rPr>
          <w:ins w:id="179" w:author="Microsoft Office User" w:date="2025-09-15T14:13:00Z"/>
          <w:rFonts w:ascii="Arial" w:hAnsi="Arial" w:cs="Arial"/>
        </w:rPr>
      </w:pPr>
    </w:p>
    <w:p w14:paraId="2481D308" w14:textId="6918BF0A" w:rsidR="001E1698" w:rsidRDefault="001E1698" w:rsidP="00650A35">
      <w:pPr>
        <w:suppressAutoHyphens/>
        <w:rPr>
          <w:ins w:id="180" w:author="Microsoft Office User" w:date="2025-09-15T14:14:00Z"/>
          <w:rFonts w:ascii="Arial" w:hAnsi="Arial" w:cs="Arial"/>
        </w:rPr>
      </w:pPr>
    </w:p>
    <w:p w14:paraId="7565CD41" w14:textId="054C9509" w:rsidR="001E1698" w:rsidRDefault="001E1698" w:rsidP="00650A35">
      <w:pPr>
        <w:suppressAutoHyphens/>
        <w:rPr>
          <w:ins w:id="181" w:author="Microsoft Office User" w:date="2025-09-15T14:14:00Z"/>
          <w:rFonts w:ascii="Arial" w:hAnsi="Arial" w:cs="Arial"/>
        </w:rPr>
      </w:pPr>
    </w:p>
    <w:p w14:paraId="65FE365C" w14:textId="77777777" w:rsidR="001E1698" w:rsidRDefault="001E1698" w:rsidP="00650A35">
      <w:pPr>
        <w:suppressAutoHyphens/>
        <w:rPr>
          <w:rFonts w:ascii="Arial" w:hAnsi="Arial" w:cs="Arial"/>
        </w:rPr>
      </w:pPr>
    </w:p>
    <w:p w14:paraId="320748DA" w14:textId="609ADDD0" w:rsidR="001C1AE0" w:rsidRDefault="001C1AE0" w:rsidP="00650A35">
      <w:pPr>
        <w:suppressAutoHyphens/>
        <w:rPr>
          <w:ins w:id="182" w:author="Microsoft Office User" w:date="2025-09-15T14:15:00Z"/>
          <w:rFonts w:ascii="Arial" w:hAnsi="Arial" w:cs="Arial"/>
          <w:lang w:val="en-US"/>
        </w:rPr>
      </w:pPr>
    </w:p>
    <w:p w14:paraId="303C6482" w14:textId="77777777" w:rsidR="001E1698" w:rsidRDefault="001E1698" w:rsidP="00650A35">
      <w:pPr>
        <w:suppressAutoHyphens/>
        <w:rPr>
          <w:rFonts w:ascii="Arial" w:hAnsi="Arial" w:cs="Arial"/>
          <w:lang w:val="en-US"/>
        </w:rPr>
      </w:pPr>
    </w:p>
    <w:p w14:paraId="5C82A4F1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1AFE91E9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333061C0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6222CEE0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6C675631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53628871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06192D99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0EF6F232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32B610B4" w14:textId="77777777" w:rsidR="00C50808" w:rsidRDefault="00C50808" w:rsidP="00650A35">
      <w:pPr>
        <w:suppressAutoHyphens/>
        <w:rPr>
          <w:rFonts w:ascii="Arial" w:hAnsi="Arial" w:cs="Arial"/>
          <w:lang w:val="en-US"/>
        </w:rPr>
      </w:pPr>
    </w:p>
    <w:p w14:paraId="0DAB8723" w14:textId="77777777" w:rsidR="00C50808" w:rsidRPr="000546E1" w:rsidRDefault="00C50808" w:rsidP="00650A35">
      <w:pPr>
        <w:suppressAutoHyphens/>
        <w:rPr>
          <w:rFonts w:ascii="Arial" w:hAnsi="Arial" w:cs="Arial"/>
          <w:lang w:val="en-US"/>
        </w:rPr>
      </w:pPr>
    </w:p>
    <w:p w14:paraId="086BF09B" w14:textId="77777777" w:rsidR="001C1AE0" w:rsidRPr="001C1AE0" w:rsidRDefault="001C1AE0" w:rsidP="00650A35">
      <w:pPr>
        <w:suppressAutoHyphens/>
        <w:rPr>
          <w:rFonts w:ascii="Arial" w:hAnsi="Arial" w:cs="Arial"/>
        </w:rPr>
      </w:pPr>
    </w:p>
    <w:p w14:paraId="2FFA2833" w14:textId="77777777" w:rsidR="000B68E2" w:rsidRDefault="000B68E2" w:rsidP="00650A35">
      <w:pPr>
        <w:suppressAutoHyphens/>
        <w:rPr>
          <w:rFonts w:ascii="Arial" w:hAnsi="Arial" w:cs="Arial"/>
          <w:lang w:val="en-US"/>
        </w:rPr>
      </w:pPr>
    </w:p>
    <w:p w14:paraId="2AE507B7" w14:textId="083FFA91" w:rsidR="000B68E2" w:rsidRPr="001E1698" w:rsidDel="001E1698" w:rsidRDefault="000B68E2" w:rsidP="00650A35">
      <w:pPr>
        <w:suppressAutoHyphens/>
        <w:rPr>
          <w:del w:id="183" w:author="Microsoft Office User" w:date="2025-09-15T14:14:00Z"/>
          <w:rFonts w:ascii="Arial" w:hAnsi="Arial" w:cs="Arial"/>
          <w:rPrChange w:id="184" w:author="Microsoft Office User" w:date="2025-09-15T14:14:00Z">
            <w:rPr>
              <w:del w:id="185" w:author="Microsoft Office User" w:date="2025-09-15T14:14:00Z"/>
              <w:rFonts w:ascii="Arial" w:hAnsi="Arial" w:cs="Arial"/>
              <w:lang w:val="en-US"/>
            </w:rPr>
          </w:rPrChange>
        </w:rPr>
      </w:pPr>
    </w:p>
    <w:p w14:paraId="2F65D37E" w14:textId="77777777" w:rsidR="00770CF7" w:rsidRPr="0020749E" w:rsidRDefault="00770CF7" w:rsidP="00770CF7">
      <w:pPr>
        <w:suppressAutoHyphens/>
        <w:jc w:val="right"/>
        <w:rPr>
          <w:rFonts w:ascii="Arial" w:hAnsi="Arial" w:cs="Arial"/>
          <w:i/>
        </w:rPr>
      </w:pPr>
      <w:permStart w:id="1886726883" w:edGrp="everyone"/>
      <w:r w:rsidRPr="000F2709">
        <w:rPr>
          <w:rFonts w:ascii="Arial" w:hAnsi="Arial" w:cs="Arial"/>
          <w:i/>
        </w:rPr>
        <w:t xml:space="preserve">Приложение № </w:t>
      </w:r>
      <w:r w:rsidR="00535517" w:rsidRPr="000F2709">
        <w:rPr>
          <w:rFonts w:ascii="Arial" w:hAnsi="Arial" w:cs="Arial"/>
          <w:i/>
        </w:rPr>
        <w:t>1</w:t>
      </w:r>
      <w:r w:rsidRPr="000F2709">
        <w:rPr>
          <w:rFonts w:ascii="Arial" w:hAnsi="Arial" w:cs="Arial"/>
          <w:i/>
        </w:rPr>
        <w:t xml:space="preserve"> к Договору</w:t>
      </w:r>
      <w:r w:rsidRPr="00770CF7">
        <w:rPr>
          <w:rFonts w:ascii="Arial" w:hAnsi="Arial" w:cs="Arial"/>
          <w:i/>
        </w:rPr>
        <w:t xml:space="preserve"> № __ от _</w:t>
      </w:r>
      <w:proofErr w:type="gramStart"/>
      <w:r w:rsidRPr="00770CF7">
        <w:rPr>
          <w:rFonts w:ascii="Arial" w:hAnsi="Arial" w:cs="Arial"/>
          <w:i/>
        </w:rPr>
        <w:t>_._</w:t>
      </w:r>
      <w:proofErr w:type="gramEnd"/>
      <w:r w:rsidRPr="00770CF7">
        <w:rPr>
          <w:rFonts w:ascii="Arial" w:hAnsi="Arial" w:cs="Arial"/>
          <w:i/>
        </w:rPr>
        <w:t>_.20__</w:t>
      </w:r>
    </w:p>
    <w:p w14:paraId="706F64B5" w14:textId="77777777" w:rsidR="00141E8E" w:rsidRPr="002F1267" w:rsidRDefault="00141E8E" w:rsidP="00770CF7">
      <w:pPr>
        <w:suppressAutoHyphens/>
        <w:jc w:val="right"/>
        <w:rPr>
          <w:rFonts w:ascii="Arial" w:hAnsi="Arial" w:cs="Arial"/>
          <w:i/>
        </w:rPr>
      </w:pPr>
    </w:p>
    <w:p w14:paraId="7C776F15" w14:textId="77777777" w:rsidR="00B8138E" w:rsidRPr="002F1267" w:rsidRDefault="00B8138E" w:rsidP="00650A35">
      <w:pPr>
        <w:rPr>
          <w:rFonts w:ascii="Arial" w:hAnsi="Arial" w:cs="Arial"/>
        </w:rPr>
      </w:pPr>
    </w:p>
    <w:p w14:paraId="0CED783C" w14:textId="77777777" w:rsidR="00770CF7" w:rsidRPr="00577A6D" w:rsidRDefault="00770CF7" w:rsidP="00770CF7">
      <w:pPr>
        <w:pStyle w:val="1"/>
        <w:tabs>
          <w:tab w:val="left" w:pos="708"/>
        </w:tabs>
        <w:jc w:val="center"/>
        <w:rPr>
          <w:rFonts w:ascii="Arial" w:hAnsi="Arial" w:cs="Arial"/>
          <w:b/>
          <w:szCs w:val="24"/>
        </w:rPr>
      </w:pPr>
      <w:r w:rsidRPr="00577A6D">
        <w:rPr>
          <w:rFonts w:ascii="Arial" w:hAnsi="Arial" w:cs="Arial"/>
          <w:b/>
          <w:szCs w:val="24"/>
        </w:rPr>
        <w:t xml:space="preserve">Акт об обнаружении </w:t>
      </w:r>
      <w:proofErr w:type="gramStart"/>
      <w:r w:rsidRPr="00577A6D">
        <w:rPr>
          <w:rFonts w:ascii="Arial" w:hAnsi="Arial" w:cs="Arial"/>
          <w:b/>
          <w:szCs w:val="24"/>
        </w:rPr>
        <w:t>скрытых  недостатков</w:t>
      </w:r>
      <w:proofErr w:type="gramEnd"/>
    </w:p>
    <w:p w14:paraId="0D2A562A" w14:textId="77777777" w:rsidR="00770CF7" w:rsidRPr="00577A6D" w:rsidRDefault="00770CF7" w:rsidP="00770CF7">
      <w:pPr>
        <w:rPr>
          <w:rFonts w:ascii="Arial" w:hAnsi="Arial" w:cs="Arial"/>
        </w:rPr>
      </w:pPr>
    </w:p>
    <w:p w14:paraId="73976D96" w14:textId="77777777" w:rsidR="001E1698" w:rsidRPr="00572CFE" w:rsidRDefault="00770CF7" w:rsidP="001E1698">
      <w:pPr>
        <w:suppressAutoHyphens/>
        <w:rPr>
          <w:ins w:id="186" w:author="Microsoft Office User" w:date="2025-09-15T14:14:00Z"/>
          <w:rFonts w:ascii="Arial" w:hAnsi="Arial" w:cs="Arial"/>
        </w:rPr>
      </w:pPr>
      <w:r w:rsidRPr="00770CF7">
        <w:rPr>
          <w:rFonts w:ascii="Arial" w:hAnsi="Arial" w:cs="Arial"/>
          <w:i/>
          <w:szCs w:val="22"/>
        </w:rPr>
        <w:t xml:space="preserve">г. </w:t>
      </w:r>
      <w:ins w:id="187" w:author="Microsoft Office User" w:date="2025-09-15T14:14:00Z">
        <w:r w:rsidR="001E1698">
          <w:rPr>
            <w:rFonts w:ascii="Arial" w:hAnsi="Arial" w:cs="Arial"/>
          </w:rPr>
          <w:t>Тестовые данные</w:t>
        </w:r>
      </w:ins>
    </w:p>
    <w:p w14:paraId="168EC5B7" w14:textId="77777777" w:rsidR="001E1698" w:rsidRPr="00572CFE" w:rsidRDefault="00770CF7" w:rsidP="001E1698">
      <w:pPr>
        <w:suppressAutoHyphens/>
        <w:rPr>
          <w:ins w:id="188" w:author="Microsoft Office User" w:date="2025-09-15T14:14:00Z"/>
          <w:rFonts w:ascii="Arial" w:hAnsi="Arial" w:cs="Arial"/>
        </w:rPr>
      </w:pPr>
      <w:r w:rsidRPr="00770CF7">
        <w:rPr>
          <w:rFonts w:ascii="Arial" w:hAnsi="Arial" w:cs="Arial"/>
          <w:i/>
          <w:szCs w:val="22"/>
        </w:rPr>
        <w:t>________</w:t>
      </w:r>
      <w:r w:rsidRPr="00770CF7">
        <w:rPr>
          <w:rFonts w:ascii="Arial" w:hAnsi="Arial" w:cs="Arial"/>
          <w:i/>
          <w:szCs w:val="22"/>
        </w:rPr>
        <w:tab/>
      </w:r>
      <w:r w:rsidRPr="00770CF7">
        <w:rPr>
          <w:rFonts w:ascii="Arial" w:hAnsi="Arial" w:cs="Arial"/>
          <w:i/>
          <w:szCs w:val="22"/>
        </w:rPr>
        <w:tab/>
      </w:r>
      <w:r w:rsidRPr="00770CF7">
        <w:rPr>
          <w:rFonts w:ascii="Arial" w:hAnsi="Arial" w:cs="Arial"/>
          <w:i/>
          <w:szCs w:val="22"/>
        </w:rPr>
        <w:tab/>
      </w:r>
      <w:r w:rsidRPr="00770CF7">
        <w:rPr>
          <w:rFonts w:ascii="Arial" w:hAnsi="Arial" w:cs="Arial"/>
          <w:i/>
          <w:szCs w:val="22"/>
        </w:rPr>
        <w:tab/>
      </w:r>
      <w:r w:rsidRPr="00770CF7">
        <w:rPr>
          <w:rFonts w:ascii="Arial" w:hAnsi="Arial" w:cs="Arial"/>
          <w:i/>
          <w:szCs w:val="22"/>
        </w:rPr>
        <w:tab/>
      </w:r>
      <w:r w:rsidRPr="00770CF7">
        <w:rPr>
          <w:rFonts w:ascii="Arial" w:hAnsi="Arial" w:cs="Arial"/>
          <w:i/>
          <w:szCs w:val="22"/>
        </w:rPr>
        <w:tab/>
      </w:r>
      <w:r w:rsidRPr="00770CF7">
        <w:rPr>
          <w:rFonts w:ascii="Arial" w:hAnsi="Arial" w:cs="Arial"/>
          <w:i/>
          <w:szCs w:val="22"/>
        </w:rPr>
        <w:tab/>
      </w:r>
      <w:r w:rsidRPr="00770CF7">
        <w:rPr>
          <w:rFonts w:ascii="Arial" w:hAnsi="Arial" w:cs="Arial"/>
          <w:i/>
          <w:szCs w:val="22"/>
        </w:rPr>
        <w:tab/>
        <w:t>«_</w:t>
      </w:r>
      <w:ins w:id="189" w:author="Microsoft Office User" w:date="2025-09-15T14:14:00Z">
        <w:r w:rsidR="001E1698">
          <w:rPr>
            <w:rFonts w:ascii="Arial" w:hAnsi="Arial" w:cs="Arial"/>
          </w:rPr>
          <w:t>Тестовые данные</w:t>
        </w:r>
      </w:ins>
    </w:p>
    <w:p w14:paraId="1DB9A8DD" w14:textId="09766A6F" w:rsidR="001E1698" w:rsidRPr="00572CFE" w:rsidRDefault="00770CF7" w:rsidP="001E1698">
      <w:pPr>
        <w:suppressAutoHyphens/>
        <w:rPr>
          <w:ins w:id="190" w:author="Microsoft Office User" w:date="2025-09-15T14:14:00Z"/>
          <w:rFonts w:ascii="Arial" w:hAnsi="Arial" w:cs="Arial"/>
        </w:rPr>
      </w:pPr>
      <w:r w:rsidRPr="00770CF7">
        <w:rPr>
          <w:rFonts w:ascii="Arial" w:hAnsi="Arial" w:cs="Arial"/>
          <w:i/>
          <w:szCs w:val="22"/>
        </w:rPr>
        <w:t>__</w:t>
      </w:r>
      <w:proofErr w:type="gramStart"/>
      <w:r w:rsidRPr="00770CF7">
        <w:rPr>
          <w:rFonts w:ascii="Arial" w:hAnsi="Arial" w:cs="Arial"/>
          <w:i/>
          <w:szCs w:val="22"/>
        </w:rPr>
        <w:t>_»_</w:t>
      </w:r>
      <w:proofErr w:type="gramEnd"/>
      <w:r w:rsidRPr="00770CF7">
        <w:rPr>
          <w:rFonts w:ascii="Arial" w:hAnsi="Arial" w:cs="Arial"/>
          <w:i/>
          <w:szCs w:val="22"/>
        </w:rPr>
        <w:t>_____</w:t>
      </w:r>
      <w:ins w:id="191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2C383DDC" w14:textId="768FE5F9" w:rsidR="00770CF7" w:rsidRPr="00770CF7" w:rsidRDefault="00770CF7" w:rsidP="00770CF7">
      <w:pPr>
        <w:rPr>
          <w:rFonts w:ascii="Arial" w:hAnsi="Arial" w:cs="Arial"/>
          <w:i/>
          <w:szCs w:val="22"/>
        </w:rPr>
      </w:pPr>
      <w:r w:rsidRPr="00770CF7">
        <w:rPr>
          <w:rFonts w:ascii="Arial" w:hAnsi="Arial" w:cs="Arial"/>
          <w:i/>
          <w:szCs w:val="22"/>
        </w:rPr>
        <w:t>_______20</w:t>
      </w:r>
      <w:r w:rsidR="002D48D0" w:rsidRPr="001E1698">
        <w:rPr>
          <w:rFonts w:ascii="Arial" w:hAnsi="Arial" w:cs="Arial"/>
          <w:i/>
          <w:szCs w:val="22"/>
          <w:rPrChange w:id="192" w:author="Microsoft Office User" w:date="2025-09-15T14:14:00Z">
            <w:rPr>
              <w:rFonts w:ascii="Arial" w:hAnsi="Arial" w:cs="Arial"/>
              <w:i/>
              <w:szCs w:val="22"/>
              <w:lang w:val="en-US"/>
            </w:rPr>
          </w:rPrChange>
        </w:rPr>
        <w:t>2</w:t>
      </w:r>
      <w:r w:rsidRPr="00770CF7">
        <w:rPr>
          <w:rFonts w:ascii="Arial" w:hAnsi="Arial" w:cs="Arial"/>
          <w:i/>
          <w:szCs w:val="22"/>
        </w:rPr>
        <w:t>__ г.</w:t>
      </w:r>
    </w:p>
    <w:p w14:paraId="04A9E808" w14:textId="77777777" w:rsidR="00770CF7" w:rsidRPr="00577A6D" w:rsidRDefault="00770CF7" w:rsidP="00770CF7">
      <w:pPr>
        <w:jc w:val="center"/>
        <w:rPr>
          <w:rFonts w:ascii="Arial" w:hAnsi="Arial" w:cs="Arial"/>
          <w:szCs w:val="22"/>
        </w:rPr>
      </w:pPr>
    </w:p>
    <w:p w14:paraId="22D280E1" w14:textId="222F6566" w:rsidR="001E1698" w:rsidRPr="00572CFE" w:rsidRDefault="00770CF7" w:rsidP="001E1698">
      <w:pPr>
        <w:suppressAutoHyphens/>
        <w:rPr>
          <w:ins w:id="193" w:author="Microsoft Office User" w:date="2025-09-15T14:14:00Z"/>
          <w:rFonts w:ascii="Arial" w:hAnsi="Arial" w:cs="Arial"/>
        </w:rPr>
      </w:pPr>
      <w:r w:rsidRPr="00D52B69">
        <w:rPr>
          <w:rFonts w:ascii="Arial" w:hAnsi="Arial" w:cs="Arial"/>
          <w:szCs w:val="22"/>
        </w:rPr>
        <w:t xml:space="preserve">Получатель: </w:t>
      </w:r>
      <w:r>
        <w:rPr>
          <w:rFonts w:ascii="Arial" w:hAnsi="Arial" w:cs="Arial"/>
          <w:szCs w:val="22"/>
        </w:rPr>
        <w:t>______</w:t>
      </w:r>
      <w:ins w:id="194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05373CD9" w14:textId="00A7031F" w:rsidR="00770CF7" w:rsidRDefault="00770CF7" w:rsidP="00770CF7">
      <w:pPr>
        <w:numPr>
          <w:ilvl w:val="0"/>
          <w:numId w:val="33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_</w:t>
      </w:r>
      <w:r>
        <w:rPr>
          <w:rFonts w:ascii="Arial" w:hAnsi="Arial" w:cs="Arial"/>
          <w:szCs w:val="22"/>
          <w:lang w:val="en-US"/>
        </w:rPr>
        <w:t>__________________________________________</w:t>
      </w:r>
      <w:r>
        <w:rPr>
          <w:rFonts w:ascii="Arial" w:hAnsi="Arial" w:cs="Arial"/>
          <w:szCs w:val="22"/>
        </w:rPr>
        <w:t>_____________________</w:t>
      </w:r>
    </w:p>
    <w:p w14:paraId="3325FE51" w14:textId="77777777" w:rsidR="00770CF7" w:rsidRPr="00D52B69" w:rsidRDefault="00770CF7" w:rsidP="00770CF7">
      <w:pPr>
        <w:ind w:left="360"/>
        <w:jc w:val="both"/>
        <w:rPr>
          <w:rFonts w:ascii="Arial" w:hAnsi="Arial" w:cs="Arial"/>
          <w:szCs w:val="22"/>
        </w:rPr>
      </w:pPr>
    </w:p>
    <w:p w14:paraId="539A26B7" w14:textId="77777777" w:rsidR="00770CF7" w:rsidRPr="00770CF7" w:rsidRDefault="00770CF7" w:rsidP="00770CF7">
      <w:pPr>
        <w:numPr>
          <w:ilvl w:val="0"/>
          <w:numId w:val="33"/>
        </w:num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 xml:space="preserve">Наименование продукции: </w:t>
      </w:r>
    </w:p>
    <w:p w14:paraId="5BCC2AA6" w14:textId="77777777" w:rsidR="00770CF7" w:rsidRDefault="00770CF7" w:rsidP="00770CF7">
      <w:pPr>
        <w:pStyle w:val="af4"/>
        <w:rPr>
          <w:rFonts w:ascii="Arial" w:hAnsi="Arial" w:cs="Arial"/>
          <w:szCs w:val="22"/>
        </w:rPr>
      </w:pPr>
    </w:p>
    <w:p w14:paraId="2BED1D9B" w14:textId="7D8FF0F1" w:rsidR="001E1698" w:rsidRPr="00572CFE" w:rsidRDefault="00770CF7" w:rsidP="001E1698">
      <w:pPr>
        <w:suppressAutoHyphens/>
        <w:rPr>
          <w:ins w:id="195" w:author="Microsoft Office User" w:date="2025-09-15T14:14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___________</w:t>
      </w:r>
      <w:ins w:id="196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428CF8EC" w14:textId="42958805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____________________________</w:t>
      </w:r>
      <w:r>
        <w:rPr>
          <w:rFonts w:ascii="Arial" w:hAnsi="Arial" w:cs="Arial"/>
          <w:szCs w:val="22"/>
        </w:rPr>
        <w:t>______</w:t>
      </w:r>
      <w:r w:rsidRPr="00577A6D">
        <w:rPr>
          <w:rFonts w:ascii="Arial" w:hAnsi="Arial" w:cs="Arial"/>
          <w:szCs w:val="22"/>
        </w:rPr>
        <w:t>______</w:t>
      </w:r>
      <w:r>
        <w:rPr>
          <w:rFonts w:ascii="Arial" w:hAnsi="Arial" w:cs="Arial"/>
          <w:szCs w:val="22"/>
          <w:lang w:val="en-US"/>
        </w:rPr>
        <w:t>_________________________</w:t>
      </w:r>
      <w:r w:rsidRPr="00577A6D">
        <w:rPr>
          <w:rFonts w:ascii="Arial" w:hAnsi="Arial" w:cs="Arial"/>
          <w:szCs w:val="22"/>
        </w:rPr>
        <w:t xml:space="preserve">_________ </w:t>
      </w:r>
    </w:p>
    <w:p w14:paraId="35364EAD" w14:textId="77777777" w:rsidR="00770CF7" w:rsidRPr="00577A6D" w:rsidRDefault="00770CF7" w:rsidP="00770CF7">
      <w:pPr>
        <w:jc w:val="both"/>
        <w:rPr>
          <w:rFonts w:ascii="Arial" w:hAnsi="Arial" w:cs="Arial"/>
          <w:szCs w:val="22"/>
          <w:vertAlign w:val="superscript"/>
        </w:rPr>
      </w:pPr>
      <w:r w:rsidRPr="00577A6D">
        <w:rPr>
          <w:rFonts w:ascii="Arial" w:hAnsi="Arial" w:cs="Arial"/>
          <w:szCs w:val="22"/>
          <w:vertAlign w:val="superscript"/>
        </w:rPr>
        <w:t xml:space="preserve">                                                                                 полное наименование, заводской номер, </w:t>
      </w:r>
    </w:p>
    <w:p w14:paraId="7F750D9F" w14:textId="77777777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</w:p>
    <w:p w14:paraId="4898979B" w14:textId="77777777" w:rsidR="00770CF7" w:rsidRPr="00770CF7" w:rsidRDefault="00770CF7" w:rsidP="00770CF7">
      <w:pPr>
        <w:numPr>
          <w:ilvl w:val="0"/>
          <w:numId w:val="33"/>
        </w:num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 xml:space="preserve">Изготовитель/поставщик/ грузоотправитель: </w:t>
      </w:r>
    </w:p>
    <w:p w14:paraId="20FCDF1D" w14:textId="77777777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en-US"/>
        </w:rPr>
        <w:t>________________________________________</w:t>
      </w:r>
      <w:r w:rsidRPr="00577A6D">
        <w:rPr>
          <w:rFonts w:ascii="Arial" w:hAnsi="Arial" w:cs="Arial"/>
          <w:szCs w:val="22"/>
        </w:rPr>
        <w:t>__________________________</w:t>
      </w:r>
      <w:r>
        <w:rPr>
          <w:rFonts w:ascii="Arial" w:hAnsi="Arial" w:cs="Arial"/>
          <w:szCs w:val="22"/>
        </w:rPr>
        <w:t>_______</w:t>
      </w:r>
      <w:r w:rsidRPr="00577A6D">
        <w:rPr>
          <w:rFonts w:ascii="Arial" w:hAnsi="Arial" w:cs="Arial"/>
          <w:szCs w:val="22"/>
        </w:rPr>
        <w:t xml:space="preserve">____________ </w:t>
      </w:r>
    </w:p>
    <w:p w14:paraId="20083228" w14:textId="77777777" w:rsidR="00770CF7" w:rsidRPr="00577A6D" w:rsidRDefault="00770CF7" w:rsidP="00770CF7">
      <w:pPr>
        <w:jc w:val="center"/>
        <w:rPr>
          <w:rFonts w:ascii="Arial" w:hAnsi="Arial" w:cs="Arial"/>
          <w:szCs w:val="22"/>
          <w:vertAlign w:val="superscript"/>
        </w:rPr>
      </w:pPr>
      <w:r w:rsidRPr="00577A6D">
        <w:rPr>
          <w:rFonts w:ascii="Arial" w:hAnsi="Arial" w:cs="Arial"/>
          <w:szCs w:val="22"/>
          <w:vertAlign w:val="superscript"/>
        </w:rPr>
        <w:t>полное наименование, адрес</w:t>
      </w:r>
    </w:p>
    <w:p w14:paraId="24571E9A" w14:textId="043282E4" w:rsidR="001E1698" w:rsidRPr="00572CFE" w:rsidRDefault="00770CF7" w:rsidP="001E1698">
      <w:pPr>
        <w:suppressAutoHyphens/>
        <w:rPr>
          <w:ins w:id="197" w:author="Microsoft Office User" w:date="2025-09-15T14:14:00Z"/>
          <w:rFonts w:ascii="Arial" w:hAnsi="Arial" w:cs="Arial"/>
        </w:rPr>
      </w:pPr>
      <w:r w:rsidRPr="00577A6D">
        <w:rPr>
          <w:rFonts w:ascii="Arial" w:hAnsi="Arial" w:cs="Arial"/>
          <w:szCs w:val="22"/>
          <w:vertAlign w:val="superscript"/>
        </w:rPr>
        <w:t>_________</w:t>
      </w:r>
      <w:ins w:id="198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7578DB1B" w14:textId="3D3DBAC2" w:rsidR="00770CF7" w:rsidRPr="00577A6D" w:rsidRDefault="00770CF7" w:rsidP="00770CF7">
      <w:pPr>
        <w:jc w:val="both"/>
        <w:rPr>
          <w:rFonts w:ascii="Arial" w:hAnsi="Arial" w:cs="Arial"/>
          <w:szCs w:val="22"/>
          <w:vertAlign w:val="superscript"/>
        </w:rPr>
      </w:pPr>
      <w:r w:rsidRPr="00577A6D">
        <w:rPr>
          <w:rFonts w:ascii="Arial" w:hAnsi="Arial" w:cs="Arial"/>
          <w:szCs w:val="22"/>
          <w:vertAlign w:val="superscript"/>
        </w:rPr>
        <w:t>_______________________________________________</w:t>
      </w:r>
      <w:r>
        <w:rPr>
          <w:rFonts w:ascii="Arial" w:hAnsi="Arial" w:cs="Arial"/>
          <w:szCs w:val="22"/>
          <w:vertAlign w:val="superscript"/>
          <w:lang w:val="en-US"/>
        </w:rPr>
        <w:t>___</w:t>
      </w:r>
      <w:r w:rsidRPr="00577A6D">
        <w:rPr>
          <w:rFonts w:ascii="Arial" w:hAnsi="Arial" w:cs="Arial"/>
          <w:szCs w:val="22"/>
          <w:vertAlign w:val="superscript"/>
        </w:rPr>
        <w:t>____________________________________________________________________</w:t>
      </w:r>
    </w:p>
    <w:p w14:paraId="387A8BF3" w14:textId="77777777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</w:p>
    <w:p w14:paraId="5057CDE8" w14:textId="77777777" w:rsidR="00770CF7" w:rsidRPr="00770CF7" w:rsidRDefault="005C1C83" w:rsidP="00770CF7">
      <w:pPr>
        <w:numPr>
          <w:ilvl w:val="0"/>
          <w:numId w:val="33"/>
        </w:num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Документы,</w:t>
      </w:r>
      <w:r w:rsidR="00770CF7" w:rsidRPr="00577A6D">
        <w:rPr>
          <w:rFonts w:ascii="Arial" w:hAnsi="Arial" w:cs="Arial"/>
          <w:szCs w:val="22"/>
        </w:rPr>
        <w:t xml:space="preserve"> на основании которых поступила продукция: </w:t>
      </w:r>
    </w:p>
    <w:p w14:paraId="3F5C9C75" w14:textId="7CA5DFB6" w:rsidR="001E1698" w:rsidRPr="00572CFE" w:rsidRDefault="00770CF7" w:rsidP="001E1698">
      <w:pPr>
        <w:suppressAutoHyphens/>
        <w:rPr>
          <w:ins w:id="199" w:author="Microsoft Office User" w:date="2025-09-15T14:14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_______________</w:t>
      </w:r>
      <w:r w:rsidRPr="00770CF7">
        <w:rPr>
          <w:rFonts w:ascii="Arial" w:hAnsi="Arial" w:cs="Arial"/>
          <w:szCs w:val="22"/>
        </w:rPr>
        <w:t>_____</w:t>
      </w:r>
      <w:r w:rsidRPr="00577A6D">
        <w:rPr>
          <w:rFonts w:ascii="Arial" w:hAnsi="Arial" w:cs="Arial"/>
          <w:szCs w:val="22"/>
        </w:rPr>
        <w:t>_______________________________________</w:t>
      </w:r>
      <w:ins w:id="200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538314F2" w14:textId="5EEB1C34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__________</w:t>
      </w:r>
      <w:r>
        <w:rPr>
          <w:rFonts w:ascii="Arial" w:hAnsi="Arial" w:cs="Arial"/>
          <w:szCs w:val="22"/>
        </w:rPr>
        <w:t>___</w:t>
      </w:r>
      <w:r w:rsidRPr="00577A6D">
        <w:rPr>
          <w:rFonts w:ascii="Arial" w:hAnsi="Arial" w:cs="Arial"/>
          <w:szCs w:val="22"/>
        </w:rPr>
        <w:t xml:space="preserve">_____________ </w:t>
      </w:r>
    </w:p>
    <w:p w14:paraId="66C775AF" w14:textId="77777777" w:rsidR="00770CF7" w:rsidRPr="00577A6D" w:rsidRDefault="00770CF7" w:rsidP="00770CF7">
      <w:pPr>
        <w:jc w:val="center"/>
        <w:rPr>
          <w:rFonts w:ascii="Arial" w:hAnsi="Arial" w:cs="Arial"/>
          <w:szCs w:val="22"/>
          <w:vertAlign w:val="superscript"/>
        </w:rPr>
      </w:pPr>
      <w:r w:rsidRPr="00577A6D">
        <w:rPr>
          <w:rFonts w:ascii="Arial" w:hAnsi="Arial" w:cs="Arial"/>
          <w:szCs w:val="22"/>
          <w:vertAlign w:val="superscript"/>
        </w:rPr>
        <w:t>№ и дата счета-</w:t>
      </w:r>
      <w:proofErr w:type="gramStart"/>
      <w:r w:rsidRPr="00577A6D">
        <w:rPr>
          <w:rFonts w:ascii="Arial" w:hAnsi="Arial" w:cs="Arial"/>
          <w:szCs w:val="22"/>
          <w:vertAlign w:val="superscript"/>
        </w:rPr>
        <w:t>фактуры,  №</w:t>
      </w:r>
      <w:proofErr w:type="gramEnd"/>
      <w:r w:rsidRPr="00577A6D">
        <w:rPr>
          <w:rFonts w:ascii="Arial" w:hAnsi="Arial" w:cs="Arial"/>
          <w:szCs w:val="22"/>
          <w:vertAlign w:val="superscript"/>
        </w:rPr>
        <w:t xml:space="preserve"> и дата транспортной накладной  по которой поступила продукция</w:t>
      </w:r>
    </w:p>
    <w:p w14:paraId="0CFA9863" w14:textId="77777777" w:rsidR="00770CF7" w:rsidRPr="00577A6D" w:rsidRDefault="00770CF7" w:rsidP="00770CF7">
      <w:pPr>
        <w:jc w:val="center"/>
        <w:rPr>
          <w:rFonts w:ascii="Arial" w:hAnsi="Arial" w:cs="Arial"/>
          <w:szCs w:val="22"/>
          <w:vertAlign w:val="superscript"/>
        </w:rPr>
      </w:pPr>
    </w:p>
    <w:p w14:paraId="4C9DD50F" w14:textId="48294707" w:rsidR="001E1698" w:rsidRPr="00572CFE" w:rsidRDefault="00770CF7" w:rsidP="001E1698">
      <w:pPr>
        <w:suppressAutoHyphens/>
        <w:rPr>
          <w:ins w:id="201" w:author="Microsoft Office User" w:date="2025-09-15T14:14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 xml:space="preserve">5. Дата поступления продукции к </w:t>
      </w:r>
      <w:proofErr w:type="gramStart"/>
      <w:r w:rsidRPr="00577A6D">
        <w:rPr>
          <w:rFonts w:ascii="Arial" w:hAnsi="Arial" w:cs="Arial"/>
          <w:szCs w:val="22"/>
        </w:rPr>
        <w:t>Получателю</w:t>
      </w:r>
      <w:r w:rsidRPr="00770CF7">
        <w:rPr>
          <w:rFonts w:ascii="Arial" w:hAnsi="Arial" w:cs="Arial"/>
          <w:szCs w:val="22"/>
        </w:rPr>
        <w:t>:</w:t>
      </w:r>
      <w:r w:rsidRPr="00577A6D">
        <w:rPr>
          <w:rFonts w:ascii="Arial" w:hAnsi="Arial" w:cs="Arial"/>
          <w:szCs w:val="22"/>
        </w:rPr>
        <w:t>_</w:t>
      </w:r>
      <w:proofErr w:type="gramEnd"/>
      <w:r w:rsidRPr="00577A6D">
        <w:rPr>
          <w:rFonts w:ascii="Arial" w:hAnsi="Arial" w:cs="Arial"/>
          <w:szCs w:val="22"/>
        </w:rPr>
        <w:t>___</w:t>
      </w:r>
      <w:ins w:id="202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04B4D154" w14:textId="5E03859A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______________________</w:t>
      </w:r>
      <w:r>
        <w:rPr>
          <w:rFonts w:ascii="Arial" w:hAnsi="Arial" w:cs="Arial"/>
          <w:szCs w:val="22"/>
        </w:rPr>
        <w:t>____</w:t>
      </w:r>
      <w:r w:rsidRPr="00577A6D">
        <w:rPr>
          <w:rFonts w:ascii="Arial" w:hAnsi="Arial" w:cs="Arial"/>
          <w:szCs w:val="22"/>
        </w:rPr>
        <w:t xml:space="preserve">_______________ </w:t>
      </w:r>
    </w:p>
    <w:p w14:paraId="27CF424F" w14:textId="77777777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</w:p>
    <w:p w14:paraId="552F8C6B" w14:textId="77777777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6.  Выявленные недостатки, описание обнаруженного недостатка:</w:t>
      </w:r>
    </w:p>
    <w:p w14:paraId="5F6348E4" w14:textId="61894FCA" w:rsidR="001E1698" w:rsidRPr="00572CFE" w:rsidRDefault="00770CF7" w:rsidP="001E1698">
      <w:pPr>
        <w:suppressAutoHyphens/>
        <w:rPr>
          <w:ins w:id="203" w:author="Microsoft Office User" w:date="2025-09-15T14:14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____________________________________________</w:t>
      </w:r>
      <w:ins w:id="204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1C2AB5CC" w14:textId="7EF03E0C" w:rsidR="00770CF7" w:rsidRPr="001E1698" w:rsidRDefault="00770CF7" w:rsidP="00770CF7">
      <w:pPr>
        <w:jc w:val="both"/>
        <w:rPr>
          <w:rFonts w:ascii="Arial" w:hAnsi="Arial" w:cs="Arial"/>
          <w:szCs w:val="22"/>
          <w:rPrChange w:id="205" w:author="Microsoft Office User" w:date="2025-09-15T14:15:00Z">
            <w:rPr>
              <w:rFonts w:ascii="Arial" w:hAnsi="Arial" w:cs="Arial"/>
              <w:szCs w:val="22"/>
              <w:lang w:val="en-US"/>
            </w:rPr>
          </w:rPrChange>
        </w:rPr>
      </w:pPr>
      <w:r w:rsidRPr="00577A6D">
        <w:rPr>
          <w:rFonts w:ascii="Arial" w:hAnsi="Arial" w:cs="Arial"/>
          <w:szCs w:val="22"/>
        </w:rPr>
        <w:t>_________________________________</w:t>
      </w:r>
      <w:r>
        <w:rPr>
          <w:rFonts w:ascii="Arial" w:hAnsi="Arial" w:cs="Arial"/>
          <w:szCs w:val="22"/>
        </w:rPr>
        <w:t>_</w:t>
      </w:r>
      <w:r w:rsidRPr="00577A6D">
        <w:rPr>
          <w:rFonts w:ascii="Arial" w:hAnsi="Arial" w:cs="Arial"/>
          <w:szCs w:val="22"/>
        </w:rPr>
        <w:t>_______________________________________________________________________</w:t>
      </w:r>
      <w:r>
        <w:rPr>
          <w:rFonts w:ascii="Arial" w:hAnsi="Arial" w:cs="Arial"/>
          <w:szCs w:val="22"/>
        </w:rPr>
        <w:t>_____________________</w:t>
      </w:r>
    </w:p>
    <w:p w14:paraId="2D8D0D2E" w14:textId="77777777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</w:p>
    <w:p w14:paraId="0A238F11" w14:textId="1D25C436" w:rsidR="001E1698" w:rsidRPr="00572CFE" w:rsidRDefault="00770CF7" w:rsidP="001E1698">
      <w:pPr>
        <w:suppressAutoHyphens/>
        <w:rPr>
          <w:ins w:id="206" w:author="Microsoft Office User" w:date="2025-09-15T14:14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Дата и момент обнаружения недостатков</w:t>
      </w:r>
      <w:r w:rsidRPr="00770CF7">
        <w:rPr>
          <w:rFonts w:ascii="Arial" w:hAnsi="Arial" w:cs="Arial"/>
          <w:szCs w:val="22"/>
        </w:rPr>
        <w:t>:</w:t>
      </w:r>
      <w:r w:rsidRPr="00577A6D">
        <w:rPr>
          <w:rFonts w:ascii="Arial" w:hAnsi="Arial" w:cs="Arial"/>
          <w:szCs w:val="22"/>
        </w:rPr>
        <w:t xml:space="preserve"> _____</w:t>
      </w:r>
      <w:ins w:id="207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173F6EC9" w14:textId="1134441D" w:rsidR="00770CF7" w:rsidRPr="00770CF7" w:rsidRDefault="00770CF7" w:rsidP="00770CF7">
      <w:pPr>
        <w:numPr>
          <w:ilvl w:val="0"/>
          <w:numId w:val="34"/>
        </w:numPr>
        <w:ind w:left="360"/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_____________</w:t>
      </w:r>
      <w:r>
        <w:rPr>
          <w:rFonts w:ascii="Arial" w:hAnsi="Arial" w:cs="Arial"/>
          <w:szCs w:val="22"/>
        </w:rPr>
        <w:t>_______</w:t>
      </w:r>
      <w:r w:rsidRPr="00577A6D">
        <w:rPr>
          <w:rFonts w:ascii="Arial" w:hAnsi="Arial" w:cs="Arial"/>
          <w:szCs w:val="22"/>
        </w:rPr>
        <w:t>_______________</w:t>
      </w:r>
      <w:r w:rsidRPr="00770CF7">
        <w:rPr>
          <w:rFonts w:ascii="Arial" w:hAnsi="Arial" w:cs="Arial"/>
          <w:szCs w:val="22"/>
        </w:rPr>
        <w:t>__</w:t>
      </w:r>
      <w:r w:rsidRPr="00577A6D">
        <w:rPr>
          <w:rFonts w:ascii="Arial" w:hAnsi="Arial" w:cs="Arial"/>
          <w:szCs w:val="22"/>
        </w:rPr>
        <w:t xml:space="preserve">____   </w:t>
      </w:r>
    </w:p>
    <w:p w14:paraId="7789DD06" w14:textId="77777777" w:rsidR="00770CF7" w:rsidRPr="00577A6D" w:rsidRDefault="00770CF7" w:rsidP="00770CF7">
      <w:pPr>
        <w:ind w:left="360"/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 xml:space="preserve"> </w:t>
      </w:r>
    </w:p>
    <w:p w14:paraId="7EF11E5F" w14:textId="77777777" w:rsidR="0012612F" w:rsidRPr="0012612F" w:rsidRDefault="00770CF7" w:rsidP="005410B2">
      <w:pPr>
        <w:numPr>
          <w:ilvl w:val="0"/>
          <w:numId w:val="34"/>
        </w:numPr>
        <w:tabs>
          <w:tab w:val="clear" w:pos="720"/>
          <w:tab w:val="num" w:pos="426"/>
        </w:tabs>
        <w:ind w:left="0" w:firstLine="0"/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Причины возникновения недостатков, обстоятельства, при которых они возникли, соблюдение правил эксплуатации</w:t>
      </w:r>
      <w:r w:rsidR="0012612F" w:rsidRPr="0012612F">
        <w:rPr>
          <w:rFonts w:ascii="Arial" w:hAnsi="Arial" w:cs="Arial"/>
          <w:szCs w:val="22"/>
        </w:rPr>
        <w:t>:</w:t>
      </w:r>
    </w:p>
    <w:p w14:paraId="652E643E" w14:textId="0D84027F" w:rsidR="001E1698" w:rsidRPr="00572CFE" w:rsidRDefault="00770CF7" w:rsidP="001E1698">
      <w:pPr>
        <w:suppressAutoHyphens/>
        <w:rPr>
          <w:ins w:id="208" w:author="Microsoft Office User" w:date="2025-09-15T14:14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__________________</w:t>
      </w:r>
      <w:ins w:id="209" w:author="Microsoft Office User" w:date="2025-09-15T14:14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032711A2" w14:textId="3FC89835" w:rsidR="00770CF7" w:rsidRPr="00577A6D" w:rsidRDefault="00770CF7" w:rsidP="0012612F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</w:t>
      </w:r>
      <w:r w:rsidR="0012612F" w:rsidRPr="00282805">
        <w:rPr>
          <w:rFonts w:ascii="Arial" w:hAnsi="Arial" w:cs="Arial"/>
          <w:szCs w:val="22"/>
        </w:rPr>
        <w:t>____________________</w:t>
      </w:r>
      <w:r w:rsidRPr="00577A6D">
        <w:rPr>
          <w:rFonts w:ascii="Arial" w:hAnsi="Arial" w:cs="Arial"/>
          <w:szCs w:val="22"/>
        </w:rPr>
        <w:t>____________________</w:t>
      </w:r>
      <w:r>
        <w:rPr>
          <w:rFonts w:ascii="Arial" w:hAnsi="Arial" w:cs="Arial"/>
          <w:szCs w:val="22"/>
        </w:rPr>
        <w:t>_________________</w:t>
      </w:r>
      <w:r w:rsidRPr="00577A6D">
        <w:rPr>
          <w:rFonts w:ascii="Arial" w:hAnsi="Arial" w:cs="Arial"/>
          <w:szCs w:val="22"/>
        </w:rPr>
        <w:t xml:space="preserve">________ </w:t>
      </w:r>
    </w:p>
    <w:p w14:paraId="0CDC35B8" w14:textId="77777777" w:rsidR="00770CF7" w:rsidRPr="00282805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______________________________________________________________________________</w:t>
      </w:r>
      <w:r>
        <w:rPr>
          <w:rFonts w:ascii="Arial" w:hAnsi="Arial" w:cs="Arial"/>
          <w:szCs w:val="22"/>
        </w:rPr>
        <w:t>_______</w:t>
      </w:r>
    </w:p>
    <w:p w14:paraId="77057A5B" w14:textId="77777777" w:rsidR="00770CF7" w:rsidRPr="0012612F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_____________________________________________________________</w:t>
      </w:r>
      <w:r>
        <w:rPr>
          <w:rFonts w:ascii="Arial" w:hAnsi="Arial" w:cs="Arial"/>
          <w:szCs w:val="22"/>
        </w:rPr>
        <w:t>_______</w:t>
      </w:r>
      <w:r w:rsidR="0012612F">
        <w:rPr>
          <w:rFonts w:ascii="Arial" w:hAnsi="Arial" w:cs="Arial"/>
          <w:szCs w:val="22"/>
        </w:rPr>
        <w:t>_________________</w:t>
      </w:r>
    </w:p>
    <w:p w14:paraId="2833F3D4" w14:textId="77777777" w:rsidR="0012612F" w:rsidRPr="0012612F" w:rsidRDefault="0012612F" w:rsidP="00770CF7">
      <w:pPr>
        <w:jc w:val="both"/>
        <w:rPr>
          <w:rFonts w:ascii="Arial" w:hAnsi="Arial" w:cs="Arial"/>
          <w:szCs w:val="22"/>
        </w:rPr>
      </w:pPr>
    </w:p>
    <w:p w14:paraId="6C1DE39B" w14:textId="77777777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Составлен комиссией в составе:</w:t>
      </w:r>
    </w:p>
    <w:p w14:paraId="3C7FE41B" w14:textId="7852DA80" w:rsidR="001E1698" w:rsidRPr="00572CFE" w:rsidRDefault="00770CF7" w:rsidP="001E1698">
      <w:pPr>
        <w:suppressAutoHyphens/>
        <w:rPr>
          <w:ins w:id="210" w:author="Microsoft Office User" w:date="2025-09-15T14:15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Председатель</w:t>
      </w:r>
      <w:r w:rsidR="0012612F">
        <w:rPr>
          <w:rFonts w:ascii="Arial" w:hAnsi="Arial" w:cs="Arial"/>
          <w:szCs w:val="22"/>
        </w:rPr>
        <w:t>:</w:t>
      </w:r>
      <w:r w:rsidR="0012612F">
        <w:rPr>
          <w:rFonts w:ascii="Arial" w:hAnsi="Arial" w:cs="Arial"/>
          <w:szCs w:val="22"/>
        </w:rPr>
        <w:tab/>
      </w:r>
      <w:r w:rsidR="0012612F">
        <w:rPr>
          <w:rFonts w:ascii="Arial" w:hAnsi="Arial" w:cs="Arial"/>
          <w:szCs w:val="22"/>
        </w:rPr>
        <w:tab/>
      </w:r>
      <w:r w:rsidRPr="00577A6D">
        <w:rPr>
          <w:rFonts w:ascii="Arial" w:hAnsi="Arial" w:cs="Arial"/>
          <w:szCs w:val="22"/>
        </w:rPr>
        <w:t>___________</w:t>
      </w:r>
      <w:ins w:id="211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51B1981C" w14:textId="115EAE56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__________</w:t>
      </w:r>
      <w:r w:rsidRPr="00577A6D">
        <w:rPr>
          <w:rFonts w:ascii="Arial" w:hAnsi="Arial" w:cs="Arial"/>
          <w:szCs w:val="22"/>
        </w:rPr>
        <w:tab/>
      </w:r>
    </w:p>
    <w:p w14:paraId="25254C1B" w14:textId="77777777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ab/>
      </w:r>
      <w:r w:rsidRPr="00577A6D">
        <w:rPr>
          <w:rFonts w:ascii="Arial" w:hAnsi="Arial" w:cs="Arial"/>
          <w:szCs w:val="22"/>
        </w:rPr>
        <w:tab/>
      </w:r>
    </w:p>
    <w:p w14:paraId="2972F9BC" w14:textId="44313CCD" w:rsidR="001E1698" w:rsidRPr="00572CFE" w:rsidRDefault="00770CF7" w:rsidP="001E1698">
      <w:pPr>
        <w:suppressAutoHyphens/>
        <w:rPr>
          <w:ins w:id="212" w:author="Microsoft Office User" w:date="2025-09-15T14:15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Члены комиссии:</w:t>
      </w:r>
      <w:r w:rsidR="0012612F">
        <w:rPr>
          <w:rFonts w:ascii="Arial" w:hAnsi="Arial" w:cs="Arial"/>
          <w:szCs w:val="22"/>
        </w:rPr>
        <w:tab/>
      </w:r>
      <w:r w:rsidRPr="00577A6D">
        <w:rPr>
          <w:rFonts w:ascii="Arial" w:hAnsi="Arial" w:cs="Arial"/>
          <w:szCs w:val="22"/>
        </w:rPr>
        <w:t>_____________</w:t>
      </w:r>
      <w:ins w:id="213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22E56ACC" w14:textId="3AE37CA3" w:rsidR="00770CF7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 xml:space="preserve">_________ </w:t>
      </w:r>
      <w:r w:rsidRPr="00577A6D">
        <w:rPr>
          <w:rFonts w:ascii="Arial" w:hAnsi="Arial" w:cs="Arial"/>
          <w:szCs w:val="22"/>
        </w:rPr>
        <w:tab/>
      </w:r>
    </w:p>
    <w:p w14:paraId="1A3AE1A5" w14:textId="748324D1" w:rsidR="001E1698" w:rsidRPr="00572CFE" w:rsidRDefault="00770CF7" w:rsidP="001E1698">
      <w:pPr>
        <w:suppressAutoHyphens/>
        <w:rPr>
          <w:ins w:id="214" w:author="Microsoft Office User" w:date="2025-09-15T14:15:00Z"/>
          <w:rFonts w:ascii="Arial" w:hAnsi="Arial" w:cs="Arial"/>
        </w:rPr>
      </w:pPr>
      <w:r>
        <w:rPr>
          <w:rFonts w:ascii="Arial" w:hAnsi="Arial" w:cs="Arial"/>
          <w:szCs w:val="22"/>
        </w:rPr>
        <w:t xml:space="preserve">      </w:t>
      </w:r>
      <w:r w:rsidRPr="00577A6D">
        <w:rPr>
          <w:rFonts w:ascii="Arial" w:hAnsi="Arial" w:cs="Arial"/>
          <w:szCs w:val="22"/>
        </w:rPr>
        <w:tab/>
      </w:r>
      <w:r w:rsidRPr="00577A6D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 xml:space="preserve"> </w:t>
      </w:r>
      <w:r w:rsidR="0012612F">
        <w:rPr>
          <w:rFonts w:ascii="Arial" w:hAnsi="Arial" w:cs="Arial"/>
          <w:szCs w:val="22"/>
        </w:rPr>
        <w:tab/>
      </w:r>
      <w:r w:rsidRPr="00577A6D">
        <w:rPr>
          <w:rFonts w:ascii="Arial" w:hAnsi="Arial" w:cs="Arial"/>
          <w:szCs w:val="22"/>
        </w:rPr>
        <w:t>_____________</w:t>
      </w:r>
      <w:ins w:id="215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563ED66B" w14:textId="5FEF259F" w:rsidR="00770CF7" w:rsidRPr="00577A6D" w:rsidRDefault="00770CF7" w:rsidP="00770CF7">
      <w:pPr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_________</w:t>
      </w:r>
    </w:p>
    <w:p w14:paraId="6AD98329" w14:textId="7BE2EC37" w:rsidR="001E1698" w:rsidRPr="00572CFE" w:rsidRDefault="00770CF7" w:rsidP="001E1698">
      <w:pPr>
        <w:suppressAutoHyphens/>
        <w:rPr>
          <w:ins w:id="216" w:author="Microsoft Office User" w:date="2025-09-15T14:15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______________</w:t>
      </w:r>
      <w:ins w:id="217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43B4BD8F" w14:textId="3589A099" w:rsidR="00770CF7" w:rsidRDefault="00770CF7" w:rsidP="0012612F">
      <w:pPr>
        <w:ind w:left="2136" w:firstLine="24"/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 xml:space="preserve">________ </w:t>
      </w:r>
    </w:p>
    <w:p w14:paraId="4CFBF9C7" w14:textId="11834779" w:rsidR="001E1698" w:rsidRPr="00572CFE" w:rsidRDefault="00770CF7" w:rsidP="001E1698">
      <w:pPr>
        <w:suppressAutoHyphens/>
        <w:rPr>
          <w:ins w:id="218" w:author="Microsoft Office User" w:date="2025-09-15T14:15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________________</w:t>
      </w:r>
      <w:ins w:id="219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07D8E601" w14:textId="79AA3369" w:rsidR="00770CF7" w:rsidRPr="00577A6D" w:rsidRDefault="00770CF7" w:rsidP="0012612F">
      <w:pPr>
        <w:ind w:left="2112" w:firstLine="24"/>
        <w:jc w:val="both"/>
        <w:rPr>
          <w:rFonts w:ascii="Arial" w:hAnsi="Arial" w:cs="Arial"/>
          <w:szCs w:val="22"/>
        </w:rPr>
      </w:pPr>
      <w:r w:rsidRPr="00577A6D">
        <w:rPr>
          <w:rFonts w:ascii="Arial" w:hAnsi="Arial" w:cs="Arial"/>
          <w:szCs w:val="22"/>
        </w:rPr>
        <w:t>______</w:t>
      </w:r>
    </w:p>
    <w:p w14:paraId="26FC59AE" w14:textId="77777777" w:rsidR="00770CF7" w:rsidRPr="00282805" w:rsidRDefault="00770CF7" w:rsidP="00770CF7">
      <w:pPr>
        <w:pStyle w:val="af7"/>
        <w:rPr>
          <w:rFonts w:cs="Arial"/>
          <w:szCs w:val="22"/>
          <w:lang w:val="ru-RU"/>
        </w:rPr>
      </w:pPr>
      <w:r w:rsidRPr="00282805">
        <w:rPr>
          <w:rFonts w:cs="Arial"/>
          <w:szCs w:val="22"/>
          <w:lang w:val="ru-RU"/>
        </w:rPr>
        <w:tab/>
      </w:r>
    </w:p>
    <w:p w14:paraId="3A092D38" w14:textId="77777777" w:rsidR="00B8138E" w:rsidRPr="00282805" w:rsidRDefault="0012612F" w:rsidP="00650A35">
      <w:pPr>
        <w:rPr>
          <w:rFonts w:ascii="Arial" w:hAnsi="Arial" w:cs="Arial"/>
        </w:rPr>
      </w:pPr>
      <w:r w:rsidRPr="00282805">
        <w:rPr>
          <w:rFonts w:ascii="Arial" w:hAnsi="Arial" w:cs="Arial"/>
        </w:rPr>
        <w:lastRenderedPageBreak/>
        <w:t xml:space="preserve"> </w:t>
      </w:r>
    </w:p>
    <w:p w14:paraId="108457BA" w14:textId="77777777" w:rsidR="001E1698" w:rsidRPr="00572CFE" w:rsidRDefault="001E1698" w:rsidP="001E1698">
      <w:pPr>
        <w:suppressAutoHyphens/>
        <w:rPr>
          <w:ins w:id="220" w:author="Microsoft Office User" w:date="2025-09-15T14:15:00Z"/>
          <w:rFonts w:ascii="Arial" w:hAnsi="Arial" w:cs="Arial"/>
        </w:rPr>
      </w:pPr>
      <w:ins w:id="221" w:author="Microsoft Office User" w:date="2025-09-15T14:15:00Z">
        <w:r>
          <w:rPr>
            <w:rFonts w:ascii="Arial" w:hAnsi="Arial" w:cs="Arial"/>
          </w:rPr>
          <w:t>Тестовые данные</w:t>
        </w:r>
      </w:ins>
    </w:p>
    <w:p w14:paraId="0D18A25A" w14:textId="77777777" w:rsidR="00D02CB4" w:rsidRDefault="00D02CB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19047B" w14:textId="77777777" w:rsidR="00D02CB4" w:rsidRPr="00282805" w:rsidRDefault="00D02CB4" w:rsidP="00D02CB4">
      <w:pPr>
        <w:suppressAutoHyphens/>
        <w:jc w:val="right"/>
        <w:rPr>
          <w:rFonts w:ascii="Arial" w:hAnsi="Arial" w:cs="Arial"/>
          <w:i/>
        </w:rPr>
      </w:pPr>
      <w:r w:rsidRPr="00770CF7">
        <w:rPr>
          <w:rFonts w:ascii="Arial" w:hAnsi="Arial" w:cs="Arial"/>
          <w:i/>
        </w:rPr>
        <w:lastRenderedPageBreak/>
        <w:t xml:space="preserve">Приложение </w:t>
      </w:r>
      <w:r w:rsidRPr="000F2709">
        <w:rPr>
          <w:rFonts w:ascii="Arial" w:hAnsi="Arial" w:cs="Arial"/>
          <w:i/>
        </w:rPr>
        <w:t xml:space="preserve">№ </w:t>
      </w:r>
      <w:r w:rsidR="00535517" w:rsidRPr="000F2709">
        <w:rPr>
          <w:rFonts w:ascii="Arial" w:hAnsi="Arial" w:cs="Arial"/>
          <w:i/>
        </w:rPr>
        <w:t>2</w:t>
      </w:r>
      <w:r w:rsidRPr="000F2709">
        <w:rPr>
          <w:rFonts w:ascii="Arial" w:hAnsi="Arial" w:cs="Arial"/>
          <w:i/>
        </w:rPr>
        <w:t xml:space="preserve"> к</w:t>
      </w:r>
      <w:r w:rsidRPr="00770CF7">
        <w:rPr>
          <w:rFonts w:ascii="Arial" w:hAnsi="Arial" w:cs="Arial"/>
          <w:i/>
        </w:rPr>
        <w:t xml:space="preserve"> Договору № __ от _</w:t>
      </w:r>
      <w:proofErr w:type="gramStart"/>
      <w:r w:rsidRPr="00770CF7">
        <w:rPr>
          <w:rFonts w:ascii="Arial" w:hAnsi="Arial" w:cs="Arial"/>
          <w:i/>
        </w:rPr>
        <w:t>_._</w:t>
      </w:r>
      <w:proofErr w:type="gramEnd"/>
      <w:r w:rsidRPr="00770CF7">
        <w:rPr>
          <w:rFonts w:ascii="Arial" w:hAnsi="Arial" w:cs="Arial"/>
          <w:i/>
        </w:rPr>
        <w:t>_.20__</w:t>
      </w:r>
    </w:p>
    <w:p w14:paraId="2BCD957D" w14:textId="77777777" w:rsidR="00141E8E" w:rsidRPr="00661B62" w:rsidRDefault="00141E8E" w:rsidP="00D02CB4">
      <w:pPr>
        <w:suppressAutoHyphens/>
        <w:jc w:val="right"/>
        <w:rPr>
          <w:rFonts w:ascii="Arial" w:hAnsi="Arial" w:cs="Arial"/>
          <w:i/>
        </w:rPr>
      </w:pPr>
    </w:p>
    <w:p w14:paraId="08EC95BC" w14:textId="77777777" w:rsidR="00B8138E" w:rsidRPr="00661B62" w:rsidRDefault="00B8138E" w:rsidP="00650A35">
      <w:pPr>
        <w:rPr>
          <w:rFonts w:ascii="Arial" w:hAnsi="Arial" w:cs="Arial"/>
        </w:rPr>
      </w:pPr>
    </w:p>
    <w:p w14:paraId="7738FF0C" w14:textId="77777777" w:rsidR="006D4125" w:rsidRPr="00661B62" w:rsidRDefault="006D4125" w:rsidP="006D4125">
      <w:pPr>
        <w:pStyle w:val="1"/>
        <w:rPr>
          <w:rFonts w:ascii="Arial" w:hAnsi="Arial" w:cs="Arial"/>
        </w:rPr>
      </w:pPr>
    </w:p>
    <w:p w14:paraId="326CFBA9" w14:textId="75906F4F" w:rsidR="001E1698" w:rsidRPr="00572CFE" w:rsidRDefault="006D4125" w:rsidP="001E1698">
      <w:pPr>
        <w:suppressAutoHyphens/>
        <w:rPr>
          <w:ins w:id="222" w:author="Microsoft Office User" w:date="2025-09-15T14:15:00Z"/>
          <w:rFonts w:ascii="Arial" w:hAnsi="Arial" w:cs="Arial"/>
        </w:rPr>
      </w:pPr>
      <w:r w:rsidRPr="00F066A6">
        <w:rPr>
          <w:rFonts w:ascii="Arial" w:hAnsi="Arial" w:cs="Arial"/>
          <w:b/>
        </w:rPr>
        <w:t>АКТ N _</w:t>
      </w:r>
      <w:ins w:id="223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609D6093" w14:textId="19FF6348" w:rsidR="006D4125" w:rsidRPr="00F066A6" w:rsidRDefault="006D4125" w:rsidP="006D4125">
      <w:pPr>
        <w:pStyle w:val="ConsPlusNonformat"/>
        <w:jc w:val="center"/>
        <w:rPr>
          <w:rFonts w:ascii="Arial" w:hAnsi="Arial" w:cs="Arial"/>
          <w:b/>
        </w:rPr>
      </w:pPr>
      <w:r w:rsidRPr="00F066A6">
        <w:rPr>
          <w:rFonts w:ascii="Arial" w:hAnsi="Arial" w:cs="Arial"/>
          <w:b/>
        </w:rPr>
        <w:t>____</w:t>
      </w:r>
    </w:p>
    <w:p w14:paraId="108ED2ED" w14:textId="77777777" w:rsidR="006D4125" w:rsidRPr="00F066A6" w:rsidRDefault="006D4125" w:rsidP="006D4125">
      <w:pPr>
        <w:pStyle w:val="ConsPlusNonformat"/>
        <w:jc w:val="center"/>
        <w:rPr>
          <w:rFonts w:ascii="Arial" w:hAnsi="Arial" w:cs="Arial"/>
          <w:b/>
        </w:rPr>
      </w:pPr>
      <w:r w:rsidRPr="00F066A6">
        <w:rPr>
          <w:rFonts w:ascii="Arial" w:hAnsi="Arial" w:cs="Arial"/>
          <w:b/>
        </w:rPr>
        <w:t xml:space="preserve">осмотра продукции </w:t>
      </w:r>
    </w:p>
    <w:p w14:paraId="523E9AAC" w14:textId="77777777" w:rsidR="006D4125" w:rsidRPr="00F066A6" w:rsidRDefault="006D4125" w:rsidP="006D4125">
      <w:pPr>
        <w:pStyle w:val="ConsPlusNonformat"/>
        <w:jc w:val="both"/>
        <w:outlineLvl w:val="0"/>
        <w:rPr>
          <w:rFonts w:ascii="Arial" w:hAnsi="Arial" w:cs="Arial"/>
        </w:rPr>
      </w:pPr>
    </w:p>
    <w:p w14:paraId="36081BD7" w14:textId="3823386F" w:rsidR="001E1698" w:rsidRPr="00572CFE" w:rsidRDefault="006D4125" w:rsidP="001E1698">
      <w:pPr>
        <w:suppressAutoHyphens/>
        <w:rPr>
          <w:ins w:id="224" w:author="Microsoft Office User" w:date="2025-09-15T14:15:00Z"/>
          <w:rFonts w:ascii="Arial" w:hAnsi="Arial" w:cs="Arial"/>
        </w:rPr>
      </w:pPr>
      <w:r w:rsidRPr="006D4125">
        <w:rPr>
          <w:rFonts w:ascii="Arial" w:hAnsi="Arial" w:cs="Arial"/>
          <w:i/>
        </w:rPr>
        <w:t>"_</w:t>
      </w:r>
      <w:ins w:id="225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7944DD19" w14:textId="5AF5EA8B" w:rsidR="001E1698" w:rsidRPr="00572CFE" w:rsidRDefault="006D4125" w:rsidP="001E1698">
      <w:pPr>
        <w:suppressAutoHyphens/>
        <w:rPr>
          <w:ins w:id="226" w:author="Microsoft Office User" w:date="2025-09-15T14:15:00Z"/>
          <w:rFonts w:ascii="Arial" w:hAnsi="Arial" w:cs="Arial"/>
        </w:rPr>
      </w:pPr>
      <w:r w:rsidRPr="006D4125">
        <w:rPr>
          <w:rFonts w:ascii="Arial" w:hAnsi="Arial" w:cs="Arial"/>
          <w:i/>
        </w:rPr>
        <w:t>_" _____</w:t>
      </w:r>
      <w:ins w:id="227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5D21C375" w14:textId="0405B5AB" w:rsidR="001E1698" w:rsidRPr="00572CFE" w:rsidRDefault="006D4125" w:rsidP="001E1698">
      <w:pPr>
        <w:suppressAutoHyphens/>
        <w:rPr>
          <w:ins w:id="228" w:author="Microsoft Office User" w:date="2025-09-15T14:15:00Z"/>
          <w:rFonts w:ascii="Arial" w:hAnsi="Arial" w:cs="Arial"/>
        </w:rPr>
      </w:pPr>
      <w:r w:rsidRPr="006D4125">
        <w:rPr>
          <w:rFonts w:ascii="Arial" w:hAnsi="Arial" w:cs="Arial"/>
          <w:i/>
        </w:rPr>
        <w:t>_____ 20</w:t>
      </w:r>
      <w:r w:rsidR="002D48D0" w:rsidRPr="00E706E8">
        <w:rPr>
          <w:rFonts w:ascii="Arial" w:hAnsi="Arial" w:cs="Arial"/>
          <w:i/>
        </w:rPr>
        <w:t>2</w:t>
      </w:r>
      <w:r w:rsidRPr="006D4125">
        <w:rPr>
          <w:rFonts w:ascii="Arial" w:hAnsi="Arial" w:cs="Arial"/>
          <w:i/>
        </w:rPr>
        <w:t xml:space="preserve">_ г.                                                                </w:t>
      </w:r>
      <w:r>
        <w:rPr>
          <w:rFonts w:ascii="Arial" w:hAnsi="Arial" w:cs="Arial"/>
          <w:i/>
        </w:rPr>
        <w:t xml:space="preserve">             </w:t>
      </w:r>
      <w:r w:rsidRPr="006D4125">
        <w:rPr>
          <w:rFonts w:ascii="Arial" w:hAnsi="Arial" w:cs="Arial"/>
          <w:i/>
        </w:rPr>
        <w:t xml:space="preserve"> _________________</w:t>
      </w:r>
      <w:ins w:id="229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46C0AAC0" w14:textId="73544C72" w:rsidR="006D4125" w:rsidRPr="006D4125" w:rsidRDefault="006D4125" w:rsidP="006D4125">
      <w:pPr>
        <w:pStyle w:val="ConsPlusNonformat"/>
        <w:jc w:val="both"/>
        <w:rPr>
          <w:rFonts w:ascii="Arial" w:hAnsi="Arial" w:cs="Arial"/>
          <w:i/>
        </w:rPr>
      </w:pPr>
      <w:r w:rsidRPr="006D4125">
        <w:rPr>
          <w:rFonts w:ascii="Arial" w:hAnsi="Arial" w:cs="Arial"/>
          <w:i/>
        </w:rPr>
        <w:t>______</w:t>
      </w:r>
    </w:p>
    <w:p w14:paraId="686361A9" w14:textId="77777777" w:rsidR="006D4125" w:rsidRPr="006D4125" w:rsidRDefault="006D4125" w:rsidP="006D4125">
      <w:pPr>
        <w:pStyle w:val="ConsPlusNonformat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</w:t>
      </w:r>
      <w:r w:rsidRPr="006D4125">
        <w:rPr>
          <w:rFonts w:ascii="Arial" w:hAnsi="Arial" w:cs="Arial"/>
          <w:i/>
        </w:rPr>
        <w:t>(время и место осмотра)</w:t>
      </w:r>
    </w:p>
    <w:p w14:paraId="47A68F66" w14:textId="77777777" w:rsidR="006D4125" w:rsidRPr="00F066A6" w:rsidRDefault="006D4125" w:rsidP="006D4125">
      <w:pPr>
        <w:pStyle w:val="ConsPlusNonformat"/>
        <w:jc w:val="both"/>
        <w:rPr>
          <w:rFonts w:ascii="Arial" w:hAnsi="Arial" w:cs="Arial"/>
        </w:rPr>
      </w:pPr>
    </w:p>
    <w:p w14:paraId="5BD81152" w14:textId="77777777" w:rsidR="006D4125" w:rsidRDefault="006D4125" w:rsidP="006D4125">
      <w:pPr>
        <w:pStyle w:val="ConsPlusNonformat"/>
        <w:jc w:val="both"/>
        <w:rPr>
          <w:rFonts w:ascii="Arial" w:hAnsi="Arial" w:cs="Arial"/>
        </w:rPr>
      </w:pPr>
      <w:r w:rsidRPr="00F066A6">
        <w:rPr>
          <w:rFonts w:ascii="Arial" w:hAnsi="Arial" w:cs="Arial"/>
        </w:rPr>
        <w:t>Осмотр произведен</w:t>
      </w:r>
      <w:r>
        <w:rPr>
          <w:rFonts w:ascii="Arial" w:hAnsi="Arial" w:cs="Arial"/>
        </w:rPr>
        <w:t>:</w:t>
      </w:r>
    </w:p>
    <w:p w14:paraId="3DD23FA8" w14:textId="6028654E" w:rsidR="001E1698" w:rsidRPr="00572CFE" w:rsidRDefault="006D4125" w:rsidP="001E1698">
      <w:pPr>
        <w:suppressAutoHyphens/>
        <w:rPr>
          <w:ins w:id="230" w:author="Microsoft Office User" w:date="2025-09-15T14:15:00Z"/>
          <w:rFonts w:ascii="Arial" w:hAnsi="Arial" w:cs="Arial"/>
        </w:rPr>
      </w:pPr>
      <w:r>
        <w:rPr>
          <w:rFonts w:ascii="Arial" w:hAnsi="Arial" w:cs="Arial"/>
        </w:rPr>
        <w:t>________________</w:t>
      </w:r>
      <w:r w:rsidRPr="00F066A6">
        <w:rPr>
          <w:rFonts w:ascii="Arial" w:hAnsi="Arial" w:cs="Arial"/>
        </w:rPr>
        <w:t>_______</w:t>
      </w:r>
      <w:ins w:id="231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0B1D6BC1" w14:textId="45E0E7C6" w:rsidR="006D4125" w:rsidRPr="00F066A6" w:rsidRDefault="006D4125" w:rsidP="006D4125">
      <w:pPr>
        <w:pStyle w:val="ConsPlusNonformat"/>
        <w:jc w:val="both"/>
        <w:rPr>
          <w:rFonts w:ascii="Arial" w:hAnsi="Arial" w:cs="Arial"/>
        </w:rPr>
      </w:pPr>
      <w:r w:rsidRPr="00F066A6">
        <w:rPr>
          <w:rFonts w:ascii="Arial" w:hAnsi="Arial" w:cs="Arial"/>
        </w:rPr>
        <w:t>____________________________</w:t>
      </w:r>
      <w:r>
        <w:rPr>
          <w:rFonts w:ascii="Arial" w:hAnsi="Arial" w:cs="Arial"/>
        </w:rPr>
        <w:t>_____________________</w:t>
      </w:r>
      <w:r w:rsidRPr="00F066A6">
        <w:rPr>
          <w:rFonts w:ascii="Arial" w:hAnsi="Arial" w:cs="Arial"/>
        </w:rPr>
        <w:t>_____________</w:t>
      </w:r>
    </w:p>
    <w:p w14:paraId="02BB9359" w14:textId="77777777" w:rsidR="006D4125" w:rsidRPr="006D4125" w:rsidRDefault="006D4125" w:rsidP="006D4125">
      <w:pPr>
        <w:pStyle w:val="ConsPlusNonformat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                                        </w:t>
      </w:r>
      <w:r w:rsidRPr="00F066A6">
        <w:rPr>
          <w:rFonts w:ascii="Arial" w:hAnsi="Arial" w:cs="Arial"/>
        </w:rPr>
        <w:t xml:space="preserve"> </w:t>
      </w:r>
      <w:r w:rsidRPr="006D4125">
        <w:rPr>
          <w:rFonts w:ascii="Arial" w:hAnsi="Arial" w:cs="Arial"/>
          <w:i/>
        </w:rPr>
        <w:t>(должность, Ф.И.О. присутствующих лиц)</w:t>
      </w:r>
    </w:p>
    <w:p w14:paraId="711074B4" w14:textId="77777777" w:rsidR="006D4125" w:rsidRDefault="006D4125" w:rsidP="006D4125">
      <w:pPr>
        <w:pStyle w:val="ConsPlusNonforma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</w:t>
      </w:r>
    </w:p>
    <w:p w14:paraId="1F5A0027" w14:textId="77777777" w:rsidR="006D4125" w:rsidRPr="00F066A6" w:rsidRDefault="006D4125" w:rsidP="006D4125">
      <w:pPr>
        <w:pStyle w:val="ConsPlusNonformat"/>
        <w:jc w:val="both"/>
        <w:rPr>
          <w:rFonts w:ascii="Arial" w:hAnsi="Arial" w:cs="Arial"/>
        </w:rPr>
      </w:pPr>
    </w:p>
    <w:p w14:paraId="23465C38" w14:textId="5EEAB89C" w:rsidR="001E1698" w:rsidRPr="00572CFE" w:rsidRDefault="006D4125" w:rsidP="001E1698">
      <w:pPr>
        <w:suppressAutoHyphens/>
        <w:rPr>
          <w:ins w:id="232" w:author="Microsoft Office User" w:date="2025-09-15T14:15:00Z"/>
          <w:rFonts w:ascii="Arial" w:hAnsi="Arial" w:cs="Arial"/>
        </w:rPr>
      </w:pPr>
      <w:r w:rsidRPr="00577A6D">
        <w:rPr>
          <w:rFonts w:ascii="Arial" w:hAnsi="Arial" w:cs="Arial"/>
          <w:szCs w:val="22"/>
        </w:rPr>
        <w:t>Наименование продукции</w:t>
      </w:r>
      <w:r w:rsidRPr="00F066A6">
        <w:rPr>
          <w:rFonts w:ascii="Arial" w:hAnsi="Arial" w:cs="Arial"/>
        </w:rPr>
        <w:t>:</w:t>
      </w:r>
      <w:ins w:id="233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5AC48BCB" w14:textId="5D4C9B32" w:rsidR="006D4125" w:rsidRDefault="006D4125" w:rsidP="006D4125">
      <w:pPr>
        <w:pStyle w:val="ConsPlusNonformat"/>
        <w:jc w:val="both"/>
        <w:rPr>
          <w:rFonts w:ascii="Arial" w:hAnsi="Arial" w:cs="Arial"/>
        </w:rPr>
      </w:pPr>
    </w:p>
    <w:p w14:paraId="4133CA5B" w14:textId="77777777" w:rsidR="006D4125" w:rsidRPr="00F066A6" w:rsidRDefault="006D4125" w:rsidP="006D4125">
      <w:pPr>
        <w:pStyle w:val="ConsPlusNonformat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</w:t>
      </w:r>
      <w:r w:rsidRPr="00F066A6">
        <w:rPr>
          <w:rFonts w:ascii="Arial" w:hAnsi="Arial" w:cs="Arial"/>
        </w:rPr>
        <w:t xml:space="preserve">    </w:t>
      </w:r>
    </w:p>
    <w:p w14:paraId="7AE6D634" w14:textId="77777777" w:rsidR="006D4125" w:rsidRDefault="006D4125" w:rsidP="006D4125">
      <w:pPr>
        <w:pStyle w:val="ConsPlusNonformat"/>
        <w:jc w:val="both"/>
        <w:rPr>
          <w:rFonts w:ascii="Arial" w:hAnsi="Arial" w:cs="Arial"/>
        </w:rPr>
      </w:pPr>
    </w:p>
    <w:p w14:paraId="63EE15D5" w14:textId="0B10E9F4" w:rsidR="001E1698" w:rsidRPr="00572CFE" w:rsidRDefault="006D4125" w:rsidP="001E1698">
      <w:pPr>
        <w:suppressAutoHyphens/>
        <w:rPr>
          <w:ins w:id="234" w:author="Microsoft Office User" w:date="2025-09-15T14:15:00Z"/>
          <w:rFonts w:ascii="Arial" w:hAnsi="Arial" w:cs="Arial"/>
        </w:rPr>
      </w:pPr>
      <w:r w:rsidRPr="001B4A4F">
        <w:rPr>
          <w:rFonts w:ascii="Arial" w:hAnsi="Arial" w:cs="Arial"/>
          <w:szCs w:val="22"/>
        </w:rPr>
        <w:t>Изготовитель/поставщик/ грузоотправитель:</w:t>
      </w:r>
      <w:ins w:id="235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04B47E3B" w14:textId="3FC887DC" w:rsidR="006D4125" w:rsidRDefault="006D4125" w:rsidP="006D4125">
      <w:pPr>
        <w:jc w:val="both"/>
        <w:rPr>
          <w:rFonts w:ascii="Arial" w:hAnsi="Arial" w:cs="Arial"/>
          <w:szCs w:val="22"/>
        </w:rPr>
      </w:pPr>
    </w:p>
    <w:p w14:paraId="1B5B624C" w14:textId="77777777" w:rsidR="006D4125" w:rsidRPr="001B4A4F" w:rsidRDefault="006D4125" w:rsidP="006D4125">
      <w:p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_____________________________________</w:t>
      </w:r>
      <w:r w:rsidRPr="001B4A4F">
        <w:rPr>
          <w:rFonts w:ascii="Arial" w:hAnsi="Arial" w:cs="Arial"/>
          <w:szCs w:val="22"/>
        </w:rPr>
        <w:t>______</w:t>
      </w:r>
      <w:r w:rsidRPr="00577A6D">
        <w:rPr>
          <w:rFonts w:ascii="Arial" w:hAnsi="Arial" w:cs="Arial"/>
          <w:szCs w:val="22"/>
        </w:rPr>
        <w:t>__</w:t>
      </w:r>
      <w:r>
        <w:rPr>
          <w:rFonts w:ascii="Arial" w:hAnsi="Arial" w:cs="Arial"/>
          <w:szCs w:val="22"/>
        </w:rPr>
        <w:t>____</w:t>
      </w:r>
      <w:r w:rsidRPr="001B4A4F">
        <w:rPr>
          <w:rFonts w:ascii="Arial" w:hAnsi="Arial" w:cs="Arial"/>
          <w:szCs w:val="22"/>
        </w:rPr>
        <w:t>_________________</w:t>
      </w:r>
      <w:r>
        <w:rPr>
          <w:rFonts w:ascii="Arial" w:hAnsi="Arial" w:cs="Arial"/>
          <w:szCs w:val="22"/>
        </w:rPr>
        <w:t>_______</w:t>
      </w:r>
      <w:r w:rsidRPr="001B4A4F">
        <w:rPr>
          <w:rFonts w:ascii="Arial" w:hAnsi="Arial" w:cs="Arial"/>
          <w:szCs w:val="22"/>
        </w:rPr>
        <w:t xml:space="preserve">____________ </w:t>
      </w:r>
    </w:p>
    <w:p w14:paraId="1BD6AE51" w14:textId="77777777" w:rsidR="006D4125" w:rsidRPr="001B4A4F" w:rsidRDefault="006D4125" w:rsidP="006D4125">
      <w:pPr>
        <w:jc w:val="center"/>
        <w:rPr>
          <w:rFonts w:ascii="Arial" w:hAnsi="Arial" w:cs="Arial"/>
          <w:szCs w:val="22"/>
          <w:vertAlign w:val="superscript"/>
        </w:rPr>
      </w:pPr>
      <w:r w:rsidRPr="001B4A4F">
        <w:rPr>
          <w:rFonts w:ascii="Arial" w:hAnsi="Arial" w:cs="Arial"/>
          <w:szCs w:val="22"/>
          <w:vertAlign w:val="superscript"/>
        </w:rPr>
        <w:t>полное наименование, адрес</w:t>
      </w:r>
    </w:p>
    <w:p w14:paraId="15EA0F74" w14:textId="77777777" w:rsidR="006D4125" w:rsidRPr="001B4A4F" w:rsidRDefault="006D4125" w:rsidP="006D4125">
      <w:pPr>
        <w:jc w:val="both"/>
        <w:rPr>
          <w:rFonts w:ascii="Arial" w:hAnsi="Arial" w:cs="Arial"/>
          <w:szCs w:val="22"/>
          <w:vertAlign w:val="superscript"/>
        </w:rPr>
      </w:pPr>
      <w:r w:rsidRPr="001B4A4F">
        <w:rPr>
          <w:rFonts w:ascii="Arial" w:hAnsi="Arial" w:cs="Arial"/>
          <w:szCs w:val="22"/>
          <w:vertAlign w:val="superscript"/>
        </w:rPr>
        <w:t>______</w:t>
      </w:r>
      <w:r>
        <w:rPr>
          <w:rFonts w:ascii="Arial" w:hAnsi="Arial" w:cs="Arial"/>
          <w:szCs w:val="22"/>
          <w:vertAlign w:val="superscript"/>
        </w:rPr>
        <w:t>____</w:t>
      </w:r>
      <w:r w:rsidRPr="001B4A4F">
        <w:rPr>
          <w:rFonts w:ascii="Arial" w:hAnsi="Arial" w:cs="Arial"/>
          <w:szCs w:val="22"/>
          <w:vertAlign w:val="superscript"/>
        </w:rPr>
        <w:t>______________________________________________________________________________________</w:t>
      </w:r>
      <w:r w:rsidRPr="00577A6D">
        <w:rPr>
          <w:rFonts w:ascii="Arial" w:hAnsi="Arial" w:cs="Arial"/>
          <w:szCs w:val="22"/>
          <w:vertAlign w:val="superscript"/>
        </w:rPr>
        <w:t>_______________________</w:t>
      </w:r>
      <w:r w:rsidRPr="001B4A4F">
        <w:rPr>
          <w:rFonts w:ascii="Arial" w:hAnsi="Arial" w:cs="Arial"/>
          <w:szCs w:val="22"/>
          <w:vertAlign w:val="superscript"/>
        </w:rPr>
        <w:t>_________</w:t>
      </w:r>
    </w:p>
    <w:p w14:paraId="4F5F8731" w14:textId="77777777" w:rsidR="006D4125" w:rsidRDefault="006D4125" w:rsidP="006D4125">
      <w:pPr>
        <w:pStyle w:val="ConsPlusNonformat"/>
        <w:jc w:val="both"/>
        <w:rPr>
          <w:rFonts w:ascii="Arial" w:hAnsi="Arial" w:cs="Arial"/>
        </w:rPr>
      </w:pPr>
    </w:p>
    <w:p w14:paraId="5E52BEBB" w14:textId="732979C7" w:rsidR="001E1698" w:rsidRPr="00572CFE" w:rsidRDefault="006D4125" w:rsidP="001E1698">
      <w:pPr>
        <w:suppressAutoHyphens/>
        <w:rPr>
          <w:ins w:id="236" w:author="Microsoft Office User" w:date="2025-09-15T14:15:00Z"/>
          <w:rFonts w:ascii="Arial" w:hAnsi="Arial" w:cs="Arial"/>
        </w:rPr>
      </w:pPr>
      <w:r>
        <w:rPr>
          <w:rFonts w:ascii="Arial" w:hAnsi="Arial" w:cs="Arial"/>
        </w:rPr>
        <w:t>Цель вскрытия продукции:</w:t>
      </w:r>
      <w:ins w:id="237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1ED24988" w14:textId="276BF1D7" w:rsidR="006D4125" w:rsidRDefault="006D4125" w:rsidP="006D4125">
      <w:pPr>
        <w:pStyle w:val="ConsPlusNonformat"/>
        <w:jc w:val="both"/>
        <w:rPr>
          <w:rFonts w:ascii="Arial" w:hAnsi="Arial" w:cs="Arial"/>
        </w:rPr>
      </w:pPr>
    </w:p>
    <w:p w14:paraId="045B9B03" w14:textId="77777777" w:rsidR="006D4125" w:rsidRPr="00F066A6" w:rsidRDefault="006D4125" w:rsidP="006D4125">
      <w:pPr>
        <w:pStyle w:val="ConsPlusNonformat"/>
        <w:jc w:val="both"/>
        <w:rPr>
          <w:rFonts w:ascii="Arial" w:hAnsi="Arial" w:cs="Arial"/>
        </w:rPr>
      </w:pPr>
      <w:r w:rsidRPr="00F066A6"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>_</w:t>
      </w:r>
      <w:r w:rsidRPr="00F066A6">
        <w:rPr>
          <w:rFonts w:ascii="Arial" w:hAnsi="Arial" w:cs="Arial"/>
        </w:rPr>
        <w:t>_____</w:t>
      </w:r>
      <w:r>
        <w:rPr>
          <w:rFonts w:ascii="Arial" w:hAnsi="Arial" w:cs="Arial"/>
        </w:rPr>
        <w:t>_____________________</w:t>
      </w:r>
      <w:r w:rsidRPr="00F066A6">
        <w:rPr>
          <w:rFonts w:ascii="Arial" w:hAnsi="Arial" w:cs="Arial"/>
        </w:rPr>
        <w:t>___________________________________</w:t>
      </w:r>
    </w:p>
    <w:p w14:paraId="495662D5" w14:textId="77777777" w:rsidR="006D4125" w:rsidRPr="00F066A6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en-US"/>
        </w:rPr>
      </w:pPr>
    </w:p>
    <w:p w14:paraId="121A6DAF" w14:textId="77777777" w:rsidR="006D4125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Cs/>
          <w:lang w:eastAsia="en-US"/>
        </w:rPr>
      </w:pPr>
      <w:r w:rsidRPr="001B4A4F">
        <w:rPr>
          <w:rFonts w:ascii="Arial" w:hAnsi="Arial" w:cs="Arial"/>
          <w:bCs/>
          <w:lang w:eastAsia="en-US"/>
        </w:rPr>
        <w:t>Результаты вскрыти</w:t>
      </w:r>
      <w:r>
        <w:rPr>
          <w:rFonts w:ascii="Arial" w:hAnsi="Arial" w:cs="Arial"/>
          <w:bCs/>
          <w:lang w:eastAsia="en-US"/>
        </w:rPr>
        <w:t>я</w:t>
      </w:r>
      <w:r w:rsidRPr="001B4A4F">
        <w:rPr>
          <w:rFonts w:ascii="Arial" w:hAnsi="Arial" w:cs="Arial"/>
          <w:bCs/>
          <w:lang w:eastAsia="en-US"/>
        </w:rPr>
        <w:t xml:space="preserve"> продукции</w:t>
      </w:r>
      <w:r>
        <w:rPr>
          <w:rFonts w:ascii="Arial" w:hAnsi="Arial" w:cs="Arial"/>
          <w:bCs/>
          <w:lang w:eastAsia="en-US"/>
        </w:rPr>
        <w:t>:</w:t>
      </w:r>
    </w:p>
    <w:p w14:paraId="0852193E" w14:textId="0174FB01" w:rsidR="001E1698" w:rsidRPr="00572CFE" w:rsidRDefault="006D4125" w:rsidP="001E1698">
      <w:pPr>
        <w:suppressAutoHyphens/>
        <w:rPr>
          <w:ins w:id="238" w:author="Microsoft Office User" w:date="2025-09-15T14:15:00Z"/>
          <w:rFonts w:ascii="Arial" w:hAnsi="Arial" w:cs="Arial"/>
        </w:rPr>
      </w:pPr>
      <w:r>
        <w:rPr>
          <w:rFonts w:ascii="Arial" w:hAnsi="Arial" w:cs="Arial"/>
          <w:bCs/>
          <w:lang w:eastAsia="en-US"/>
        </w:rPr>
        <w:t>___________________________</w:t>
      </w:r>
      <w:r w:rsidRPr="001B4A4F">
        <w:rPr>
          <w:rFonts w:ascii="Arial" w:hAnsi="Arial" w:cs="Arial"/>
          <w:bCs/>
          <w:lang w:eastAsia="en-US"/>
        </w:rPr>
        <w:t>___________</w:t>
      </w:r>
      <w:ins w:id="239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1AEE800F" w14:textId="509F11A6" w:rsidR="006D4125" w:rsidRPr="001B4A4F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Cs/>
          <w:lang w:eastAsia="en-US"/>
        </w:rPr>
      </w:pPr>
      <w:r w:rsidRPr="001B4A4F">
        <w:rPr>
          <w:rFonts w:ascii="Arial" w:hAnsi="Arial" w:cs="Arial"/>
          <w:bCs/>
          <w:lang w:eastAsia="en-US"/>
        </w:rPr>
        <w:t>______________________________________</w:t>
      </w:r>
      <w:r>
        <w:rPr>
          <w:rFonts w:ascii="Arial" w:hAnsi="Arial" w:cs="Arial"/>
          <w:bCs/>
          <w:lang w:eastAsia="en-US"/>
        </w:rPr>
        <w:t>__</w:t>
      </w:r>
      <w:r w:rsidRPr="001B4A4F">
        <w:rPr>
          <w:rFonts w:ascii="Arial" w:hAnsi="Arial" w:cs="Arial"/>
          <w:bCs/>
          <w:lang w:eastAsia="en-US"/>
        </w:rPr>
        <w:t>_______</w:t>
      </w:r>
    </w:p>
    <w:p w14:paraId="4AB37CBE" w14:textId="77777777" w:rsidR="006D4125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en-US"/>
        </w:rPr>
      </w:pPr>
    </w:p>
    <w:p w14:paraId="62C54ED3" w14:textId="77777777" w:rsidR="006D4125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en-US"/>
        </w:rPr>
      </w:pPr>
    </w:p>
    <w:p w14:paraId="466DF1A2" w14:textId="77777777" w:rsidR="006D4125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en-US"/>
        </w:rPr>
      </w:pPr>
    </w:p>
    <w:p w14:paraId="11B4CF45" w14:textId="368BA3B7" w:rsidR="001E1698" w:rsidRPr="00572CFE" w:rsidRDefault="006D4125" w:rsidP="001E1698">
      <w:pPr>
        <w:suppressAutoHyphens/>
        <w:rPr>
          <w:ins w:id="240" w:author="Microsoft Office User" w:date="2025-09-15T14:15:00Z"/>
          <w:rFonts w:ascii="Arial" w:hAnsi="Arial" w:cs="Arial"/>
        </w:rPr>
      </w:pPr>
      <w:r w:rsidRPr="001B4A4F">
        <w:rPr>
          <w:rFonts w:ascii="Arial" w:hAnsi="Arial" w:cs="Arial"/>
          <w:bCs/>
          <w:lang w:eastAsia="en-US"/>
        </w:rPr>
        <w:t>Приложение:</w:t>
      </w:r>
      <w:r>
        <w:rPr>
          <w:rFonts w:ascii="Arial" w:hAnsi="Arial" w:cs="Arial"/>
          <w:bCs/>
          <w:lang w:eastAsia="en-US"/>
        </w:rPr>
        <w:t xml:space="preserve"> фотографии на __</w:t>
      </w:r>
      <w:ins w:id="241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02DBACCC" w14:textId="608056B7" w:rsidR="006D4125" w:rsidRPr="001B4A4F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Cs/>
          <w:lang w:eastAsia="en-US"/>
        </w:rPr>
      </w:pPr>
      <w:r>
        <w:rPr>
          <w:rFonts w:ascii="Arial" w:hAnsi="Arial" w:cs="Arial"/>
          <w:bCs/>
          <w:lang w:eastAsia="en-US"/>
        </w:rPr>
        <w:t>_ листах.</w:t>
      </w:r>
    </w:p>
    <w:p w14:paraId="4080B286" w14:textId="77777777" w:rsidR="006D4125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en-US"/>
        </w:rPr>
      </w:pPr>
    </w:p>
    <w:p w14:paraId="244DA32A" w14:textId="77777777" w:rsidR="006D4125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en-US"/>
        </w:rPr>
      </w:pPr>
    </w:p>
    <w:p w14:paraId="51793CA0" w14:textId="77777777" w:rsidR="006D4125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en-US"/>
        </w:rPr>
      </w:pPr>
    </w:p>
    <w:p w14:paraId="3317B312" w14:textId="77777777" w:rsidR="006D4125" w:rsidRPr="00F066A6" w:rsidRDefault="006D4125" w:rsidP="006D4125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eastAsia="en-US"/>
        </w:rPr>
      </w:pPr>
    </w:p>
    <w:p w14:paraId="4A96CADD" w14:textId="69F56E72" w:rsidR="001E1698" w:rsidRPr="00572CFE" w:rsidRDefault="006D4125" w:rsidP="001E1698">
      <w:pPr>
        <w:suppressAutoHyphens/>
        <w:rPr>
          <w:ins w:id="242" w:author="Microsoft Office User" w:date="2025-09-15T14:15:00Z"/>
          <w:rFonts w:ascii="Arial" w:hAnsi="Arial" w:cs="Arial"/>
        </w:rPr>
      </w:pPr>
      <w:r w:rsidRPr="00F066A6">
        <w:rPr>
          <w:rFonts w:ascii="Arial" w:hAnsi="Arial" w:cs="Arial"/>
        </w:rPr>
        <w:t>Присутствующие лица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066A6">
        <w:rPr>
          <w:rFonts w:ascii="Arial" w:hAnsi="Arial" w:cs="Arial"/>
        </w:rPr>
        <w:t>______</w:t>
      </w:r>
      <w:ins w:id="243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2F3D976D" w14:textId="15F16D29" w:rsidR="006D4125" w:rsidRPr="00F066A6" w:rsidRDefault="006D4125" w:rsidP="006D4125">
      <w:pPr>
        <w:pStyle w:val="ConsPlusNonformat"/>
        <w:rPr>
          <w:rFonts w:ascii="Arial" w:hAnsi="Arial" w:cs="Arial"/>
        </w:rPr>
      </w:pPr>
      <w:r w:rsidRPr="00F066A6">
        <w:rPr>
          <w:rFonts w:ascii="Arial" w:hAnsi="Arial" w:cs="Arial"/>
        </w:rPr>
        <w:t>_______ _______________</w:t>
      </w:r>
    </w:p>
    <w:p w14:paraId="68E6FAED" w14:textId="77777777" w:rsidR="006D4125" w:rsidRDefault="006D4125" w:rsidP="006D4125">
      <w:pPr>
        <w:pStyle w:val="ConsPlusNonformat"/>
        <w:rPr>
          <w:rFonts w:ascii="Arial" w:hAnsi="Arial" w:cs="Arial"/>
        </w:rPr>
      </w:pPr>
      <w:r w:rsidRPr="00F066A6">
        <w:rPr>
          <w:rFonts w:ascii="Arial" w:hAnsi="Arial" w:cs="Arial"/>
        </w:rPr>
        <w:t xml:space="preserve">                                      </w:t>
      </w: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 xml:space="preserve">        </w:t>
      </w:r>
      <w:r w:rsidRPr="00F066A6">
        <w:rPr>
          <w:rFonts w:ascii="Arial" w:hAnsi="Arial" w:cs="Arial"/>
        </w:rPr>
        <w:t xml:space="preserve"> </w:t>
      </w:r>
      <w:r w:rsidRPr="001B4A4F">
        <w:rPr>
          <w:rFonts w:ascii="Arial" w:hAnsi="Arial" w:cs="Arial"/>
        </w:rPr>
        <w:t>(</w:t>
      </w:r>
      <w:proofErr w:type="gramStart"/>
      <w:r w:rsidRPr="001B4A4F">
        <w:rPr>
          <w:rFonts w:ascii="Arial" w:hAnsi="Arial" w:cs="Arial"/>
        </w:rPr>
        <w:t xml:space="preserve">подпись)   </w:t>
      </w:r>
      <w:proofErr w:type="gramEnd"/>
      <w:r w:rsidRPr="001B4A4F">
        <w:rPr>
          <w:rFonts w:ascii="Arial" w:hAnsi="Arial" w:cs="Arial"/>
        </w:rPr>
        <w:t xml:space="preserve">   (Ф.И.О.)</w:t>
      </w:r>
    </w:p>
    <w:p w14:paraId="6EDBCEAD" w14:textId="40B2D693" w:rsidR="001E1698" w:rsidRPr="00572CFE" w:rsidRDefault="006D4125" w:rsidP="001E1698">
      <w:pPr>
        <w:suppressAutoHyphens/>
        <w:rPr>
          <w:ins w:id="244" w:author="Microsoft Office User" w:date="2025-09-15T14:15:00Z"/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>
        <w:rPr>
          <w:rFonts w:ascii="Arial" w:hAnsi="Arial" w:cs="Arial"/>
        </w:rPr>
        <w:tab/>
      </w:r>
      <w:r w:rsidRPr="00F066A6">
        <w:rPr>
          <w:rFonts w:ascii="Arial" w:hAnsi="Arial" w:cs="Arial"/>
        </w:rPr>
        <w:t>_________</w:t>
      </w:r>
      <w:ins w:id="245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00353722" w14:textId="0194B365" w:rsidR="006D4125" w:rsidRPr="00F066A6" w:rsidRDefault="006D4125" w:rsidP="006D4125">
      <w:pPr>
        <w:pStyle w:val="ConsPlusNonformat"/>
        <w:rPr>
          <w:rFonts w:ascii="Arial" w:hAnsi="Arial" w:cs="Arial"/>
        </w:rPr>
      </w:pPr>
      <w:r w:rsidRPr="00F066A6">
        <w:rPr>
          <w:rFonts w:ascii="Arial" w:hAnsi="Arial" w:cs="Arial"/>
        </w:rPr>
        <w:t>____ _______________</w:t>
      </w:r>
    </w:p>
    <w:p w14:paraId="1490CF72" w14:textId="77777777" w:rsidR="006D4125" w:rsidRDefault="006D4125" w:rsidP="006D4125">
      <w:pPr>
        <w:pStyle w:val="ConsPlusNonformat"/>
        <w:rPr>
          <w:rFonts w:ascii="Arial" w:hAnsi="Arial" w:cs="Arial"/>
        </w:rPr>
      </w:pPr>
      <w:r w:rsidRPr="00F066A6">
        <w:rPr>
          <w:rFonts w:ascii="Arial" w:hAnsi="Arial" w:cs="Arial"/>
        </w:rPr>
        <w:t xml:space="preserve">                                   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  <w:t xml:space="preserve">         </w:t>
      </w:r>
      <w:r w:rsidRPr="00F066A6">
        <w:rPr>
          <w:rFonts w:ascii="Arial" w:hAnsi="Arial" w:cs="Arial"/>
        </w:rPr>
        <w:t>(</w:t>
      </w:r>
      <w:proofErr w:type="gramStart"/>
      <w:r w:rsidRPr="00F066A6">
        <w:rPr>
          <w:rFonts w:ascii="Arial" w:hAnsi="Arial" w:cs="Arial"/>
        </w:rPr>
        <w:t xml:space="preserve">подпись)   </w:t>
      </w:r>
      <w:proofErr w:type="gramEnd"/>
      <w:r w:rsidRPr="00F066A6">
        <w:rPr>
          <w:rFonts w:ascii="Arial" w:hAnsi="Arial" w:cs="Arial"/>
        </w:rPr>
        <w:t xml:space="preserve">   (Ф.И.О.)</w:t>
      </w:r>
    </w:p>
    <w:p w14:paraId="11D3A902" w14:textId="3923B225" w:rsidR="001E1698" w:rsidRPr="00572CFE" w:rsidRDefault="006D4125" w:rsidP="001E1698">
      <w:pPr>
        <w:suppressAutoHyphens/>
        <w:rPr>
          <w:ins w:id="246" w:author="Microsoft Office User" w:date="2025-09-15T14:15:00Z"/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>
        <w:rPr>
          <w:rFonts w:ascii="Arial" w:hAnsi="Arial" w:cs="Arial"/>
        </w:rPr>
        <w:tab/>
      </w:r>
      <w:r w:rsidRPr="00F066A6">
        <w:rPr>
          <w:rFonts w:ascii="Arial" w:hAnsi="Arial" w:cs="Arial"/>
        </w:rPr>
        <w:t>___________</w:t>
      </w:r>
      <w:ins w:id="247" w:author="Microsoft Office User" w:date="2025-09-15T14:15:00Z">
        <w:r w:rsidR="001E1698" w:rsidRPr="001E1698">
          <w:rPr>
            <w:rFonts w:ascii="Arial" w:hAnsi="Arial" w:cs="Arial"/>
          </w:rPr>
          <w:t xml:space="preserve"> </w:t>
        </w:r>
        <w:r w:rsidR="001E1698">
          <w:rPr>
            <w:rFonts w:ascii="Arial" w:hAnsi="Arial" w:cs="Arial"/>
          </w:rPr>
          <w:t>Тестовые данные</w:t>
        </w:r>
      </w:ins>
    </w:p>
    <w:p w14:paraId="127315D2" w14:textId="00077517" w:rsidR="006D4125" w:rsidRPr="00F066A6" w:rsidRDefault="006D4125" w:rsidP="006D4125">
      <w:pPr>
        <w:pStyle w:val="ConsPlusNonformat"/>
        <w:rPr>
          <w:rFonts w:ascii="Arial" w:hAnsi="Arial" w:cs="Arial"/>
        </w:rPr>
      </w:pPr>
      <w:r w:rsidRPr="00F066A6">
        <w:rPr>
          <w:rFonts w:ascii="Arial" w:hAnsi="Arial" w:cs="Arial"/>
        </w:rPr>
        <w:t>__ _______________</w:t>
      </w:r>
    </w:p>
    <w:p w14:paraId="6418CD1E" w14:textId="77777777" w:rsidR="006D4125" w:rsidRPr="00F066A6" w:rsidRDefault="006D4125" w:rsidP="006D4125">
      <w:pPr>
        <w:pStyle w:val="ConsPlusNonformat"/>
        <w:rPr>
          <w:rFonts w:ascii="Arial" w:hAnsi="Arial" w:cs="Arial"/>
        </w:rPr>
      </w:pPr>
      <w:r w:rsidRPr="00F066A6">
        <w:rPr>
          <w:rFonts w:ascii="Arial" w:hAnsi="Arial" w:cs="Arial"/>
        </w:rPr>
        <w:t xml:space="preserve">                                     </w:t>
      </w:r>
      <w:r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ab/>
        <w:t xml:space="preserve">         </w:t>
      </w:r>
      <w:r w:rsidRPr="00F066A6">
        <w:rPr>
          <w:rFonts w:ascii="Arial" w:hAnsi="Arial" w:cs="Arial"/>
        </w:rPr>
        <w:t>(</w:t>
      </w:r>
      <w:proofErr w:type="gramStart"/>
      <w:r w:rsidRPr="00F066A6">
        <w:rPr>
          <w:rFonts w:ascii="Arial" w:hAnsi="Arial" w:cs="Arial"/>
        </w:rPr>
        <w:t xml:space="preserve">подпись)   </w:t>
      </w:r>
      <w:proofErr w:type="gramEnd"/>
      <w:r w:rsidRPr="00F066A6">
        <w:rPr>
          <w:rFonts w:ascii="Arial" w:hAnsi="Arial" w:cs="Arial"/>
        </w:rPr>
        <w:t xml:space="preserve">   (Ф.И.О.)</w:t>
      </w:r>
    </w:p>
    <w:permEnd w:id="1886726883"/>
    <w:p w14:paraId="2681F443" w14:textId="77777777" w:rsidR="006D4125" w:rsidRPr="00F066A6" w:rsidRDefault="006D4125" w:rsidP="006D4125">
      <w:pPr>
        <w:pStyle w:val="ConsPlusNonformat"/>
        <w:rPr>
          <w:rFonts w:ascii="Arial" w:hAnsi="Arial" w:cs="Arial"/>
        </w:rPr>
      </w:pPr>
    </w:p>
    <w:sectPr w:rsidR="006D4125" w:rsidRPr="00F066A6" w:rsidSect="002C3A03">
      <w:headerReference w:type="even" r:id="rId13"/>
      <w:headerReference w:type="default" r:id="rId14"/>
      <w:footerReference w:type="even" r:id="rId15"/>
      <w:footerReference w:type="default" r:id="rId16"/>
      <w:pgSz w:w="11907" w:h="16840" w:code="9"/>
      <w:pgMar w:top="567" w:right="1134" w:bottom="720" w:left="720" w:header="284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241AB" w14:textId="77777777" w:rsidR="00597A34" w:rsidRDefault="00597A34">
      <w:r>
        <w:separator/>
      </w:r>
    </w:p>
  </w:endnote>
  <w:endnote w:type="continuationSeparator" w:id="0">
    <w:p w14:paraId="3A9EA5BE" w14:textId="77777777" w:rsidR="00597A34" w:rsidRDefault="0059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38E0F" w14:textId="77777777" w:rsidR="00282805" w:rsidRDefault="00282805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AD9AFC" w14:textId="77777777" w:rsidR="00282805" w:rsidRDefault="002828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B79A" w14:textId="77777777" w:rsidR="00282805" w:rsidRDefault="00282805">
    <w:pPr>
      <w:pStyle w:val="a6"/>
      <w:framePr w:wrap="around" w:vAnchor="text" w:hAnchor="margin" w:xAlign="center" w:y="1"/>
      <w:rPr>
        <w:rStyle w:val="a7"/>
      </w:rPr>
    </w:pPr>
  </w:p>
  <w:p w14:paraId="19B89119" w14:textId="77777777" w:rsidR="00282805" w:rsidRDefault="00282805" w:rsidP="00D0063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FE94" w14:textId="77777777" w:rsidR="00597A34" w:rsidRDefault="00597A34">
      <w:r>
        <w:separator/>
      </w:r>
    </w:p>
  </w:footnote>
  <w:footnote w:type="continuationSeparator" w:id="0">
    <w:p w14:paraId="4BC3B352" w14:textId="77777777" w:rsidR="00597A34" w:rsidRDefault="00597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1C6AE" w14:textId="77777777" w:rsidR="00282805" w:rsidRDefault="00282805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A6FC2EC" w14:textId="77777777" w:rsidR="00282805" w:rsidRDefault="0028280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F24A" w14:textId="77777777" w:rsidR="00282805" w:rsidRPr="00AC2432" w:rsidRDefault="00282805" w:rsidP="005F68F3">
    <w:pPr>
      <w:pStyle w:val="a8"/>
      <w:jc w:val="right"/>
      <w:rPr>
        <w:rFonts w:ascii="Arial" w:hAnsi="Arial" w:cs="Arial"/>
        <w:sz w:val="22"/>
        <w:szCs w:val="22"/>
      </w:rPr>
    </w:pPr>
  </w:p>
  <w:p w14:paraId="5F38C9A3" w14:textId="77777777" w:rsidR="00282805" w:rsidRPr="00AC2432" w:rsidRDefault="00282805" w:rsidP="00D0063F">
    <w:pPr>
      <w:pStyle w:val="a8"/>
      <w:rPr>
        <w:rFonts w:ascii="Arial" w:hAnsi="Arial" w:cs="Arial"/>
        <w:sz w:val="22"/>
        <w:szCs w:val="22"/>
      </w:rPr>
    </w:pPr>
    <w:r w:rsidRPr="00AC2432">
      <w:rPr>
        <w:rFonts w:ascii="Arial" w:hAnsi="Arial" w:cs="Arial"/>
        <w:sz w:val="22"/>
        <w:szCs w:val="22"/>
        <w:lang w:val="en-US"/>
      </w:rPr>
      <w:tab/>
    </w:r>
    <w:r w:rsidRPr="00AC2432">
      <w:rPr>
        <w:rFonts w:ascii="Arial" w:hAnsi="Arial" w:cs="Arial"/>
        <w:sz w:val="22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621"/>
    <w:multiLevelType w:val="hybridMultilevel"/>
    <w:tmpl w:val="9AD8B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5880"/>
    <w:multiLevelType w:val="hybridMultilevel"/>
    <w:tmpl w:val="3684B824"/>
    <w:lvl w:ilvl="0" w:tplc="D9063D8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421B7D"/>
    <w:multiLevelType w:val="multilevel"/>
    <w:tmpl w:val="6364504E"/>
    <w:lvl w:ilvl="0">
      <w:start w:val="7"/>
      <w:numFmt w:val="decimal"/>
      <w:lvlText w:val="%1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13956BD7"/>
    <w:multiLevelType w:val="hybridMultilevel"/>
    <w:tmpl w:val="EB20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3FA2"/>
    <w:multiLevelType w:val="singleLevel"/>
    <w:tmpl w:val="C9B6E272"/>
    <w:lvl w:ilvl="0">
      <w:start w:val="1"/>
      <w:numFmt w:val="decimal"/>
      <w:lvlText w:val="6.%1. "/>
      <w:legacy w:legacy="1" w:legacySpace="0" w:legacyIndent="283"/>
      <w:lvlJc w:val="left"/>
      <w:pPr>
        <w:ind w:left="425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5" w15:restartNumberingAfterBreak="0">
    <w:nsid w:val="1BD02EAC"/>
    <w:multiLevelType w:val="hybridMultilevel"/>
    <w:tmpl w:val="B8842128"/>
    <w:lvl w:ilvl="0" w:tplc="041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876578"/>
    <w:multiLevelType w:val="multilevel"/>
    <w:tmpl w:val="6364504E"/>
    <w:lvl w:ilvl="0">
      <w:start w:val="7"/>
      <w:numFmt w:val="decimal"/>
      <w:lvlText w:val="%1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297F1F4A"/>
    <w:multiLevelType w:val="hybridMultilevel"/>
    <w:tmpl w:val="1CD0B866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 w15:restartNumberingAfterBreak="0">
    <w:nsid w:val="2A292904"/>
    <w:multiLevelType w:val="multilevel"/>
    <w:tmpl w:val="968E2934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DB657F2"/>
    <w:multiLevelType w:val="hybridMultilevel"/>
    <w:tmpl w:val="A30E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059AA"/>
    <w:multiLevelType w:val="multilevel"/>
    <w:tmpl w:val="6FA0D10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32082A1A"/>
    <w:multiLevelType w:val="multilevel"/>
    <w:tmpl w:val="B1B2867A"/>
    <w:lvl w:ilvl="0">
      <w:start w:val="4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2" w15:restartNumberingAfterBreak="0">
    <w:nsid w:val="324C57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943D5F"/>
    <w:multiLevelType w:val="hybridMultilevel"/>
    <w:tmpl w:val="40F42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D2A88"/>
    <w:multiLevelType w:val="multilevel"/>
    <w:tmpl w:val="6364504E"/>
    <w:lvl w:ilvl="0">
      <w:start w:val="7"/>
      <w:numFmt w:val="decimal"/>
      <w:lvlText w:val="%1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61F7763"/>
    <w:multiLevelType w:val="hybridMultilevel"/>
    <w:tmpl w:val="D80CF2D4"/>
    <w:lvl w:ilvl="0" w:tplc="42D69F00">
      <w:start w:val="1"/>
      <w:numFmt w:val="decimal"/>
      <w:lvlText w:val="%1."/>
      <w:lvlJc w:val="left"/>
      <w:pPr>
        <w:ind w:left="118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4458E6"/>
    <w:multiLevelType w:val="hybridMultilevel"/>
    <w:tmpl w:val="58807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133C8"/>
    <w:multiLevelType w:val="hybridMultilevel"/>
    <w:tmpl w:val="753E3C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D14E7"/>
    <w:multiLevelType w:val="multilevel"/>
    <w:tmpl w:val="3BEAF3E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45AB741F"/>
    <w:multiLevelType w:val="multilevel"/>
    <w:tmpl w:val="01046B1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8285C16"/>
    <w:multiLevelType w:val="multilevel"/>
    <w:tmpl w:val="175C98C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21" w15:restartNumberingAfterBreak="0">
    <w:nsid w:val="4D23762C"/>
    <w:multiLevelType w:val="multilevel"/>
    <w:tmpl w:val="A3B0121E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 w15:restartNumberingAfterBreak="0">
    <w:nsid w:val="4FC2178F"/>
    <w:multiLevelType w:val="hybridMultilevel"/>
    <w:tmpl w:val="A002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D34A7"/>
    <w:multiLevelType w:val="multilevel"/>
    <w:tmpl w:val="6364504E"/>
    <w:lvl w:ilvl="0">
      <w:start w:val="7"/>
      <w:numFmt w:val="decimal"/>
      <w:lvlText w:val="%1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6A7074"/>
    <w:multiLevelType w:val="singleLevel"/>
    <w:tmpl w:val="C4EE9B40"/>
    <w:lvl w:ilvl="0">
      <w:start w:val="1"/>
      <w:numFmt w:val="decimal"/>
      <w:lvlText w:val="7.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5" w15:restartNumberingAfterBreak="0">
    <w:nsid w:val="5A925D82"/>
    <w:multiLevelType w:val="hybridMultilevel"/>
    <w:tmpl w:val="180AB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392D43"/>
    <w:multiLevelType w:val="multilevel"/>
    <w:tmpl w:val="309E908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5D7F1729"/>
    <w:multiLevelType w:val="multilevel"/>
    <w:tmpl w:val="F3EE8F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536"/>
        </w:tabs>
        <w:ind w:left="5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5F9E7527"/>
    <w:multiLevelType w:val="multilevel"/>
    <w:tmpl w:val="6CA2F09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FE94298"/>
    <w:multiLevelType w:val="multilevel"/>
    <w:tmpl w:val="6364504E"/>
    <w:lvl w:ilvl="0">
      <w:start w:val="7"/>
      <w:numFmt w:val="decimal"/>
      <w:lvlText w:val="%1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0B37D73"/>
    <w:multiLevelType w:val="multilevel"/>
    <w:tmpl w:val="6FA0D10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 w15:restartNumberingAfterBreak="0">
    <w:nsid w:val="63B263FA"/>
    <w:multiLevelType w:val="multilevel"/>
    <w:tmpl w:val="6364504E"/>
    <w:lvl w:ilvl="0">
      <w:start w:val="7"/>
      <w:numFmt w:val="decimal"/>
      <w:lvlText w:val="%1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44452B8"/>
    <w:multiLevelType w:val="multilevel"/>
    <w:tmpl w:val="3BEAF3E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5A11F00"/>
    <w:multiLevelType w:val="multilevel"/>
    <w:tmpl w:val="11F078E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4" w15:restartNumberingAfterBreak="0">
    <w:nsid w:val="6863609C"/>
    <w:multiLevelType w:val="singleLevel"/>
    <w:tmpl w:val="F3FEE872"/>
    <w:lvl w:ilvl="0">
      <w:start w:val="1"/>
      <w:numFmt w:val="decimal"/>
      <w:lvlText w:val="1.%1. "/>
      <w:legacy w:legacy="1" w:legacySpace="0" w:legacyIndent="283"/>
      <w:lvlJc w:val="left"/>
      <w:pPr>
        <w:ind w:left="849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5" w15:restartNumberingAfterBreak="0">
    <w:nsid w:val="6AEC1B92"/>
    <w:multiLevelType w:val="multilevel"/>
    <w:tmpl w:val="6364504E"/>
    <w:lvl w:ilvl="0">
      <w:start w:val="7"/>
      <w:numFmt w:val="decimal"/>
      <w:lvlText w:val="%1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60"/>
        </w:tabs>
        <w:ind w:left="46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6" w15:restartNumberingAfterBreak="0">
    <w:nsid w:val="77DF02BE"/>
    <w:multiLevelType w:val="multilevel"/>
    <w:tmpl w:val="3BEAF3E8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7" w15:restartNumberingAfterBreak="0">
    <w:nsid w:val="7B1779BF"/>
    <w:multiLevelType w:val="multilevel"/>
    <w:tmpl w:val="BA18C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37"/>
  </w:num>
  <w:num w:numId="3">
    <w:abstractNumId w:val="31"/>
  </w:num>
  <w:num w:numId="4">
    <w:abstractNumId w:val="29"/>
  </w:num>
  <w:num w:numId="5">
    <w:abstractNumId w:val="2"/>
  </w:num>
  <w:num w:numId="6">
    <w:abstractNumId w:val="14"/>
  </w:num>
  <w:num w:numId="7">
    <w:abstractNumId w:val="35"/>
  </w:num>
  <w:num w:numId="8">
    <w:abstractNumId w:val="23"/>
  </w:num>
  <w:num w:numId="9">
    <w:abstractNumId w:val="6"/>
  </w:num>
  <w:num w:numId="10">
    <w:abstractNumId w:val="28"/>
  </w:num>
  <w:num w:numId="11">
    <w:abstractNumId w:val="24"/>
  </w:num>
  <w:num w:numId="12">
    <w:abstractNumId w:val="27"/>
  </w:num>
  <w:num w:numId="13">
    <w:abstractNumId w:val="21"/>
  </w:num>
  <w:num w:numId="14">
    <w:abstractNumId w:val="36"/>
  </w:num>
  <w:num w:numId="15">
    <w:abstractNumId w:val="4"/>
  </w:num>
  <w:num w:numId="16">
    <w:abstractNumId w:val="33"/>
  </w:num>
  <w:num w:numId="17">
    <w:abstractNumId w:val="10"/>
  </w:num>
  <w:num w:numId="18">
    <w:abstractNumId w:val="30"/>
  </w:num>
  <w:num w:numId="19">
    <w:abstractNumId w:val="34"/>
  </w:num>
  <w:num w:numId="20">
    <w:abstractNumId w:val="9"/>
  </w:num>
  <w:num w:numId="21">
    <w:abstractNumId w:val="18"/>
  </w:num>
  <w:num w:numId="22">
    <w:abstractNumId w:val="32"/>
  </w:num>
  <w:num w:numId="23">
    <w:abstractNumId w:val="0"/>
  </w:num>
  <w:num w:numId="24">
    <w:abstractNumId w:val="7"/>
  </w:num>
  <w:num w:numId="25">
    <w:abstractNumId w:val="20"/>
  </w:num>
  <w:num w:numId="26">
    <w:abstractNumId w:val="19"/>
  </w:num>
  <w:num w:numId="27">
    <w:abstractNumId w:val="15"/>
  </w:num>
  <w:num w:numId="28">
    <w:abstractNumId w:val="16"/>
  </w:num>
  <w:num w:numId="29">
    <w:abstractNumId w:val="8"/>
  </w:num>
  <w:num w:numId="30">
    <w:abstractNumId w:val="26"/>
  </w:num>
  <w:num w:numId="31">
    <w:abstractNumId w:val="7"/>
  </w:num>
  <w:num w:numId="32">
    <w:abstractNumId w:val="0"/>
  </w:num>
  <w:num w:numId="33">
    <w:abstractNumId w:val="12"/>
    <w:lvlOverride w:ilvl="0">
      <w:startOverride w:val="1"/>
    </w:lvlOverride>
  </w:num>
  <w:num w:numId="34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13"/>
  </w:num>
  <w:num w:numId="37">
    <w:abstractNumId w:val="25"/>
  </w:num>
  <w:num w:numId="38">
    <w:abstractNumId w:val="22"/>
  </w:num>
  <w:num w:numId="39">
    <w:abstractNumId w:val="17"/>
  </w:num>
  <w:num w:numId="40">
    <w:abstractNumId w:val="3"/>
  </w:num>
  <w:num w:numId="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vryzheva@corp">
    <w15:presenceInfo w15:providerId="None" w15:userId="vryzheva@cor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68"/>
    <w:rsid w:val="000011AB"/>
    <w:rsid w:val="0000154D"/>
    <w:rsid w:val="00007B7F"/>
    <w:rsid w:val="00011A4D"/>
    <w:rsid w:val="00020314"/>
    <w:rsid w:val="00022987"/>
    <w:rsid w:val="000256B7"/>
    <w:rsid w:val="00032B6A"/>
    <w:rsid w:val="0003664F"/>
    <w:rsid w:val="00037A6C"/>
    <w:rsid w:val="000438BC"/>
    <w:rsid w:val="00043B6B"/>
    <w:rsid w:val="0004595F"/>
    <w:rsid w:val="00045A09"/>
    <w:rsid w:val="00045FC1"/>
    <w:rsid w:val="0004685F"/>
    <w:rsid w:val="00051139"/>
    <w:rsid w:val="000516B5"/>
    <w:rsid w:val="00052ACB"/>
    <w:rsid w:val="000546E1"/>
    <w:rsid w:val="000626C7"/>
    <w:rsid w:val="000630F3"/>
    <w:rsid w:val="000676DF"/>
    <w:rsid w:val="000837E5"/>
    <w:rsid w:val="0008566E"/>
    <w:rsid w:val="00086DAF"/>
    <w:rsid w:val="00092071"/>
    <w:rsid w:val="00095060"/>
    <w:rsid w:val="000955ED"/>
    <w:rsid w:val="00097C02"/>
    <w:rsid w:val="000A4A25"/>
    <w:rsid w:val="000A67CA"/>
    <w:rsid w:val="000B146C"/>
    <w:rsid w:val="000B48CB"/>
    <w:rsid w:val="000B4FED"/>
    <w:rsid w:val="000B5126"/>
    <w:rsid w:val="000B68E2"/>
    <w:rsid w:val="000C54C9"/>
    <w:rsid w:val="000C71BE"/>
    <w:rsid w:val="000D0197"/>
    <w:rsid w:val="000D16D5"/>
    <w:rsid w:val="000D3471"/>
    <w:rsid w:val="000D4108"/>
    <w:rsid w:val="000D599E"/>
    <w:rsid w:val="000E260C"/>
    <w:rsid w:val="000E5E6E"/>
    <w:rsid w:val="000E7221"/>
    <w:rsid w:val="000F26E8"/>
    <w:rsid w:val="000F2709"/>
    <w:rsid w:val="001074B7"/>
    <w:rsid w:val="00107B28"/>
    <w:rsid w:val="0011182F"/>
    <w:rsid w:val="0011643A"/>
    <w:rsid w:val="001206A5"/>
    <w:rsid w:val="00122B15"/>
    <w:rsid w:val="0012612F"/>
    <w:rsid w:val="00126480"/>
    <w:rsid w:val="0013317B"/>
    <w:rsid w:val="001338BB"/>
    <w:rsid w:val="001343C4"/>
    <w:rsid w:val="00137AF2"/>
    <w:rsid w:val="00141E8E"/>
    <w:rsid w:val="00143CB2"/>
    <w:rsid w:val="001475DB"/>
    <w:rsid w:val="00151E50"/>
    <w:rsid w:val="00153E55"/>
    <w:rsid w:val="001568B8"/>
    <w:rsid w:val="001579DB"/>
    <w:rsid w:val="00162AC9"/>
    <w:rsid w:val="001642E7"/>
    <w:rsid w:val="001671E5"/>
    <w:rsid w:val="001708FA"/>
    <w:rsid w:val="0017369F"/>
    <w:rsid w:val="00175669"/>
    <w:rsid w:val="0017602B"/>
    <w:rsid w:val="00176B5C"/>
    <w:rsid w:val="00182E0C"/>
    <w:rsid w:val="0018559A"/>
    <w:rsid w:val="0018603F"/>
    <w:rsid w:val="001924CB"/>
    <w:rsid w:val="001924FC"/>
    <w:rsid w:val="00192DC9"/>
    <w:rsid w:val="00193CFC"/>
    <w:rsid w:val="001955D1"/>
    <w:rsid w:val="001A1EBD"/>
    <w:rsid w:val="001A6995"/>
    <w:rsid w:val="001A734C"/>
    <w:rsid w:val="001B2131"/>
    <w:rsid w:val="001C1AE0"/>
    <w:rsid w:val="001C6599"/>
    <w:rsid w:val="001D16D5"/>
    <w:rsid w:val="001D240C"/>
    <w:rsid w:val="001D546C"/>
    <w:rsid w:val="001D7507"/>
    <w:rsid w:val="001D7F54"/>
    <w:rsid w:val="001E0ADD"/>
    <w:rsid w:val="001E0DCF"/>
    <w:rsid w:val="001E1698"/>
    <w:rsid w:val="001F243E"/>
    <w:rsid w:val="001F4AE8"/>
    <w:rsid w:val="001F4E00"/>
    <w:rsid w:val="001F5DAD"/>
    <w:rsid w:val="001F72A4"/>
    <w:rsid w:val="00200371"/>
    <w:rsid w:val="00200668"/>
    <w:rsid w:val="00201F15"/>
    <w:rsid w:val="00202C30"/>
    <w:rsid w:val="0020339A"/>
    <w:rsid w:val="002066DC"/>
    <w:rsid w:val="00206B7C"/>
    <w:rsid w:val="0020749E"/>
    <w:rsid w:val="002176C2"/>
    <w:rsid w:val="00220C36"/>
    <w:rsid w:val="00221FFB"/>
    <w:rsid w:val="00222775"/>
    <w:rsid w:val="00224DA8"/>
    <w:rsid w:val="0022590D"/>
    <w:rsid w:val="00225E1B"/>
    <w:rsid w:val="00227816"/>
    <w:rsid w:val="002318DE"/>
    <w:rsid w:val="0023476F"/>
    <w:rsid w:val="00234771"/>
    <w:rsid w:val="00242650"/>
    <w:rsid w:val="002473F1"/>
    <w:rsid w:val="00247B47"/>
    <w:rsid w:val="00250048"/>
    <w:rsid w:val="00252768"/>
    <w:rsid w:val="002527F9"/>
    <w:rsid w:val="00256C2D"/>
    <w:rsid w:val="00260E1A"/>
    <w:rsid w:val="00261B30"/>
    <w:rsid w:val="0026214C"/>
    <w:rsid w:val="00263AB7"/>
    <w:rsid w:val="00264259"/>
    <w:rsid w:val="00267FFB"/>
    <w:rsid w:val="00273F91"/>
    <w:rsid w:val="0027688D"/>
    <w:rsid w:val="00276BF2"/>
    <w:rsid w:val="00277712"/>
    <w:rsid w:val="00277ED4"/>
    <w:rsid w:val="00282805"/>
    <w:rsid w:val="00282ACF"/>
    <w:rsid w:val="00287466"/>
    <w:rsid w:val="0029095B"/>
    <w:rsid w:val="0029163E"/>
    <w:rsid w:val="002920A3"/>
    <w:rsid w:val="00292BC3"/>
    <w:rsid w:val="0029399F"/>
    <w:rsid w:val="002960FC"/>
    <w:rsid w:val="00296F88"/>
    <w:rsid w:val="002A00B4"/>
    <w:rsid w:val="002A10F6"/>
    <w:rsid w:val="002A385A"/>
    <w:rsid w:val="002A4577"/>
    <w:rsid w:val="002A462F"/>
    <w:rsid w:val="002A6BD9"/>
    <w:rsid w:val="002B6416"/>
    <w:rsid w:val="002B7726"/>
    <w:rsid w:val="002C0588"/>
    <w:rsid w:val="002C1737"/>
    <w:rsid w:val="002C371E"/>
    <w:rsid w:val="002C3A03"/>
    <w:rsid w:val="002C47D5"/>
    <w:rsid w:val="002C4A76"/>
    <w:rsid w:val="002C6410"/>
    <w:rsid w:val="002C70B7"/>
    <w:rsid w:val="002D0563"/>
    <w:rsid w:val="002D1DA1"/>
    <w:rsid w:val="002D28E1"/>
    <w:rsid w:val="002D45F8"/>
    <w:rsid w:val="002D48D0"/>
    <w:rsid w:val="002D540E"/>
    <w:rsid w:val="002D68E1"/>
    <w:rsid w:val="002D6A5E"/>
    <w:rsid w:val="002E765B"/>
    <w:rsid w:val="002E7BD9"/>
    <w:rsid w:val="002F1267"/>
    <w:rsid w:val="002F3D2E"/>
    <w:rsid w:val="002F569A"/>
    <w:rsid w:val="002F7B62"/>
    <w:rsid w:val="002F7E39"/>
    <w:rsid w:val="003003E4"/>
    <w:rsid w:val="00305220"/>
    <w:rsid w:val="00312217"/>
    <w:rsid w:val="00317C3C"/>
    <w:rsid w:val="00321E9F"/>
    <w:rsid w:val="003305AB"/>
    <w:rsid w:val="00331E87"/>
    <w:rsid w:val="00332C20"/>
    <w:rsid w:val="00333F84"/>
    <w:rsid w:val="00344F78"/>
    <w:rsid w:val="0034635A"/>
    <w:rsid w:val="00350B9D"/>
    <w:rsid w:val="00354AFD"/>
    <w:rsid w:val="003562F9"/>
    <w:rsid w:val="00360D39"/>
    <w:rsid w:val="003617E4"/>
    <w:rsid w:val="00363100"/>
    <w:rsid w:val="00370011"/>
    <w:rsid w:val="00374FD0"/>
    <w:rsid w:val="00381541"/>
    <w:rsid w:val="00381998"/>
    <w:rsid w:val="0038419A"/>
    <w:rsid w:val="00384CC1"/>
    <w:rsid w:val="0038748A"/>
    <w:rsid w:val="00391892"/>
    <w:rsid w:val="003924DF"/>
    <w:rsid w:val="00395C0A"/>
    <w:rsid w:val="003A2D55"/>
    <w:rsid w:val="003A4581"/>
    <w:rsid w:val="003A63BD"/>
    <w:rsid w:val="003A76A0"/>
    <w:rsid w:val="003A7B21"/>
    <w:rsid w:val="003B1495"/>
    <w:rsid w:val="003B330F"/>
    <w:rsid w:val="003B33BD"/>
    <w:rsid w:val="003B6E67"/>
    <w:rsid w:val="003C53B8"/>
    <w:rsid w:val="003C672C"/>
    <w:rsid w:val="003D16D3"/>
    <w:rsid w:val="003D23B7"/>
    <w:rsid w:val="003D44B9"/>
    <w:rsid w:val="003D4642"/>
    <w:rsid w:val="003E0E14"/>
    <w:rsid w:val="003E4BCC"/>
    <w:rsid w:val="003E5426"/>
    <w:rsid w:val="003E68CC"/>
    <w:rsid w:val="003E6DB7"/>
    <w:rsid w:val="003E7C44"/>
    <w:rsid w:val="003F30E3"/>
    <w:rsid w:val="003F630A"/>
    <w:rsid w:val="00402B7E"/>
    <w:rsid w:val="00404114"/>
    <w:rsid w:val="004054A4"/>
    <w:rsid w:val="0041148D"/>
    <w:rsid w:val="00414038"/>
    <w:rsid w:val="004178D2"/>
    <w:rsid w:val="00422403"/>
    <w:rsid w:val="0042369F"/>
    <w:rsid w:val="00425969"/>
    <w:rsid w:val="00426590"/>
    <w:rsid w:val="004279CB"/>
    <w:rsid w:val="00441ABD"/>
    <w:rsid w:val="004437FD"/>
    <w:rsid w:val="00447037"/>
    <w:rsid w:val="00447AE7"/>
    <w:rsid w:val="00447B40"/>
    <w:rsid w:val="004556E7"/>
    <w:rsid w:val="0045752C"/>
    <w:rsid w:val="00457800"/>
    <w:rsid w:val="0047066A"/>
    <w:rsid w:val="00470E02"/>
    <w:rsid w:val="00471664"/>
    <w:rsid w:val="00474BC9"/>
    <w:rsid w:val="00476E23"/>
    <w:rsid w:val="00484139"/>
    <w:rsid w:val="00484FBE"/>
    <w:rsid w:val="004852F6"/>
    <w:rsid w:val="00485BBE"/>
    <w:rsid w:val="00487069"/>
    <w:rsid w:val="004924CB"/>
    <w:rsid w:val="00492936"/>
    <w:rsid w:val="004B0488"/>
    <w:rsid w:val="004B2294"/>
    <w:rsid w:val="004B2AE7"/>
    <w:rsid w:val="004B2DEA"/>
    <w:rsid w:val="004B3EF6"/>
    <w:rsid w:val="004C1DE7"/>
    <w:rsid w:val="004C2128"/>
    <w:rsid w:val="004D3EC6"/>
    <w:rsid w:val="004D4181"/>
    <w:rsid w:val="004D4D06"/>
    <w:rsid w:val="004E1A5E"/>
    <w:rsid w:val="004E675C"/>
    <w:rsid w:val="004F156E"/>
    <w:rsid w:val="004F2812"/>
    <w:rsid w:val="004F3AB2"/>
    <w:rsid w:val="004F5729"/>
    <w:rsid w:val="004F6946"/>
    <w:rsid w:val="004F6CA7"/>
    <w:rsid w:val="005022EE"/>
    <w:rsid w:val="00502EA6"/>
    <w:rsid w:val="00503145"/>
    <w:rsid w:val="00505861"/>
    <w:rsid w:val="00507810"/>
    <w:rsid w:val="005132E3"/>
    <w:rsid w:val="00513C06"/>
    <w:rsid w:val="00516889"/>
    <w:rsid w:val="00520D9F"/>
    <w:rsid w:val="00523157"/>
    <w:rsid w:val="005231FB"/>
    <w:rsid w:val="00530B6D"/>
    <w:rsid w:val="005319BB"/>
    <w:rsid w:val="00533897"/>
    <w:rsid w:val="005340C5"/>
    <w:rsid w:val="00535517"/>
    <w:rsid w:val="005410B2"/>
    <w:rsid w:val="0054382C"/>
    <w:rsid w:val="00544C00"/>
    <w:rsid w:val="00551F89"/>
    <w:rsid w:val="00555C5F"/>
    <w:rsid w:val="00557290"/>
    <w:rsid w:val="00557745"/>
    <w:rsid w:val="00560106"/>
    <w:rsid w:val="00570FD0"/>
    <w:rsid w:val="0057257E"/>
    <w:rsid w:val="00573654"/>
    <w:rsid w:val="00573FB3"/>
    <w:rsid w:val="00575DFF"/>
    <w:rsid w:val="005800AB"/>
    <w:rsid w:val="0058791B"/>
    <w:rsid w:val="005923DA"/>
    <w:rsid w:val="00597A34"/>
    <w:rsid w:val="005A094C"/>
    <w:rsid w:val="005A0CDC"/>
    <w:rsid w:val="005A2310"/>
    <w:rsid w:val="005B3074"/>
    <w:rsid w:val="005B34A1"/>
    <w:rsid w:val="005B4C25"/>
    <w:rsid w:val="005B6B0E"/>
    <w:rsid w:val="005C1C83"/>
    <w:rsid w:val="005D0F8A"/>
    <w:rsid w:val="005D1B5C"/>
    <w:rsid w:val="005D373B"/>
    <w:rsid w:val="005D620B"/>
    <w:rsid w:val="005D6D5E"/>
    <w:rsid w:val="005E273B"/>
    <w:rsid w:val="005E6B18"/>
    <w:rsid w:val="005F0906"/>
    <w:rsid w:val="005F1C21"/>
    <w:rsid w:val="005F2580"/>
    <w:rsid w:val="005F45CE"/>
    <w:rsid w:val="005F63E3"/>
    <w:rsid w:val="005F68F3"/>
    <w:rsid w:val="0060280B"/>
    <w:rsid w:val="00606576"/>
    <w:rsid w:val="0060676A"/>
    <w:rsid w:val="006102F0"/>
    <w:rsid w:val="00616490"/>
    <w:rsid w:val="00616A38"/>
    <w:rsid w:val="00617B54"/>
    <w:rsid w:val="00623DF3"/>
    <w:rsid w:val="00634B42"/>
    <w:rsid w:val="00635C03"/>
    <w:rsid w:val="00636486"/>
    <w:rsid w:val="006428AE"/>
    <w:rsid w:val="00644BD7"/>
    <w:rsid w:val="00645C5D"/>
    <w:rsid w:val="00650A35"/>
    <w:rsid w:val="00654AAD"/>
    <w:rsid w:val="00655077"/>
    <w:rsid w:val="00655684"/>
    <w:rsid w:val="006558E7"/>
    <w:rsid w:val="00661B62"/>
    <w:rsid w:val="0066398A"/>
    <w:rsid w:val="00665A1E"/>
    <w:rsid w:val="00670840"/>
    <w:rsid w:val="00671FC3"/>
    <w:rsid w:val="006720CD"/>
    <w:rsid w:val="00675E95"/>
    <w:rsid w:val="0067780E"/>
    <w:rsid w:val="006830F9"/>
    <w:rsid w:val="006832D8"/>
    <w:rsid w:val="00687E1E"/>
    <w:rsid w:val="00690F33"/>
    <w:rsid w:val="00693D19"/>
    <w:rsid w:val="00694BA5"/>
    <w:rsid w:val="006A0B50"/>
    <w:rsid w:val="006A1172"/>
    <w:rsid w:val="006A1184"/>
    <w:rsid w:val="006A36AB"/>
    <w:rsid w:val="006A5983"/>
    <w:rsid w:val="006A59BC"/>
    <w:rsid w:val="006A60C6"/>
    <w:rsid w:val="006B0264"/>
    <w:rsid w:val="006B0CF8"/>
    <w:rsid w:val="006B26E1"/>
    <w:rsid w:val="006B4231"/>
    <w:rsid w:val="006B5CB7"/>
    <w:rsid w:val="006B6477"/>
    <w:rsid w:val="006B7562"/>
    <w:rsid w:val="006B764C"/>
    <w:rsid w:val="006C16FA"/>
    <w:rsid w:val="006C74CF"/>
    <w:rsid w:val="006D0E0C"/>
    <w:rsid w:val="006D4125"/>
    <w:rsid w:val="006D6C40"/>
    <w:rsid w:val="006E2E7F"/>
    <w:rsid w:val="006E2FCC"/>
    <w:rsid w:val="006E3690"/>
    <w:rsid w:val="006E694F"/>
    <w:rsid w:val="006F046F"/>
    <w:rsid w:val="006F0A9B"/>
    <w:rsid w:val="006F1742"/>
    <w:rsid w:val="006F5D79"/>
    <w:rsid w:val="007035FA"/>
    <w:rsid w:val="00704605"/>
    <w:rsid w:val="00705068"/>
    <w:rsid w:val="00705DAC"/>
    <w:rsid w:val="00707B95"/>
    <w:rsid w:val="00710FF8"/>
    <w:rsid w:val="00716E0B"/>
    <w:rsid w:val="007175DE"/>
    <w:rsid w:val="00717AF2"/>
    <w:rsid w:val="00720802"/>
    <w:rsid w:val="00722E40"/>
    <w:rsid w:val="00724950"/>
    <w:rsid w:val="00725A3C"/>
    <w:rsid w:val="007275DC"/>
    <w:rsid w:val="00732810"/>
    <w:rsid w:val="0073355A"/>
    <w:rsid w:val="0073455A"/>
    <w:rsid w:val="00736BEC"/>
    <w:rsid w:val="007438FF"/>
    <w:rsid w:val="00744CD4"/>
    <w:rsid w:val="00744E56"/>
    <w:rsid w:val="00756849"/>
    <w:rsid w:val="007575B1"/>
    <w:rsid w:val="00762ED0"/>
    <w:rsid w:val="00770CF7"/>
    <w:rsid w:val="007717AD"/>
    <w:rsid w:val="0077345D"/>
    <w:rsid w:val="0077502A"/>
    <w:rsid w:val="007752A9"/>
    <w:rsid w:val="00782094"/>
    <w:rsid w:val="007905ED"/>
    <w:rsid w:val="0079140B"/>
    <w:rsid w:val="00792280"/>
    <w:rsid w:val="00793FB1"/>
    <w:rsid w:val="007A3BC7"/>
    <w:rsid w:val="007A7F1E"/>
    <w:rsid w:val="007B3C1C"/>
    <w:rsid w:val="007B559A"/>
    <w:rsid w:val="007B7A21"/>
    <w:rsid w:val="007C29CF"/>
    <w:rsid w:val="007C2CBF"/>
    <w:rsid w:val="007C53E1"/>
    <w:rsid w:val="007D1313"/>
    <w:rsid w:val="007D13CC"/>
    <w:rsid w:val="007D2D8C"/>
    <w:rsid w:val="007D4032"/>
    <w:rsid w:val="007E106F"/>
    <w:rsid w:val="007E7F25"/>
    <w:rsid w:val="007F1B8D"/>
    <w:rsid w:val="007F1C0A"/>
    <w:rsid w:val="007F614A"/>
    <w:rsid w:val="0080343C"/>
    <w:rsid w:val="00803EDC"/>
    <w:rsid w:val="00804030"/>
    <w:rsid w:val="00807251"/>
    <w:rsid w:val="0081092B"/>
    <w:rsid w:val="008122B6"/>
    <w:rsid w:val="00814036"/>
    <w:rsid w:val="00814A6F"/>
    <w:rsid w:val="00814D34"/>
    <w:rsid w:val="00815BCB"/>
    <w:rsid w:val="00817BCE"/>
    <w:rsid w:val="00820839"/>
    <w:rsid w:val="008248E3"/>
    <w:rsid w:val="0083216B"/>
    <w:rsid w:val="008356C8"/>
    <w:rsid w:val="0083721B"/>
    <w:rsid w:val="00840391"/>
    <w:rsid w:val="00842C1C"/>
    <w:rsid w:val="00845578"/>
    <w:rsid w:val="00845E19"/>
    <w:rsid w:val="00850CD7"/>
    <w:rsid w:val="00850CDA"/>
    <w:rsid w:val="00857088"/>
    <w:rsid w:val="008576C7"/>
    <w:rsid w:val="00861EBD"/>
    <w:rsid w:val="008650D3"/>
    <w:rsid w:val="00865F9B"/>
    <w:rsid w:val="0086630D"/>
    <w:rsid w:val="00872C05"/>
    <w:rsid w:val="008764BC"/>
    <w:rsid w:val="00882F2E"/>
    <w:rsid w:val="00883EC9"/>
    <w:rsid w:val="00886844"/>
    <w:rsid w:val="00887D67"/>
    <w:rsid w:val="0089128A"/>
    <w:rsid w:val="00894433"/>
    <w:rsid w:val="008A2FF5"/>
    <w:rsid w:val="008A576C"/>
    <w:rsid w:val="008B06B3"/>
    <w:rsid w:val="008B19FA"/>
    <w:rsid w:val="008B3169"/>
    <w:rsid w:val="008B3890"/>
    <w:rsid w:val="008B4CE9"/>
    <w:rsid w:val="008B4D6A"/>
    <w:rsid w:val="008C31E0"/>
    <w:rsid w:val="008D09F5"/>
    <w:rsid w:val="008D20EC"/>
    <w:rsid w:val="008D59C4"/>
    <w:rsid w:val="008E2635"/>
    <w:rsid w:val="008E2AB8"/>
    <w:rsid w:val="008E57DE"/>
    <w:rsid w:val="008E6B94"/>
    <w:rsid w:val="008E6D36"/>
    <w:rsid w:val="008F3ADD"/>
    <w:rsid w:val="008F7ED0"/>
    <w:rsid w:val="0090411A"/>
    <w:rsid w:val="00904660"/>
    <w:rsid w:val="00907BD0"/>
    <w:rsid w:val="0091234D"/>
    <w:rsid w:val="009129AE"/>
    <w:rsid w:val="0091439F"/>
    <w:rsid w:val="00921426"/>
    <w:rsid w:val="00922350"/>
    <w:rsid w:val="009247B1"/>
    <w:rsid w:val="00926070"/>
    <w:rsid w:val="009271CC"/>
    <w:rsid w:val="009369B1"/>
    <w:rsid w:val="00936F25"/>
    <w:rsid w:val="00937FB1"/>
    <w:rsid w:val="00941C19"/>
    <w:rsid w:val="00942CE2"/>
    <w:rsid w:val="009473AC"/>
    <w:rsid w:val="009512A6"/>
    <w:rsid w:val="00953AE8"/>
    <w:rsid w:val="0095481B"/>
    <w:rsid w:val="00954B5E"/>
    <w:rsid w:val="00956BBF"/>
    <w:rsid w:val="00961674"/>
    <w:rsid w:val="009651BD"/>
    <w:rsid w:val="00966970"/>
    <w:rsid w:val="00966A5D"/>
    <w:rsid w:val="009714D5"/>
    <w:rsid w:val="00971620"/>
    <w:rsid w:val="009733E0"/>
    <w:rsid w:val="00973A64"/>
    <w:rsid w:val="0098436E"/>
    <w:rsid w:val="00985D14"/>
    <w:rsid w:val="00986B29"/>
    <w:rsid w:val="00986C37"/>
    <w:rsid w:val="009919FC"/>
    <w:rsid w:val="00993F92"/>
    <w:rsid w:val="00994ABF"/>
    <w:rsid w:val="00994DA1"/>
    <w:rsid w:val="00996094"/>
    <w:rsid w:val="009A2F54"/>
    <w:rsid w:val="009A3FB8"/>
    <w:rsid w:val="009B0EFA"/>
    <w:rsid w:val="009B2567"/>
    <w:rsid w:val="009B2C39"/>
    <w:rsid w:val="009B6CCB"/>
    <w:rsid w:val="009C093A"/>
    <w:rsid w:val="009C1A10"/>
    <w:rsid w:val="009C59F1"/>
    <w:rsid w:val="009C6408"/>
    <w:rsid w:val="009C756B"/>
    <w:rsid w:val="009D3423"/>
    <w:rsid w:val="009D4C09"/>
    <w:rsid w:val="009D554E"/>
    <w:rsid w:val="009D6F57"/>
    <w:rsid w:val="009D7010"/>
    <w:rsid w:val="009D7CAC"/>
    <w:rsid w:val="009E0C27"/>
    <w:rsid w:val="009F1A93"/>
    <w:rsid w:val="009F5797"/>
    <w:rsid w:val="009F5AAC"/>
    <w:rsid w:val="009F5DDC"/>
    <w:rsid w:val="009F7394"/>
    <w:rsid w:val="00A04FDA"/>
    <w:rsid w:val="00A0528B"/>
    <w:rsid w:val="00A07405"/>
    <w:rsid w:val="00A14852"/>
    <w:rsid w:val="00A15581"/>
    <w:rsid w:val="00A17FAA"/>
    <w:rsid w:val="00A229CD"/>
    <w:rsid w:val="00A235F4"/>
    <w:rsid w:val="00A24B7B"/>
    <w:rsid w:val="00A25544"/>
    <w:rsid w:val="00A264F2"/>
    <w:rsid w:val="00A26FA6"/>
    <w:rsid w:val="00A30319"/>
    <w:rsid w:val="00A327F6"/>
    <w:rsid w:val="00A37478"/>
    <w:rsid w:val="00A40368"/>
    <w:rsid w:val="00A4317A"/>
    <w:rsid w:val="00A431BE"/>
    <w:rsid w:val="00A44DEB"/>
    <w:rsid w:val="00A50876"/>
    <w:rsid w:val="00A511AD"/>
    <w:rsid w:val="00A512D7"/>
    <w:rsid w:val="00A5575D"/>
    <w:rsid w:val="00A55C2D"/>
    <w:rsid w:val="00A57D2C"/>
    <w:rsid w:val="00A62641"/>
    <w:rsid w:val="00A65224"/>
    <w:rsid w:val="00A67783"/>
    <w:rsid w:val="00A70246"/>
    <w:rsid w:val="00A74869"/>
    <w:rsid w:val="00A76ACA"/>
    <w:rsid w:val="00A810D8"/>
    <w:rsid w:val="00A82D5F"/>
    <w:rsid w:val="00A84F02"/>
    <w:rsid w:val="00A85255"/>
    <w:rsid w:val="00A85980"/>
    <w:rsid w:val="00A906C3"/>
    <w:rsid w:val="00A918FE"/>
    <w:rsid w:val="00A91902"/>
    <w:rsid w:val="00A9309B"/>
    <w:rsid w:val="00A95641"/>
    <w:rsid w:val="00A95676"/>
    <w:rsid w:val="00A976B7"/>
    <w:rsid w:val="00AA145F"/>
    <w:rsid w:val="00AA545F"/>
    <w:rsid w:val="00AA6F67"/>
    <w:rsid w:val="00AA7655"/>
    <w:rsid w:val="00AB0251"/>
    <w:rsid w:val="00AB1F83"/>
    <w:rsid w:val="00AB3FE1"/>
    <w:rsid w:val="00AC2432"/>
    <w:rsid w:val="00AD0CAE"/>
    <w:rsid w:val="00AD4514"/>
    <w:rsid w:val="00AD5E68"/>
    <w:rsid w:val="00AD6104"/>
    <w:rsid w:val="00AE4DBC"/>
    <w:rsid w:val="00AE767E"/>
    <w:rsid w:val="00AF5D23"/>
    <w:rsid w:val="00B047ED"/>
    <w:rsid w:val="00B05618"/>
    <w:rsid w:val="00B06792"/>
    <w:rsid w:val="00B105DF"/>
    <w:rsid w:val="00B254F1"/>
    <w:rsid w:val="00B256F9"/>
    <w:rsid w:val="00B31F11"/>
    <w:rsid w:val="00B3667C"/>
    <w:rsid w:val="00B4666C"/>
    <w:rsid w:val="00B57A5C"/>
    <w:rsid w:val="00B60888"/>
    <w:rsid w:val="00B6508E"/>
    <w:rsid w:val="00B66824"/>
    <w:rsid w:val="00B73250"/>
    <w:rsid w:val="00B740A9"/>
    <w:rsid w:val="00B77F71"/>
    <w:rsid w:val="00B8138E"/>
    <w:rsid w:val="00B83426"/>
    <w:rsid w:val="00B85318"/>
    <w:rsid w:val="00B87F61"/>
    <w:rsid w:val="00B93481"/>
    <w:rsid w:val="00B95D1D"/>
    <w:rsid w:val="00BA0A81"/>
    <w:rsid w:val="00BA1D7D"/>
    <w:rsid w:val="00BA3937"/>
    <w:rsid w:val="00BA68DA"/>
    <w:rsid w:val="00BB173C"/>
    <w:rsid w:val="00BC568E"/>
    <w:rsid w:val="00BD1C5A"/>
    <w:rsid w:val="00BD2CF6"/>
    <w:rsid w:val="00BD3BD1"/>
    <w:rsid w:val="00BD5B4F"/>
    <w:rsid w:val="00BD72BB"/>
    <w:rsid w:val="00BE536E"/>
    <w:rsid w:val="00BE55D6"/>
    <w:rsid w:val="00BE5E2C"/>
    <w:rsid w:val="00BE67AD"/>
    <w:rsid w:val="00BF15A2"/>
    <w:rsid w:val="00C00CB1"/>
    <w:rsid w:val="00C03899"/>
    <w:rsid w:val="00C062C4"/>
    <w:rsid w:val="00C06786"/>
    <w:rsid w:val="00C06DAE"/>
    <w:rsid w:val="00C13A54"/>
    <w:rsid w:val="00C23026"/>
    <w:rsid w:val="00C2643C"/>
    <w:rsid w:val="00C306BB"/>
    <w:rsid w:val="00C3280C"/>
    <w:rsid w:val="00C346A9"/>
    <w:rsid w:val="00C357BA"/>
    <w:rsid w:val="00C374AD"/>
    <w:rsid w:val="00C37CFC"/>
    <w:rsid w:val="00C468DE"/>
    <w:rsid w:val="00C50808"/>
    <w:rsid w:val="00C5617D"/>
    <w:rsid w:val="00C5663A"/>
    <w:rsid w:val="00C60778"/>
    <w:rsid w:val="00C607AA"/>
    <w:rsid w:val="00C63892"/>
    <w:rsid w:val="00C640F4"/>
    <w:rsid w:val="00C673C4"/>
    <w:rsid w:val="00C67CB9"/>
    <w:rsid w:val="00C71162"/>
    <w:rsid w:val="00C719A5"/>
    <w:rsid w:val="00C74CC5"/>
    <w:rsid w:val="00C832F9"/>
    <w:rsid w:val="00C8339A"/>
    <w:rsid w:val="00C84EC8"/>
    <w:rsid w:val="00C90B97"/>
    <w:rsid w:val="00C91ACF"/>
    <w:rsid w:val="00C93098"/>
    <w:rsid w:val="00C96219"/>
    <w:rsid w:val="00CA0A70"/>
    <w:rsid w:val="00CA1128"/>
    <w:rsid w:val="00CA3F4D"/>
    <w:rsid w:val="00CA43E4"/>
    <w:rsid w:val="00CA4A07"/>
    <w:rsid w:val="00CA4B86"/>
    <w:rsid w:val="00CA6C92"/>
    <w:rsid w:val="00CB01D0"/>
    <w:rsid w:val="00CB402A"/>
    <w:rsid w:val="00CB5525"/>
    <w:rsid w:val="00CC3F89"/>
    <w:rsid w:val="00CC50E7"/>
    <w:rsid w:val="00CC70A0"/>
    <w:rsid w:val="00CC7302"/>
    <w:rsid w:val="00CD1EA6"/>
    <w:rsid w:val="00CD4846"/>
    <w:rsid w:val="00CD54C2"/>
    <w:rsid w:val="00CD5D83"/>
    <w:rsid w:val="00CD7F43"/>
    <w:rsid w:val="00CE5E7C"/>
    <w:rsid w:val="00CF6DBE"/>
    <w:rsid w:val="00CF7318"/>
    <w:rsid w:val="00D0063F"/>
    <w:rsid w:val="00D02CB4"/>
    <w:rsid w:val="00D0417B"/>
    <w:rsid w:val="00D05B97"/>
    <w:rsid w:val="00D068CF"/>
    <w:rsid w:val="00D102F8"/>
    <w:rsid w:val="00D112E0"/>
    <w:rsid w:val="00D13D23"/>
    <w:rsid w:val="00D15D75"/>
    <w:rsid w:val="00D30BC5"/>
    <w:rsid w:val="00D31F76"/>
    <w:rsid w:val="00D33218"/>
    <w:rsid w:val="00D335BF"/>
    <w:rsid w:val="00D33F4F"/>
    <w:rsid w:val="00D343C9"/>
    <w:rsid w:val="00D3771F"/>
    <w:rsid w:val="00D41900"/>
    <w:rsid w:val="00D43855"/>
    <w:rsid w:val="00D5096A"/>
    <w:rsid w:val="00D50A29"/>
    <w:rsid w:val="00D5224E"/>
    <w:rsid w:val="00D5241E"/>
    <w:rsid w:val="00D634E8"/>
    <w:rsid w:val="00D63C28"/>
    <w:rsid w:val="00D64F66"/>
    <w:rsid w:val="00D66110"/>
    <w:rsid w:val="00D73C97"/>
    <w:rsid w:val="00D7556F"/>
    <w:rsid w:val="00D825D2"/>
    <w:rsid w:val="00D852CE"/>
    <w:rsid w:val="00D8563A"/>
    <w:rsid w:val="00D863D2"/>
    <w:rsid w:val="00D86663"/>
    <w:rsid w:val="00D87C8E"/>
    <w:rsid w:val="00D900D1"/>
    <w:rsid w:val="00D91C1F"/>
    <w:rsid w:val="00D94EAA"/>
    <w:rsid w:val="00DA44EC"/>
    <w:rsid w:val="00DA5774"/>
    <w:rsid w:val="00DA5E1D"/>
    <w:rsid w:val="00DA64B5"/>
    <w:rsid w:val="00DA721B"/>
    <w:rsid w:val="00DB6C02"/>
    <w:rsid w:val="00DC0739"/>
    <w:rsid w:val="00DC2709"/>
    <w:rsid w:val="00DC34C1"/>
    <w:rsid w:val="00DC5031"/>
    <w:rsid w:val="00DC53CF"/>
    <w:rsid w:val="00DC5DEA"/>
    <w:rsid w:val="00DD063B"/>
    <w:rsid w:val="00DD36EB"/>
    <w:rsid w:val="00DD3F0D"/>
    <w:rsid w:val="00DD41D3"/>
    <w:rsid w:val="00DD4F87"/>
    <w:rsid w:val="00DD7AB2"/>
    <w:rsid w:val="00DE0E92"/>
    <w:rsid w:val="00DE0F66"/>
    <w:rsid w:val="00DE4202"/>
    <w:rsid w:val="00DE537F"/>
    <w:rsid w:val="00DE549E"/>
    <w:rsid w:val="00DF0268"/>
    <w:rsid w:val="00DF1780"/>
    <w:rsid w:val="00DF3685"/>
    <w:rsid w:val="00DF3A77"/>
    <w:rsid w:val="00DF70F7"/>
    <w:rsid w:val="00E0791F"/>
    <w:rsid w:val="00E14E73"/>
    <w:rsid w:val="00E15A1D"/>
    <w:rsid w:val="00E16F34"/>
    <w:rsid w:val="00E20103"/>
    <w:rsid w:val="00E23E28"/>
    <w:rsid w:val="00E26303"/>
    <w:rsid w:val="00E309EA"/>
    <w:rsid w:val="00E33513"/>
    <w:rsid w:val="00E33781"/>
    <w:rsid w:val="00E44C62"/>
    <w:rsid w:val="00E46158"/>
    <w:rsid w:val="00E52195"/>
    <w:rsid w:val="00E537EF"/>
    <w:rsid w:val="00E53F2E"/>
    <w:rsid w:val="00E55108"/>
    <w:rsid w:val="00E61522"/>
    <w:rsid w:val="00E62C3B"/>
    <w:rsid w:val="00E647BF"/>
    <w:rsid w:val="00E64CAD"/>
    <w:rsid w:val="00E66169"/>
    <w:rsid w:val="00E706E8"/>
    <w:rsid w:val="00E70BB0"/>
    <w:rsid w:val="00E70E1A"/>
    <w:rsid w:val="00E72281"/>
    <w:rsid w:val="00E80ABC"/>
    <w:rsid w:val="00E8535C"/>
    <w:rsid w:val="00E8790F"/>
    <w:rsid w:val="00E9116D"/>
    <w:rsid w:val="00E92ACD"/>
    <w:rsid w:val="00E941FE"/>
    <w:rsid w:val="00E974D8"/>
    <w:rsid w:val="00EA5FBD"/>
    <w:rsid w:val="00EA7393"/>
    <w:rsid w:val="00EA749A"/>
    <w:rsid w:val="00EB06F1"/>
    <w:rsid w:val="00EB27E6"/>
    <w:rsid w:val="00EB2FE8"/>
    <w:rsid w:val="00EB43AF"/>
    <w:rsid w:val="00EB5D21"/>
    <w:rsid w:val="00EC2EE7"/>
    <w:rsid w:val="00EC3B00"/>
    <w:rsid w:val="00EC4004"/>
    <w:rsid w:val="00EC4290"/>
    <w:rsid w:val="00ED322D"/>
    <w:rsid w:val="00ED334E"/>
    <w:rsid w:val="00ED75C0"/>
    <w:rsid w:val="00EE4F7C"/>
    <w:rsid w:val="00EF1536"/>
    <w:rsid w:val="00EF1ED9"/>
    <w:rsid w:val="00EF7EB5"/>
    <w:rsid w:val="00F00DE7"/>
    <w:rsid w:val="00F02A10"/>
    <w:rsid w:val="00F02B1C"/>
    <w:rsid w:val="00F03A0E"/>
    <w:rsid w:val="00F03AD0"/>
    <w:rsid w:val="00F043A9"/>
    <w:rsid w:val="00F14D42"/>
    <w:rsid w:val="00F1593B"/>
    <w:rsid w:val="00F16B30"/>
    <w:rsid w:val="00F20437"/>
    <w:rsid w:val="00F24933"/>
    <w:rsid w:val="00F27A18"/>
    <w:rsid w:val="00F305FB"/>
    <w:rsid w:val="00F32256"/>
    <w:rsid w:val="00F330CD"/>
    <w:rsid w:val="00F3785D"/>
    <w:rsid w:val="00F4043A"/>
    <w:rsid w:val="00F41C0C"/>
    <w:rsid w:val="00F41F1A"/>
    <w:rsid w:val="00F42E70"/>
    <w:rsid w:val="00F446F7"/>
    <w:rsid w:val="00F47C88"/>
    <w:rsid w:val="00F50DF6"/>
    <w:rsid w:val="00F56A5E"/>
    <w:rsid w:val="00F57407"/>
    <w:rsid w:val="00F575CB"/>
    <w:rsid w:val="00F5765C"/>
    <w:rsid w:val="00F606A7"/>
    <w:rsid w:val="00F6083F"/>
    <w:rsid w:val="00F60B92"/>
    <w:rsid w:val="00F61EA2"/>
    <w:rsid w:val="00F63DBD"/>
    <w:rsid w:val="00F64B5D"/>
    <w:rsid w:val="00F70C88"/>
    <w:rsid w:val="00F754D4"/>
    <w:rsid w:val="00F772D3"/>
    <w:rsid w:val="00F77EDD"/>
    <w:rsid w:val="00F82908"/>
    <w:rsid w:val="00F873D1"/>
    <w:rsid w:val="00F91FAD"/>
    <w:rsid w:val="00F92D14"/>
    <w:rsid w:val="00F953FE"/>
    <w:rsid w:val="00F95C8C"/>
    <w:rsid w:val="00F9603F"/>
    <w:rsid w:val="00FA318D"/>
    <w:rsid w:val="00FA79CE"/>
    <w:rsid w:val="00FB6C08"/>
    <w:rsid w:val="00FC76E0"/>
    <w:rsid w:val="00FD117B"/>
    <w:rsid w:val="00FD1B9B"/>
    <w:rsid w:val="00FD2F47"/>
    <w:rsid w:val="00FD7163"/>
    <w:rsid w:val="00FE04CB"/>
    <w:rsid w:val="00FE5308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0F30EF"/>
  <w15:docId w15:val="{8325B1FF-4914-4892-959C-A7A0269D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widowControl w:val="0"/>
      <w:outlineLvl w:val="0"/>
    </w:pPr>
    <w:rPr>
      <w:color w:val="000000"/>
      <w:sz w:val="1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widowControl w:val="0"/>
      <w:jc w:val="center"/>
      <w:outlineLvl w:val="4"/>
    </w:pPr>
    <w:rPr>
      <w:color w:val="000000"/>
      <w:sz w:val="24"/>
    </w:rPr>
  </w:style>
  <w:style w:type="paragraph" w:styleId="6">
    <w:name w:val="heading 6"/>
    <w:basedOn w:val="a"/>
    <w:next w:val="a"/>
    <w:qFormat/>
    <w:pPr>
      <w:keepNext/>
      <w:widowControl w:val="0"/>
      <w:jc w:val="right"/>
      <w:outlineLvl w:val="5"/>
    </w:pPr>
    <w:rPr>
      <w:b/>
      <w:color w:val="000000"/>
      <w:sz w:val="24"/>
    </w:rPr>
  </w:style>
  <w:style w:type="paragraph" w:styleId="7">
    <w:name w:val="heading 7"/>
    <w:basedOn w:val="a"/>
    <w:next w:val="a"/>
    <w:qFormat/>
    <w:pPr>
      <w:keepNext/>
      <w:tabs>
        <w:tab w:val="left" w:pos="4253"/>
      </w:tabs>
      <w:outlineLvl w:val="6"/>
    </w:pPr>
    <w:rPr>
      <w:b/>
      <w:sz w:val="22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sz w:val="22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08"/>
      <w:jc w:val="both"/>
    </w:pPr>
    <w:rPr>
      <w:rFonts w:ascii="Courier" w:hAnsi="Courier"/>
      <w:sz w:val="24"/>
    </w:rPr>
  </w:style>
  <w:style w:type="paragraph" w:styleId="a5">
    <w:name w:val="Body Text"/>
    <w:basedOn w:val="a"/>
    <w:pPr>
      <w:jc w:val="both"/>
    </w:pPr>
    <w:rPr>
      <w:sz w:val="24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0">
    <w:name w:val="Body Text 3"/>
    <w:basedOn w:val="a"/>
    <w:pPr>
      <w:widowControl w:val="0"/>
    </w:pPr>
    <w:rPr>
      <w:sz w:val="24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header"/>
    <w:basedOn w:val="a"/>
    <w:link w:val="a9"/>
    <w:pPr>
      <w:tabs>
        <w:tab w:val="center" w:pos="4677"/>
        <w:tab w:val="right" w:pos="9355"/>
      </w:tabs>
    </w:pPr>
  </w:style>
  <w:style w:type="paragraph" w:styleId="21">
    <w:name w:val="Body Text Indent 2"/>
    <w:basedOn w:val="a"/>
    <w:pPr>
      <w:spacing w:line="360" w:lineRule="auto"/>
      <w:ind w:firstLine="454"/>
    </w:pPr>
    <w:rPr>
      <w:sz w:val="22"/>
    </w:rPr>
  </w:style>
  <w:style w:type="paragraph" w:styleId="31">
    <w:name w:val="Body Text Indent 3"/>
    <w:basedOn w:val="a"/>
    <w:pPr>
      <w:spacing w:line="360" w:lineRule="auto"/>
      <w:ind w:firstLine="454"/>
    </w:pPr>
    <w:rPr>
      <w:sz w:val="24"/>
    </w:rPr>
  </w:style>
  <w:style w:type="paragraph" w:styleId="32">
    <w:name w:val="List 3"/>
    <w:basedOn w:val="a"/>
    <w:rsid w:val="00D64F66"/>
    <w:pPr>
      <w:ind w:left="849" w:hanging="283"/>
    </w:pPr>
  </w:style>
  <w:style w:type="paragraph" w:styleId="aa">
    <w:name w:val="Title"/>
    <w:basedOn w:val="a"/>
    <w:qFormat/>
    <w:rsid w:val="00FC76E0"/>
    <w:pPr>
      <w:jc w:val="center"/>
    </w:pPr>
    <w:rPr>
      <w:b/>
    </w:rPr>
  </w:style>
  <w:style w:type="paragraph" w:styleId="ab">
    <w:name w:val="Balloon Text"/>
    <w:basedOn w:val="a"/>
    <w:semiHidden/>
    <w:rsid w:val="00B95D1D"/>
    <w:rPr>
      <w:rFonts w:ascii="Tahoma" w:hAnsi="Tahoma" w:cs="Tahoma"/>
      <w:sz w:val="16"/>
      <w:szCs w:val="16"/>
    </w:rPr>
  </w:style>
  <w:style w:type="character" w:styleId="ac">
    <w:name w:val="annotation reference"/>
    <w:rsid w:val="004B0488"/>
    <w:rPr>
      <w:sz w:val="16"/>
      <w:szCs w:val="16"/>
    </w:rPr>
  </w:style>
  <w:style w:type="paragraph" w:styleId="ad">
    <w:name w:val="annotation text"/>
    <w:basedOn w:val="a"/>
    <w:link w:val="ae"/>
    <w:rsid w:val="004B0488"/>
  </w:style>
  <w:style w:type="character" w:customStyle="1" w:styleId="ae">
    <w:name w:val="Текст примечания Знак"/>
    <w:link w:val="ad"/>
    <w:rsid w:val="004B0488"/>
    <w:rPr>
      <w:lang w:val="ru-RU" w:eastAsia="ru-RU"/>
    </w:rPr>
  </w:style>
  <w:style w:type="table" w:styleId="af">
    <w:name w:val="Table Grid"/>
    <w:basedOn w:val="a1"/>
    <w:rsid w:val="00D00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subject"/>
    <w:basedOn w:val="ad"/>
    <w:next w:val="ad"/>
    <w:link w:val="af1"/>
    <w:rsid w:val="003E5426"/>
    <w:rPr>
      <w:b/>
      <w:bCs/>
    </w:rPr>
  </w:style>
  <w:style w:type="character" w:customStyle="1" w:styleId="af1">
    <w:name w:val="Тема примечания Знак"/>
    <w:link w:val="af0"/>
    <w:rsid w:val="003E5426"/>
    <w:rPr>
      <w:b/>
      <w:bCs/>
      <w:lang w:val="ru-RU" w:eastAsia="ru-RU"/>
    </w:rPr>
  </w:style>
  <w:style w:type="character" w:customStyle="1" w:styleId="a9">
    <w:name w:val="Верхний колонтитул Знак"/>
    <w:link w:val="a8"/>
    <w:rsid w:val="005F68F3"/>
  </w:style>
  <w:style w:type="paragraph" w:styleId="af2">
    <w:name w:val="No Spacing"/>
    <w:uiPriority w:val="1"/>
    <w:qFormat/>
    <w:rsid w:val="00E70BB0"/>
    <w:rPr>
      <w:rFonts w:ascii="Calibri" w:eastAsia="Calibri" w:hAnsi="Calibri"/>
      <w:sz w:val="22"/>
      <w:szCs w:val="22"/>
      <w:lang w:eastAsia="en-US"/>
    </w:rPr>
  </w:style>
  <w:style w:type="paragraph" w:customStyle="1" w:styleId="ConsPlusNonformat">
    <w:name w:val="ConsPlusNonformat"/>
    <w:uiPriority w:val="99"/>
    <w:rsid w:val="00224DA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apple-converted-space">
    <w:name w:val="apple-converted-space"/>
    <w:basedOn w:val="a0"/>
    <w:rsid w:val="00996094"/>
  </w:style>
  <w:style w:type="character" w:styleId="af3">
    <w:name w:val="Emphasis"/>
    <w:basedOn w:val="a0"/>
    <w:uiPriority w:val="20"/>
    <w:qFormat/>
    <w:rsid w:val="00996094"/>
    <w:rPr>
      <w:i/>
      <w:iCs/>
    </w:rPr>
  </w:style>
  <w:style w:type="paragraph" w:styleId="af4">
    <w:name w:val="List Paragraph"/>
    <w:basedOn w:val="a"/>
    <w:uiPriority w:val="34"/>
    <w:qFormat/>
    <w:rsid w:val="002D45F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2C0588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D716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styleId="af6">
    <w:name w:val="Revision"/>
    <w:hidden/>
    <w:uiPriority w:val="99"/>
    <w:semiHidden/>
    <w:rsid w:val="000516B5"/>
  </w:style>
  <w:style w:type="paragraph" w:styleId="HTML">
    <w:name w:val="HTML Preformatted"/>
    <w:basedOn w:val="a"/>
    <w:link w:val="HTML0"/>
    <w:uiPriority w:val="99"/>
    <w:unhideWhenUsed/>
    <w:rsid w:val="002A4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A4577"/>
    <w:rPr>
      <w:rFonts w:ascii="Courier New" w:hAnsi="Courier New" w:cs="Courier New"/>
    </w:rPr>
  </w:style>
  <w:style w:type="paragraph" w:styleId="af7">
    <w:name w:val="Date"/>
    <w:basedOn w:val="a"/>
    <w:link w:val="af8"/>
    <w:rsid w:val="00770CF7"/>
    <w:pPr>
      <w:spacing w:line="280" w:lineRule="atLeast"/>
    </w:pPr>
    <w:rPr>
      <w:rFonts w:ascii="Arial" w:hAnsi="Arial"/>
      <w:sz w:val="22"/>
      <w:lang w:val="en-US" w:eastAsia="en-US"/>
    </w:rPr>
  </w:style>
  <w:style w:type="character" w:customStyle="1" w:styleId="af8">
    <w:name w:val="Дата Знак"/>
    <w:basedOn w:val="a0"/>
    <w:link w:val="af7"/>
    <w:rsid w:val="00770CF7"/>
    <w:rPr>
      <w:rFonts w:ascii="Arial" w:hAnsi="Arial"/>
      <w:sz w:val="22"/>
      <w:lang w:val="en-US" w:eastAsia="en-US"/>
    </w:rPr>
  </w:style>
  <w:style w:type="character" w:customStyle="1" w:styleId="a4">
    <w:name w:val="Основной текст с отступом Знак"/>
    <w:basedOn w:val="a0"/>
    <w:link w:val="a3"/>
    <w:rsid w:val="007C53E1"/>
    <w:rPr>
      <w:rFonts w:ascii="Courier" w:hAnsi="Courier"/>
      <w:sz w:val="24"/>
    </w:rPr>
  </w:style>
  <w:style w:type="character" w:styleId="af9">
    <w:name w:val="Hyperlink"/>
    <w:basedOn w:val="a0"/>
    <w:uiPriority w:val="99"/>
    <w:unhideWhenUsed/>
    <w:rsid w:val="00A44DEB"/>
    <w:rPr>
      <w:color w:val="0000FF"/>
      <w:u w:val="single"/>
    </w:rPr>
  </w:style>
  <w:style w:type="paragraph" w:customStyle="1" w:styleId="Level1">
    <w:name w:val="Level 1"/>
    <w:basedOn w:val="a"/>
    <w:link w:val="Level10"/>
    <w:rsid w:val="00A14852"/>
    <w:pPr>
      <w:spacing w:before="120" w:line="240" w:lineRule="atLeast"/>
      <w:ind w:left="964"/>
    </w:pPr>
    <w:rPr>
      <w:rFonts w:ascii="Arial" w:hAnsi="Arial"/>
      <w:sz w:val="22"/>
      <w:lang w:val="en-US" w:eastAsia="en-US"/>
    </w:rPr>
  </w:style>
  <w:style w:type="character" w:customStyle="1" w:styleId="Level10">
    <w:name w:val="Level 1 Знак"/>
    <w:link w:val="Level1"/>
    <w:rsid w:val="00A14852"/>
    <w:rPr>
      <w:rFonts w:ascii="Arial" w:hAnsi="Arial"/>
      <w:sz w:val="22"/>
      <w:lang w:val="en-US" w:eastAsia="en-US"/>
    </w:rPr>
  </w:style>
  <w:style w:type="character" w:styleId="afa">
    <w:name w:val="FollowedHyperlink"/>
    <w:basedOn w:val="a0"/>
    <w:semiHidden/>
    <w:unhideWhenUsed/>
    <w:rsid w:val="001E1698"/>
    <w:rPr>
      <w:color w:val="800080" w:themeColor="followedHyperlink"/>
      <w:u w:val="single"/>
    </w:rPr>
  </w:style>
  <w:style w:type="paragraph" w:customStyle="1" w:styleId="whitespace-break-spaces">
    <w:name w:val="whitespace-break-spaces"/>
    <w:basedOn w:val="a"/>
    <w:rsid w:val="001E1698"/>
    <w:pPr>
      <w:spacing w:before="100" w:beforeAutospacing="1" w:after="100" w:afterAutospacing="1"/>
    </w:pPr>
    <w:rPr>
      <w:sz w:val="24"/>
      <w:szCs w:val="24"/>
    </w:rPr>
  </w:style>
  <w:style w:type="character" w:styleId="afb">
    <w:name w:val="Strong"/>
    <w:basedOn w:val="a0"/>
    <w:uiPriority w:val="22"/>
    <w:qFormat/>
    <w:rsid w:val="001E16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307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827">
          <w:marLeft w:val="0"/>
          <w:marRight w:val="0"/>
          <w:marTop w:val="165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424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ementum.ru/doc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consultantplus://offline/ref=237F015105DE871302477CFBE79EC27F07D0360702CAEF00C2E0777AEByCJ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07389DEB7F884781F7FE3585DE9A2E" ma:contentTypeVersion="" ma:contentTypeDescription="Создание документа." ma:contentTypeScope="" ma:versionID="b072504e49f1f92700c26c2b7d9faf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CF2E1-D7A8-4719-95AF-D2929A84BD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E872C-0242-4834-A2EF-3AEF16E648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F2528B-9963-4435-9EDD-469E5CE55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34CDA9-188A-4EAE-A59D-5BDD7CBCD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4822</Words>
  <Characters>27492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ДОГОВОР купли-продажи № _____</vt:lpstr>
      <vt:lpstr>ДОГОВОР купли-продажи № _____</vt:lpstr>
    </vt:vector>
  </TitlesOfParts>
  <Company>Holcim</Company>
  <LinksUpToDate>false</LinksUpToDate>
  <CharactersWithSpaces>32250</CharactersWithSpaces>
  <SharedDoc>false</SharedDoc>
  <HLinks>
    <vt:vector size="6" baseType="variant">
      <vt:variant>
        <vt:i4>6619188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consultantplus://offline/ref=237F015105DE871302477CFBE79EC27F07D0360702CAEF00C2E0777AEByCJ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_____</dc:title>
  <dc:creator>Фаворит</dc:creator>
  <cp:lastModifiedBy>Microsoft Office User</cp:lastModifiedBy>
  <cp:revision>2</cp:revision>
  <cp:lastPrinted>2014-10-06T10:49:00Z</cp:lastPrinted>
  <dcterms:created xsi:type="dcterms:W3CDTF">2025-09-15T11:16:00Z</dcterms:created>
  <dcterms:modified xsi:type="dcterms:W3CDTF">2025-09-15T11:16:00Z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0x0101005807389DEB7F884781F7FE3585DE9A2E</vt:lpwstr>
  </property>
</Properties>
</file>