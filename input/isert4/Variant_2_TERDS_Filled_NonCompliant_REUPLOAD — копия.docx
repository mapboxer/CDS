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0"/>
        <w:gridCol w:w="4501"/>
      </w:tblGrid>
      <w:tr w:rsidR="002F690B" w:rsidRPr="002F690B" w14:paraId="01FE1ADF" w14:textId="77777777" w:rsidTr="00653F24">
        <w:tc>
          <w:tcPr>
            <w:tcW w:w="5070" w:type="dxa"/>
            <w:shd w:val="clear" w:color="auto" w:fill="auto"/>
          </w:tcPr>
          <w:p w14:paraId="657D4F08" w14:textId="77777777" w:rsidR="006A7B35" w:rsidRPr="006A7B35" w:rsidRDefault="006A7B35" w:rsidP="006A7B35">
            <w:pPr>
              <w:jc w:val="center"/>
              <w:rPr>
                <w:rFonts w:ascii="Arial" w:hAnsi="Arial" w:cs="Arial"/>
                <w:b/>
                <w:sz w:val="20"/>
                <w:szCs w:val="20"/>
                <w:lang w:val="en-US"/>
              </w:rPr>
            </w:pPr>
            <w:r>
              <w:rPr>
                <w:rFonts w:ascii="Arial" w:hAnsi="Arial" w:cs="Arial"/>
                <w:b/>
                <w:sz w:val="20"/>
                <w:szCs w:val="20"/>
                <w:lang w:val="en-US"/>
              </w:rPr>
              <w:t>CONTRACT</w:t>
            </w:r>
            <w:r>
              <w:rPr>
                <w:rFonts w:ascii="Arial" w:hAnsi="Arial" w:cs="Arial"/>
                <w:b/>
                <w:sz w:val="20"/>
                <w:szCs w:val="20"/>
              </w:rPr>
              <w:t xml:space="preserve"> </w:t>
            </w:r>
            <w:r w:rsidRPr="006A7B35">
              <w:rPr>
                <w:rFonts w:ascii="Arial" w:hAnsi="Arial" w:cs="Arial"/>
                <w:b/>
                <w:sz w:val="20"/>
                <w:szCs w:val="20"/>
                <w:lang w:val="en-US"/>
              </w:rPr>
              <w:t>FOR WORKS #________</w:t>
            </w:r>
          </w:p>
          <w:p w14:paraId="134DC8D1" w14:textId="77777777" w:rsidR="0034700F" w:rsidRPr="002F690B" w:rsidRDefault="0034700F" w:rsidP="006A7B35">
            <w:pPr>
              <w:rPr>
                <w:rFonts w:ascii="Arial" w:hAnsi="Arial" w:cs="Arial"/>
                <w:sz w:val="20"/>
                <w:szCs w:val="20"/>
              </w:rPr>
            </w:pPr>
          </w:p>
        </w:tc>
        <w:tc>
          <w:tcPr>
            <w:tcW w:w="4501" w:type="dxa"/>
            <w:shd w:val="clear" w:color="auto" w:fill="auto"/>
          </w:tcPr>
          <w:p w14:paraId="2A1DA469" w14:textId="77777777" w:rsidR="006A7B35" w:rsidRPr="006A7B35" w:rsidRDefault="006A7B35" w:rsidP="006A7B35">
            <w:pPr>
              <w:jc w:val="center"/>
              <w:rPr>
                <w:rFonts w:ascii="Arial" w:hAnsi="Arial" w:cs="Arial"/>
                <w:b/>
                <w:sz w:val="20"/>
                <w:szCs w:val="20"/>
                <w:lang w:val="en-US"/>
              </w:rPr>
            </w:pPr>
            <w:r w:rsidRPr="006A7B35">
              <w:rPr>
                <w:rFonts w:ascii="Arial" w:hAnsi="Arial" w:cs="Arial"/>
                <w:b/>
                <w:sz w:val="20"/>
                <w:szCs w:val="20"/>
                <w:lang w:val="en-US"/>
              </w:rPr>
              <w:t>ДОГОВОР ПОДРЯДА №________</w:t>
            </w:r>
          </w:p>
          <w:p w14:paraId="4E39299C" w14:textId="77777777" w:rsidR="0034700F" w:rsidRPr="002F690B" w:rsidRDefault="0034700F" w:rsidP="002F690B">
            <w:pPr>
              <w:rPr>
                <w:rFonts w:ascii="Arial" w:hAnsi="Arial" w:cs="Arial"/>
                <w:sz w:val="20"/>
                <w:szCs w:val="20"/>
              </w:rPr>
            </w:pPr>
          </w:p>
        </w:tc>
      </w:tr>
      <w:tr w:rsidR="002F690B" w:rsidRPr="002F690B" w14:paraId="393FDB95" w14:textId="77777777" w:rsidTr="00653F24">
        <w:tc>
          <w:tcPr>
            <w:tcW w:w="5070" w:type="dxa"/>
            <w:shd w:val="clear" w:color="auto" w:fill="auto"/>
          </w:tcPr>
          <w:p w14:paraId="0C597E49" w14:textId="77777777" w:rsidR="00FB42A4" w:rsidRPr="00A54979" w:rsidRDefault="00A57004">
            <w:pPr>
              <w:rPr>
                <w:lang w:val="en-US"/>
                <w:rPrChange w:id="0" w:author="Microsoft Office User" w:date="2025-09-29T16:26:00Z">
                  <w:rPr/>
                </w:rPrChange>
              </w:rPr>
            </w:pPr>
            <w:r w:rsidRPr="00A54979">
              <w:rPr>
                <w:lang w:val="en-US"/>
                <w:rPrChange w:id="1" w:author="Microsoft Office User" w:date="2025-09-29T16:26:00Z">
                  <w:rPr/>
                </w:rPrChange>
              </w:rPr>
              <w:t>City of Moscow, the Russian Federation</w:t>
            </w:r>
          </w:p>
        </w:tc>
        <w:tc>
          <w:tcPr>
            <w:tcW w:w="4501" w:type="dxa"/>
            <w:shd w:val="clear" w:color="auto" w:fill="auto"/>
          </w:tcPr>
          <w:p w14:paraId="604E5C82" w14:textId="77777777" w:rsidR="00FB42A4" w:rsidRDefault="00A57004">
            <w:r>
              <w:t>г. Москва, Российская Федерация</w:t>
            </w:r>
          </w:p>
        </w:tc>
      </w:tr>
      <w:tr w:rsidR="002F690B" w:rsidRPr="005F6FA9" w14:paraId="46073EFA" w14:textId="77777777" w:rsidTr="00653F24">
        <w:tc>
          <w:tcPr>
            <w:tcW w:w="5070" w:type="dxa"/>
            <w:shd w:val="clear" w:color="auto" w:fill="auto"/>
          </w:tcPr>
          <w:p w14:paraId="61D7B10D" w14:textId="77777777" w:rsidR="00FB42A4" w:rsidRDefault="00A57004">
            <w:r>
              <w:t>September 16, 2025</w:t>
            </w:r>
          </w:p>
        </w:tc>
        <w:tc>
          <w:tcPr>
            <w:tcW w:w="4501" w:type="dxa"/>
            <w:shd w:val="clear" w:color="auto" w:fill="auto"/>
          </w:tcPr>
          <w:p w14:paraId="2AB03C54" w14:textId="77777777" w:rsidR="00FB42A4" w:rsidRDefault="00A57004">
            <w:r>
              <w:t>«16» сентября 2025 г</w:t>
            </w:r>
          </w:p>
        </w:tc>
      </w:tr>
      <w:tr w:rsidR="002F690B" w:rsidRPr="002F690B" w14:paraId="57CCDA2E" w14:textId="77777777" w:rsidTr="00653F24">
        <w:tc>
          <w:tcPr>
            <w:tcW w:w="5070" w:type="dxa"/>
            <w:shd w:val="clear" w:color="auto" w:fill="auto"/>
          </w:tcPr>
          <w:p w14:paraId="1F07DC35" w14:textId="77777777" w:rsidR="0034700F" w:rsidRPr="006A7B35" w:rsidRDefault="006A7B35" w:rsidP="002F690B">
            <w:pPr>
              <w:jc w:val="both"/>
              <w:rPr>
                <w:rFonts w:ascii="Arial" w:hAnsi="Arial" w:cs="Arial"/>
                <w:bCs/>
                <w:sz w:val="20"/>
                <w:szCs w:val="20"/>
                <w:lang w:val="en-US"/>
              </w:rPr>
            </w:pPr>
            <w:r>
              <w:rPr>
                <w:rFonts w:ascii="Arial" w:hAnsi="Arial" w:cs="Arial"/>
                <w:bCs/>
                <w:sz w:val="20"/>
                <w:szCs w:val="20"/>
                <w:lang w:val="en-US"/>
              </w:rPr>
              <w:t xml:space="preserve">This Contract for works (hereinafter to be referred to as the “Contract”) between </w:t>
            </w:r>
            <w:r w:rsidRPr="006A7B35">
              <w:rPr>
                <w:rFonts w:ascii="Arial" w:hAnsi="Arial" w:cs="Arial"/>
                <w:b/>
                <w:bCs/>
                <w:sz w:val="20"/>
                <w:szCs w:val="20"/>
                <w:lang w:val="en-US"/>
              </w:rPr>
              <w:t xml:space="preserve">«___________________» </w:t>
            </w:r>
            <w:r w:rsidRPr="006A7B35">
              <w:rPr>
                <w:rFonts w:ascii="Arial" w:hAnsi="Arial" w:cs="Arial"/>
                <w:bCs/>
                <w:sz w:val="20"/>
                <w:szCs w:val="20"/>
                <w:lang w:val="en-US"/>
              </w:rPr>
              <w:t>(</w:t>
            </w:r>
            <w:r>
              <w:rPr>
                <w:rFonts w:ascii="Arial" w:hAnsi="Arial" w:cs="Arial"/>
                <w:bCs/>
                <w:sz w:val="20"/>
                <w:szCs w:val="20"/>
                <w:lang w:val="en-US"/>
              </w:rPr>
              <w:t>hereinafter to be referred to as the “Client”), a company, incorporated and acting under the law</w:t>
            </w:r>
            <w:r w:rsidR="0075238B">
              <w:rPr>
                <w:rFonts w:ascii="Arial" w:hAnsi="Arial" w:cs="Arial"/>
                <w:bCs/>
                <w:sz w:val="20"/>
                <w:szCs w:val="20"/>
                <w:lang w:val="en-US"/>
              </w:rPr>
              <w:t>s</w:t>
            </w:r>
            <w:r>
              <w:rPr>
                <w:rFonts w:ascii="Arial" w:hAnsi="Arial" w:cs="Arial"/>
                <w:bCs/>
                <w:sz w:val="20"/>
                <w:szCs w:val="20"/>
                <w:lang w:val="en-US"/>
              </w:rPr>
              <w:t xml:space="preserve"> of the Russian Federation, </w:t>
            </w:r>
            <w:r w:rsidRPr="006A7B35">
              <w:rPr>
                <w:rFonts w:ascii="Arial" w:hAnsi="Arial" w:cs="Arial"/>
                <w:bCs/>
                <w:sz w:val="20"/>
                <w:szCs w:val="20"/>
                <w:lang w:val="en-US"/>
              </w:rPr>
              <w:t>having its registered office at _____________________________________,</w:t>
            </w:r>
          </w:p>
          <w:p w14:paraId="0B979980" w14:textId="77777777" w:rsidR="006A7B35" w:rsidRPr="006A7B35" w:rsidRDefault="006A7B35" w:rsidP="002F690B">
            <w:pPr>
              <w:jc w:val="both"/>
              <w:rPr>
                <w:rFonts w:ascii="Arial" w:hAnsi="Arial" w:cs="Arial"/>
                <w:sz w:val="20"/>
                <w:szCs w:val="20"/>
                <w:lang w:val="en-US"/>
              </w:rPr>
            </w:pPr>
            <w:r w:rsidRPr="006A7B35">
              <w:rPr>
                <w:rFonts w:ascii="Arial" w:hAnsi="Arial" w:cs="Arial"/>
                <w:bCs/>
                <w:sz w:val="20"/>
                <w:szCs w:val="20"/>
                <w:lang w:val="en-US"/>
              </w:rPr>
              <w:t>in the person of _____________________________________, acting pursuant to ___________,</w:t>
            </w:r>
          </w:p>
        </w:tc>
        <w:tc>
          <w:tcPr>
            <w:tcW w:w="4501" w:type="dxa"/>
            <w:shd w:val="clear" w:color="auto" w:fill="auto"/>
          </w:tcPr>
          <w:p w14:paraId="51E87879" w14:textId="77777777" w:rsidR="006A7B35" w:rsidRPr="006A7B35" w:rsidRDefault="0034700F" w:rsidP="006A7B35">
            <w:pPr>
              <w:jc w:val="both"/>
              <w:rPr>
                <w:rFonts w:ascii="Arial" w:hAnsi="Arial" w:cs="Arial"/>
                <w:b/>
                <w:bCs/>
                <w:sz w:val="20"/>
                <w:szCs w:val="20"/>
              </w:rPr>
            </w:pPr>
            <w:r w:rsidRPr="002F690B">
              <w:rPr>
                <w:rFonts w:ascii="Arial" w:hAnsi="Arial" w:cs="Arial"/>
                <w:bCs/>
                <w:sz w:val="20"/>
                <w:szCs w:val="20"/>
              </w:rPr>
              <w:t>Настоящий</w:t>
            </w:r>
            <w:r w:rsidRPr="006A7B35">
              <w:rPr>
                <w:rFonts w:ascii="Arial" w:hAnsi="Arial" w:cs="Arial"/>
                <w:bCs/>
                <w:sz w:val="20"/>
                <w:szCs w:val="20"/>
              </w:rPr>
              <w:t xml:space="preserve"> </w:t>
            </w:r>
            <w:r w:rsidR="0075238B">
              <w:rPr>
                <w:rFonts w:ascii="Arial" w:hAnsi="Arial" w:cs="Arial"/>
                <w:bCs/>
                <w:sz w:val="20"/>
                <w:szCs w:val="20"/>
              </w:rPr>
              <w:t>д</w:t>
            </w:r>
            <w:r w:rsidRPr="002F690B">
              <w:rPr>
                <w:rFonts w:ascii="Arial" w:hAnsi="Arial" w:cs="Arial"/>
                <w:bCs/>
                <w:sz w:val="20"/>
                <w:szCs w:val="20"/>
              </w:rPr>
              <w:t>оговор</w:t>
            </w:r>
            <w:r w:rsidRPr="006A7B35">
              <w:rPr>
                <w:rFonts w:ascii="Arial" w:hAnsi="Arial" w:cs="Arial"/>
                <w:bCs/>
                <w:sz w:val="20"/>
                <w:szCs w:val="20"/>
              </w:rPr>
              <w:t xml:space="preserve"> </w:t>
            </w:r>
            <w:r w:rsidRPr="002F690B">
              <w:rPr>
                <w:rFonts w:ascii="Arial" w:hAnsi="Arial" w:cs="Arial"/>
                <w:bCs/>
                <w:sz w:val="20"/>
                <w:szCs w:val="20"/>
              </w:rPr>
              <w:t>подряда</w:t>
            </w:r>
            <w:r w:rsidRPr="006A7B35">
              <w:rPr>
                <w:rFonts w:ascii="Arial" w:hAnsi="Arial" w:cs="Arial"/>
                <w:bCs/>
                <w:sz w:val="20"/>
                <w:szCs w:val="20"/>
              </w:rPr>
              <w:t xml:space="preserve"> (</w:t>
            </w:r>
            <w:r w:rsidRPr="002F690B">
              <w:rPr>
                <w:rFonts w:ascii="Arial" w:hAnsi="Arial" w:cs="Arial"/>
                <w:bCs/>
                <w:sz w:val="20"/>
                <w:szCs w:val="20"/>
              </w:rPr>
              <w:t>далее</w:t>
            </w:r>
            <w:r w:rsidRPr="006A7B35">
              <w:rPr>
                <w:rFonts w:ascii="Arial" w:hAnsi="Arial" w:cs="Arial"/>
                <w:bCs/>
                <w:sz w:val="20"/>
                <w:szCs w:val="20"/>
              </w:rPr>
              <w:t xml:space="preserve"> </w:t>
            </w:r>
            <w:r w:rsidRPr="002F690B">
              <w:rPr>
                <w:rFonts w:ascii="Arial" w:hAnsi="Arial" w:cs="Arial"/>
                <w:bCs/>
                <w:sz w:val="20"/>
                <w:szCs w:val="20"/>
              </w:rPr>
              <w:t>по</w:t>
            </w:r>
            <w:r w:rsidRPr="006A7B35">
              <w:rPr>
                <w:rFonts w:ascii="Arial" w:hAnsi="Arial" w:cs="Arial"/>
                <w:bCs/>
                <w:sz w:val="20"/>
                <w:szCs w:val="20"/>
              </w:rPr>
              <w:t xml:space="preserve"> </w:t>
            </w:r>
            <w:r w:rsidRPr="002F690B">
              <w:rPr>
                <w:rFonts w:ascii="Arial" w:hAnsi="Arial" w:cs="Arial"/>
                <w:bCs/>
                <w:sz w:val="20"/>
                <w:szCs w:val="20"/>
              </w:rPr>
              <w:t>тексту</w:t>
            </w:r>
            <w:r w:rsidRPr="006A7B35">
              <w:rPr>
                <w:rFonts w:ascii="Arial" w:hAnsi="Arial" w:cs="Arial"/>
                <w:bCs/>
                <w:sz w:val="20"/>
                <w:szCs w:val="20"/>
              </w:rPr>
              <w:t xml:space="preserve"> «</w:t>
            </w:r>
            <w:r w:rsidRPr="002F690B">
              <w:rPr>
                <w:rFonts w:ascii="Arial" w:hAnsi="Arial" w:cs="Arial"/>
                <w:bCs/>
                <w:sz w:val="20"/>
                <w:szCs w:val="20"/>
              </w:rPr>
              <w:t>Договор</w:t>
            </w:r>
            <w:r w:rsidRPr="006A7B35">
              <w:rPr>
                <w:rFonts w:ascii="Arial" w:hAnsi="Arial" w:cs="Arial"/>
                <w:bCs/>
                <w:sz w:val="20"/>
                <w:szCs w:val="20"/>
              </w:rPr>
              <w:t xml:space="preserve">») </w:t>
            </w:r>
            <w:r w:rsidRPr="002F690B">
              <w:rPr>
                <w:rFonts w:ascii="Arial" w:hAnsi="Arial" w:cs="Arial"/>
                <w:bCs/>
                <w:sz w:val="20"/>
                <w:szCs w:val="20"/>
              </w:rPr>
              <w:t>между</w:t>
            </w:r>
            <w:r w:rsidR="006A7B35">
              <w:rPr>
                <w:rFonts w:ascii="Arial" w:hAnsi="Arial" w:cs="Arial"/>
                <w:b/>
                <w:bCs/>
                <w:sz w:val="20"/>
                <w:szCs w:val="20"/>
              </w:rPr>
              <w:t xml:space="preserve"> «</w:t>
            </w:r>
            <w:r w:rsidRPr="006A7B35">
              <w:rPr>
                <w:rFonts w:ascii="Arial" w:hAnsi="Arial" w:cs="Arial"/>
                <w:b/>
                <w:bCs/>
                <w:sz w:val="20"/>
                <w:szCs w:val="20"/>
              </w:rPr>
              <w:t>_________________</w:t>
            </w:r>
            <w:r w:rsidRPr="002F690B">
              <w:rPr>
                <w:rFonts w:ascii="Arial" w:hAnsi="Arial" w:cs="Arial"/>
                <w:b/>
                <w:bCs/>
                <w:sz w:val="20"/>
                <w:szCs w:val="20"/>
              </w:rPr>
              <w:t>__»</w:t>
            </w:r>
            <w:r w:rsidR="006A7B35" w:rsidRPr="006A7B35">
              <w:rPr>
                <w:rFonts w:ascii="Arial" w:hAnsi="Arial" w:cs="Arial"/>
                <w:b/>
                <w:bCs/>
                <w:sz w:val="20"/>
                <w:szCs w:val="20"/>
              </w:rPr>
              <w:t xml:space="preserve"> </w:t>
            </w:r>
            <w:r w:rsidR="006A7B35" w:rsidRPr="002F690B">
              <w:rPr>
                <w:rFonts w:ascii="Arial" w:hAnsi="Arial" w:cs="Arial"/>
                <w:bCs/>
                <w:sz w:val="20"/>
                <w:szCs w:val="20"/>
              </w:rPr>
              <w:t>(</w:t>
            </w:r>
            <w:r w:rsidR="006A7B35">
              <w:rPr>
                <w:rFonts w:ascii="Arial" w:hAnsi="Arial" w:cs="Arial"/>
                <w:bCs/>
                <w:sz w:val="20"/>
                <w:szCs w:val="20"/>
              </w:rPr>
              <w:t xml:space="preserve">далее </w:t>
            </w:r>
            <w:r w:rsidR="006A7B35" w:rsidRPr="002F690B">
              <w:rPr>
                <w:rFonts w:ascii="Arial" w:hAnsi="Arial" w:cs="Arial"/>
                <w:bCs/>
                <w:sz w:val="20"/>
                <w:szCs w:val="20"/>
              </w:rPr>
              <w:t>именуемой как «Заказчик»</w:t>
            </w:r>
            <w:r w:rsidR="006A7B35">
              <w:rPr>
                <w:rFonts w:ascii="Arial" w:hAnsi="Arial" w:cs="Arial"/>
                <w:bCs/>
                <w:sz w:val="20"/>
                <w:szCs w:val="20"/>
              </w:rPr>
              <w:t>)</w:t>
            </w:r>
            <w:r w:rsidRPr="002F690B">
              <w:rPr>
                <w:rFonts w:ascii="Arial" w:hAnsi="Arial" w:cs="Arial"/>
                <w:bCs/>
                <w:sz w:val="20"/>
                <w:szCs w:val="20"/>
              </w:rPr>
              <w:t>, компанией, созданной и работающей по законам Российской Федерации, находящейся по адресу: Россия</w:t>
            </w:r>
            <w:r w:rsidR="006A7B35">
              <w:rPr>
                <w:rFonts w:ascii="Arial" w:hAnsi="Arial" w:cs="Arial"/>
                <w:b/>
                <w:bCs/>
                <w:sz w:val="20"/>
                <w:szCs w:val="20"/>
              </w:rPr>
              <w:t>,</w:t>
            </w:r>
          </w:p>
          <w:p w14:paraId="5E62A3E7" w14:textId="77777777" w:rsidR="006A7B35" w:rsidRDefault="0034700F" w:rsidP="006A7B35">
            <w:pPr>
              <w:jc w:val="both"/>
              <w:rPr>
                <w:rFonts w:ascii="Arial" w:hAnsi="Arial" w:cs="Arial"/>
                <w:bCs/>
                <w:sz w:val="20"/>
                <w:szCs w:val="20"/>
              </w:rPr>
            </w:pPr>
            <w:r w:rsidRPr="002F690B">
              <w:rPr>
                <w:rFonts w:ascii="Arial" w:hAnsi="Arial" w:cs="Arial"/>
                <w:b/>
                <w:bCs/>
                <w:sz w:val="20"/>
                <w:szCs w:val="20"/>
              </w:rPr>
              <w:t>_____________________________________</w:t>
            </w:r>
            <w:r w:rsidRPr="002F690B">
              <w:rPr>
                <w:rFonts w:ascii="Arial" w:hAnsi="Arial" w:cs="Arial"/>
                <w:bCs/>
                <w:sz w:val="20"/>
                <w:szCs w:val="20"/>
              </w:rPr>
              <w:t xml:space="preserve">, </w:t>
            </w:r>
          </w:p>
          <w:p w14:paraId="0936CEFB" w14:textId="77777777" w:rsidR="006A7B35" w:rsidRPr="006A7B35" w:rsidRDefault="006A7B35" w:rsidP="006A7B35">
            <w:pPr>
              <w:jc w:val="both"/>
              <w:rPr>
                <w:rFonts w:ascii="Arial" w:hAnsi="Arial" w:cs="Arial"/>
                <w:bCs/>
                <w:sz w:val="20"/>
                <w:szCs w:val="20"/>
              </w:rPr>
            </w:pPr>
            <w:r>
              <w:rPr>
                <w:rFonts w:ascii="Arial" w:hAnsi="Arial" w:cs="Arial"/>
                <w:bCs/>
                <w:sz w:val="20"/>
                <w:szCs w:val="20"/>
              </w:rPr>
              <w:t>в</w:t>
            </w:r>
            <w:r w:rsidRPr="006A7B35">
              <w:rPr>
                <w:rFonts w:ascii="Arial" w:hAnsi="Arial" w:cs="Arial"/>
                <w:bCs/>
                <w:sz w:val="20"/>
                <w:szCs w:val="20"/>
              </w:rPr>
              <w:t xml:space="preserve"> </w:t>
            </w:r>
            <w:r>
              <w:rPr>
                <w:rFonts w:ascii="Arial" w:hAnsi="Arial" w:cs="Arial"/>
                <w:bCs/>
                <w:sz w:val="20"/>
                <w:szCs w:val="20"/>
              </w:rPr>
              <w:t>лице</w:t>
            </w:r>
          </w:p>
          <w:p w14:paraId="16AF228B" w14:textId="77777777" w:rsidR="006A7B35" w:rsidRPr="000C0A95" w:rsidRDefault="0034700F" w:rsidP="006A7B35">
            <w:pPr>
              <w:jc w:val="both"/>
              <w:rPr>
                <w:rFonts w:ascii="Arial" w:hAnsi="Arial" w:cs="Arial"/>
                <w:bCs/>
                <w:sz w:val="20"/>
                <w:szCs w:val="20"/>
              </w:rPr>
            </w:pPr>
            <w:r w:rsidRPr="002F690B">
              <w:rPr>
                <w:rFonts w:ascii="Arial" w:hAnsi="Arial" w:cs="Arial"/>
                <w:bCs/>
                <w:sz w:val="20"/>
                <w:szCs w:val="20"/>
              </w:rPr>
              <w:t>_____________________________________</w:t>
            </w:r>
            <w:r w:rsidRPr="002F690B">
              <w:rPr>
                <w:rFonts w:ascii="Arial" w:hAnsi="Arial" w:cs="Arial"/>
                <w:b/>
                <w:bCs/>
                <w:sz w:val="20"/>
                <w:szCs w:val="20"/>
              </w:rPr>
              <w:t>,</w:t>
            </w:r>
            <w:r w:rsidRPr="002F690B">
              <w:rPr>
                <w:rFonts w:ascii="Arial" w:hAnsi="Arial" w:cs="Arial"/>
                <w:bCs/>
                <w:sz w:val="20"/>
                <w:szCs w:val="20"/>
              </w:rPr>
              <w:t xml:space="preserve"> действующего на основании ___________, </w:t>
            </w:r>
          </w:p>
        </w:tc>
      </w:tr>
      <w:tr w:rsidR="006A7B35" w:rsidRPr="002F690B" w14:paraId="269C4DD5" w14:textId="77777777" w:rsidTr="00653F24">
        <w:tc>
          <w:tcPr>
            <w:tcW w:w="5070" w:type="dxa"/>
            <w:shd w:val="clear" w:color="auto" w:fill="auto"/>
          </w:tcPr>
          <w:p w14:paraId="68DAEC94" w14:textId="77777777" w:rsidR="0075238B" w:rsidRPr="006A7B35" w:rsidRDefault="006A7B35" w:rsidP="0075238B">
            <w:pPr>
              <w:jc w:val="both"/>
              <w:rPr>
                <w:rFonts w:ascii="Arial" w:hAnsi="Arial" w:cs="Arial"/>
                <w:bCs/>
                <w:sz w:val="20"/>
                <w:szCs w:val="20"/>
                <w:lang w:val="en-US"/>
              </w:rPr>
            </w:pPr>
            <w:r>
              <w:rPr>
                <w:rFonts w:ascii="Arial" w:hAnsi="Arial" w:cs="Arial"/>
                <w:bCs/>
                <w:sz w:val="20"/>
                <w:szCs w:val="20"/>
                <w:lang w:val="en-US"/>
              </w:rPr>
              <w:t xml:space="preserve">and </w:t>
            </w:r>
            <w:r w:rsidR="0075238B" w:rsidRPr="006A7B35">
              <w:rPr>
                <w:rFonts w:ascii="Arial" w:hAnsi="Arial" w:cs="Arial"/>
                <w:b/>
                <w:bCs/>
                <w:sz w:val="20"/>
                <w:szCs w:val="20"/>
                <w:lang w:val="en-US"/>
              </w:rPr>
              <w:t xml:space="preserve">«___________________» </w:t>
            </w:r>
            <w:r w:rsidR="0075238B" w:rsidRPr="006A7B35">
              <w:rPr>
                <w:rFonts w:ascii="Arial" w:hAnsi="Arial" w:cs="Arial"/>
                <w:bCs/>
                <w:sz w:val="20"/>
                <w:szCs w:val="20"/>
                <w:lang w:val="en-US"/>
              </w:rPr>
              <w:t>(</w:t>
            </w:r>
            <w:r w:rsidR="0075238B">
              <w:rPr>
                <w:rFonts w:ascii="Arial" w:hAnsi="Arial" w:cs="Arial"/>
                <w:bCs/>
                <w:sz w:val="20"/>
                <w:szCs w:val="20"/>
                <w:lang w:val="en-US"/>
              </w:rPr>
              <w:t xml:space="preserve">hereinafter to be referred to as the “Contractor”), a company, incorporated and acting under the laws of_________, </w:t>
            </w:r>
            <w:r w:rsidR="0075238B" w:rsidRPr="006A7B35">
              <w:rPr>
                <w:rFonts w:ascii="Arial" w:hAnsi="Arial" w:cs="Arial"/>
                <w:bCs/>
                <w:sz w:val="20"/>
                <w:szCs w:val="20"/>
                <w:lang w:val="en-US"/>
              </w:rPr>
              <w:t>having its registered office at _____________________________________,</w:t>
            </w:r>
          </w:p>
          <w:p w14:paraId="31B2C9C0" w14:textId="77777777" w:rsidR="006A7B35" w:rsidRDefault="0075238B" w:rsidP="0075238B">
            <w:pPr>
              <w:jc w:val="both"/>
              <w:rPr>
                <w:rFonts w:ascii="Arial" w:hAnsi="Arial" w:cs="Arial"/>
                <w:bCs/>
                <w:sz w:val="20"/>
                <w:szCs w:val="20"/>
                <w:lang w:val="en-US"/>
              </w:rPr>
            </w:pPr>
            <w:r w:rsidRPr="006A7B35">
              <w:rPr>
                <w:rFonts w:ascii="Arial" w:hAnsi="Arial" w:cs="Arial"/>
                <w:bCs/>
                <w:sz w:val="20"/>
                <w:szCs w:val="20"/>
                <w:lang w:val="en-US"/>
              </w:rPr>
              <w:t>in the person of _____________________________________, acting pursuant to ___________,</w:t>
            </w:r>
          </w:p>
          <w:p w14:paraId="32F29860" w14:textId="77777777" w:rsidR="0075238B" w:rsidRPr="006A7B35" w:rsidRDefault="0075238B" w:rsidP="0075238B">
            <w:pPr>
              <w:jc w:val="both"/>
              <w:rPr>
                <w:rFonts w:ascii="Arial" w:hAnsi="Arial" w:cs="Arial"/>
                <w:bCs/>
                <w:sz w:val="20"/>
                <w:szCs w:val="20"/>
                <w:lang w:val="en-US"/>
              </w:rPr>
            </w:pPr>
          </w:p>
        </w:tc>
        <w:tc>
          <w:tcPr>
            <w:tcW w:w="4501" w:type="dxa"/>
            <w:shd w:val="clear" w:color="auto" w:fill="auto"/>
          </w:tcPr>
          <w:p w14:paraId="1FCC7B9C" w14:textId="77777777" w:rsidR="006A7B35" w:rsidRPr="006A7B35" w:rsidRDefault="006A7B35" w:rsidP="006A7B35">
            <w:pPr>
              <w:jc w:val="both"/>
              <w:rPr>
                <w:rFonts w:ascii="Arial" w:hAnsi="Arial" w:cs="Arial"/>
                <w:bCs/>
                <w:sz w:val="20"/>
                <w:szCs w:val="20"/>
              </w:rPr>
            </w:pPr>
            <w:r>
              <w:rPr>
                <w:rFonts w:ascii="Arial" w:hAnsi="Arial" w:cs="Arial"/>
                <w:bCs/>
                <w:sz w:val="20"/>
                <w:szCs w:val="20"/>
              </w:rPr>
              <w:t xml:space="preserve">и </w:t>
            </w:r>
            <w:r w:rsidRPr="002F690B">
              <w:rPr>
                <w:rFonts w:ascii="Arial" w:hAnsi="Arial" w:cs="Arial"/>
                <w:bCs/>
                <w:sz w:val="20"/>
                <w:szCs w:val="20"/>
              </w:rPr>
              <w:t>компанией _____«________________»</w:t>
            </w:r>
            <w:r w:rsidRPr="006A7B35">
              <w:rPr>
                <w:rFonts w:ascii="Arial" w:hAnsi="Arial" w:cs="Arial"/>
                <w:bCs/>
                <w:sz w:val="20"/>
                <w:szCs w:val="20"/>
              </w:rPr>
              <w:t xml:space="preserve"> </w:t>
            </w:r>
            <w:r w:rsidRPr="002F690B">
              <w:rPr>
                <w:rFonts w:ascii="Arial" w:hAnsi="Arial" w:cs="Arial"/>
                <w:bCs/>
                <w:sz w:val="20"/>
                <w:szCs w:val="20"/>
              </w:rPr>
              <w:t>(</w:t>
            </w:r>
            <w:r>
              <w:rPr>
                <w:rFonts w:ascii="Arial" w:hAnsi="Arial" w:cs="Arial"/>
                <w:bCs/>
                <w:sz w:val="20"/>
                <w:szCs w:val="20"/>
              </w:rPr>
              <w:t>далее именуемой как «Подрядчик»)</w:t>
            </w:r>
            <w:r w:rsidRPr="002F690B">
              <w:rPr>
                <w:rFonts w:ascii="Arial" w:hAnsi="Arial" w:cs="Arial"/>
                <w:bCs/>
                <w:sz w:val="20"/>
                <w:szCs w:val="20"/>
              </w:rPr>
              <w:t xml:space="preserve">, созданной и работающей по законам ______________________, находящейся по адресу: ____________________________, </w:t>
            </w:r>
          </w:p>
          <w:p w14:paraId="02AED642" w14:textId="77777777" w:rsidR="006A7B35" w:rsidRDefault="006A7B35" w:rsidP="006A7B35">
            <w:pPr>
              <w:jc w:val="both"/>
              <w:rPr>
                <w:rFonts w:ascii="Arial" w:hAnsi="Arial" w:cs="Arial"/>
                <w:bCs/>
                <w:sz w:val="20"/>
                <w:szCs w:val="20"/>
              </w:rPr>
            </w:pPr>
            <w:r w:rsidRPr="002F690B">
              <w:rPr>
                <w:rFonts w:ascii="Arial" w:hAnsi="Arial" w:cs="Arial"/>
                <w:bCs/>
                <w:sz w:val="20"/>
                <w:szCs w:val="20"/>
              </w:rPr>
              <w:t xml:space="preserve">в лице ______________________, действующего на основании _____________ </w:t>
            </w:r>
          </w:p>
          <w:p w14:paraId="085E5981" w14:textId="77777777" w:rsidR="006A7B35" w:rsidRPr="002F690B" w:rsidRDefault="006A7B35" w:rsidP="006A7B35">
            <w:pPr>
              <w:jc w:val="both"/>
              <w:rPr>
                <w:rFonts w:ascii="Arial" w:hAnsi="Arial" w:cs="Arial"/>
                <w:bCs/>
                <w:sz w:val="20"/>
                <w:szCs w:val="20"/>
              </w:rPr>
            </w:pPr>
          </w:p>
        </w:tc>
      </w:tr>
      <w:tr w:rsidR="006A7B35" w:rsidRPr="002F690B" w14:paraId="63BE5FDE" w14:textId="77777777" w:rsidTr="00653F24">
        <w:tc>
          <w:tcPr>
            <w:tcW w:w="5070" w:type="dxa"/>
            <w:shd w:val="clear" w:color="auto" w:fill="auto"/>
          </w:tcPr>
          <w:p w14:paraId="5562B60A"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 xml:space="preserve">jointly to be referred to as the “Parties” and individually – a “Party”,  </w:t>
            </w:r>
          </w:p>
          <w:p w14:paraId="46EE8E23" w14:textId="77777777" w:rsidR="006A7B35" w:rsidRPr="0075238B" w:rsidRDefault="006A7B35" w:rsidP="002F690B">
            <w:pPr>
              <w:jc w:val="both"/>
              <w:rPr>
                <w:rFonts w:ascii="Arial" w:hAnsi="Arial" w:cs="Arial"/>
                <w:bCs/>
                <w:sz w:val="20"/>
                <w:szCs w:val="20"/>
                <w:lang w:val="en-US"/>
              </w:rPr>
            </w:pPr>
          </w:p>
        </w:tc>
        <w:tc>
          <w:tcPr>
            <w:tcW w:w="4501" w:type="dxa"/>
            <w:shd w:val="clear" w:color="auto" w:fill="auto"/>
          </w:tcPr>
          <w:p w14:paraId="48CFB778" w14:textId="77777777" w:rsidR="006A7B35" w:rsidRPr="006A7B35" w:rsidRDefault="006A7B35" w:rsidP="006A7B35">
            <w:pPr>
              <w:jc w:val="both"/>
              <w:rPr>
                <w:rFonts w:ascii="Arial" w:hAnsi="Arial" w:cs="Arial"/>
              </w:rPr>
            </w:pPr>
            <w:r w:rsidRPr="006A7B35">
              <w:rPr>
                <w:rFonts w:ascii="Arial" w:hAnsi="Arial" w:cs="Arial"/>
                <w:bCs/>
                <w:sz w:val="20"/>
                <w:szCs w:val="20"/>
              </w:rPr>
              <w:t>совместно именуемыми далее «Стороны», по отдельности – «Сторона»,</w:t>
            </w:r>
            <w:r w:rsidRPr="00532D3F">
              <w:rPr>
                <w:rFonts w:ascii="Arial" w:hAnsi="Arial" w:cs="Arial"/>
              </w:rPr>
              <w:t xml:space="preserve"> </w:t>
            </w:r>
          </w:p>
        </w:tc>
      </w:tr>
      <w:tr w:rsidR="006A7B35" w:rsidRPr="002F690B" w14:paraId="1EA10F8A" w14:textId="77777777" w:rsidTr="00653F24">
        <w:tc>
          <w:tcPr>
            <w:tcW w:w="5070" w:type="dxa"/>
            <w:shd w:val="clear" w:color="auto" w:fill="auto"/>
          </w:tcPr>
          <w:p w14:paraId="1970A95C" w14:textId="77777777" w:rsidR="006A7B35" w:rsidRPr="0075238B" w:rsidRDefault="0075238B" w:rsidP="002F690B">
            <w:pPr>
              <w:jc w:val="both"/>
              <w:rPr>
                <w:rFonts w:ascii="Arial" w:hAnsi="Arial" w:cs="Arial"/>
                <w:bCs/>
                <w:sz w:val="20"/>
                <w:szCs w:val="20"/>
                <w:lang w:val="en-US"/>
              </w:rPr>
            </w:pPr>
            <w:r>
              <w:rPr>
                <w:rFonts w:ascii="Arial" w:hAnsi="Arial" w:cs="Arial"/>
                <w:bCs/>
                <w:sz w:val="20"/>
                <w:szCs w:val="20"/>
                <w:lang w:val="en-US"/>
              </w:rPr>
              <w:t>has been concluded on the following:</w:t>
            </w:r>
          </w:p>
        </w:tc>
        <w:tc>
          <w:tcPr>
            <w:tcW w:w="4501" w:type="dxa"/>
            <w:shd w:val="clear" w:color="auto" w:fill="auto"/>
          </w:tcPr>
          <w:p w14:paraId="121DDC82" w14:textId="77777777" w:rsidR="006A7B35" w:rsidRPr="006A7B35" w:rsidRDefault="006A7B35" w:rsidP="006A7B35">
            <w:pPr>
              <w:jc w:val="both"/>
              <w:rPr>
                <w:rFonts w:ascii="Arial" w:hAnsi="Arial" w:cs="Arial"/>
                <w:bCs/>
                <w:sz w:val="20"/>
                <w:szCs w:val="20"/>
              </w:rPr>
            </w:pPr>
            <w:r>
              <w:rPr>
                <w:rFonts w:ascii="Arial" w:hAnsi="Arial" w:cs="Arial"/>
                <w:bCs/>
                <w:sz w:val="20"/>
                <w:szCs w:val="20"/>
              </w:rPr>
              <w:t>был заключен о нижеследующем:</w:t>
            </w:r>
          </w:p>
        </w:tc>
      </w:tr>
      <w:tr w:rsidR="002F690B" w:rsidRPr="002F690B" w14:paraId="287C2DAC" w14:textId="77777777" w:rsidTr="00653F24">
        <w:tc>
          <w:tcPr>
            <w:tcW w:w="5070" w:type="dxa"/>
            <w:shd w:val="clear" w:color="auto" w:fill="auto"/>
          </w:tcPr>
          <w:p w14:paraId="23DDF056" w14:textId="77777777" w:rsidR="00EC4C25" w:rsidRDefault="00EC4C25" w:rsidP="006A7B35">
            <w:pPr>
              <w:jc w:val="center"/>
              <w:rPr>
                <w:rFonts w:ascii="Arial" w:hAnsi="Arial" w:cs="Arial"/>
                <w:b/>
                <w:bCs/>
                <w:sz w:val="20"/>
                <w:szCs w:val="20"/>
                <w:lang w:val="en-US"/>
              </w:rPr>
            </w:pPr>
            <w:r w:rsidRPr="002F690B">
              <w:rPr>
                <w:rFonts w:ascii="Arial" w:hAnsi="Arial" w:cs="Arial"/>
                <w:b/>
                <w:bCs/>
                <w:sz w:val="20"/>
                <w:szCs w:val="20"/>
              </w:rPr>
              <w:t xml:space="preserve">1. </w:t>
            </w:r>
            <w:r w:rsidRPr="002F690B">
              <w:rPr>
                <w:rFonts w:ascii="Arial" w:hAnsi="Arial" w:cs="Arial"/>
                <w:b/>
                <w:bCs/>
                <w:sz w:val="20"/>
                <w:szCs w:val="20"/>
                <w:lang w:val="en-US"/>
              </w:rPr>
              <w:t xml:space="preserve">SUBJECT </w:t>
            </w:r>
            <w:r w:rsidR="006A7B35">
              <w:rPr>
                <w:rFonts w:ascii="Arial" w:hAnsi="Arial" w:cs="Arial"/>
                <w:b/>
                <w:bCs/>
                <w:sz w:val="20"/>
                <w:szCs w:val="20"/>
                <w:lang w:val="en-US"/>
              </w:rPr>
              <w:t>MATTER</w:t>
            </w:r>
          </w:p>
          <w:p w14:paraId="1459C67F" w14:textId="77777777" w:rsidR="006A7B35" w:rsidRPr="002F690B" w:rsidRDefault="006A7B35" w:rsidP="006A7B35">
            <w:pPr>
              <w:jc w:val="center"/>
              <w:rPr>
                <w:rFonts w:ascii="Arial" w:hAnsi="Arial" w:cs="Arial"/>
                <w:b/>
                <w:bCs/>
                <w:sz w:val="20"/>
                <w:szCs w:val="20"/>
                <w:lang w:val="en-US"/>
              </w:rPr>
            </w:pPr>
          </w:p>
        </w:tc>
        <w:tc>
          <w:tcPr>
            <w:tcW w:w="4501" w:type="dxa"/>
            <w:shd w:val="clear" w:color="auto" w:fill="auto"/>
          </w:tcPr>
          <w:p w14:paraId="5320B2E7" w14:textId="77777777" w:rsidR="00EC4C25" w:rsidRPr="002F690B" w:rsidRDefault="00EC4C25" w:rsidP="006A7B35">
            <w:pPr>
              <w:jc w:val="center"/>
              <w:rPr>
                <w:rFonts w:ascii="Arial" w:hAnsi="Arial" w:cs="Arial"/>
                <w:b/>
                <w:bCs/>
                <w:sz w:val="20"/>
                <w:szCs w:val="20"/>
              </w:rPr>
            </w:pPr>
            <w:r w:rsidRPr="002F690B">
              <w:rPr>
                <w:rFonts w:ascii="Arial" w:hAnsi="Arial" w:cs="Arial"/>
                <w:b/>
                <w:bCs/>
                <w:sz w:val="20"/>
                <w:szCs w:val="20"/>
              </w:rPr>
              <w:t>1. ПРЕДМЕТ ДОГОВОРА</w:t>
            </w:r>
          </w:p>
        </w:tc>
      </w:tr>
      <w:tr w:rsidR="002F690B" w:rsidRPr="002F690B" w14:paraId="124544A2" w14:textId="77777777" w:rsidTr="00653F24">
        <w:tc>
          <w:tcPr>
            <w:tcW w:w="5070" w:type="dxa"/>
            <w:shd w:val="clear" w:color="auto" w:fill="auto"/>
          </w:tcPr>
          <w:p w14:paraId="3EF0EC96" w14:textId="77777777" w:rsidR="00FB42A4" w:rsidRPr="00A54979" w:rsidRDefault="00A57004">
            <w:pPr>
              <w:rPr>
                <w:lang w:val="en-US"/>
                <w:rPrChange w:id="2" w:author="Microsoft Office User" w:date="2025-09-29T16:26:00Z">
                  <w:rPr/>
                </w:rPrChange>
              </w:rPr>
            </w:pPr>
            <w:r w:rsidRPr="00A54979">
              <w:rPr>
                <w:lang w:val="en-US"/>
                <w:rPrChange w:id="3" w:author="Microsoft Office User" w:date="2025-09-29T16:26:00Z">
                  <w:rPr/>
                </w:rPrChange>
              </w:rPr>
              <w:t xml:space="preserve">1.1. The Contractor shall, upon the Client’s assignment and within the term set forth herein, complete the works Modernization of IS and Digital Twin Implementation  in accordance with the costs </w:t>
            </w:r>
            <w:r w:rsidRPr="00A54979">
              <w:rPr>
                <w:lang w:val="en-US"/>
                <w:rPrChange w:id="4" w:author="Microsoft Office User" w:date="2025-09-29T16:26:00Z">
                  <w:rPr/>
                </w:rPrChange>
              </w:rPr>
              <w:t>estimations (hereinafter to be referred to as the “Works”) which shall be the integral parts of the Contract and transfer the Works’ result to the Client wherein the Client shall accept the result of the completed works and  pay its cost.</w:t>
            </w:r>
          </w:p>
        </w:tc>
        <w:tc>
          <w:tcPr>
            <w:tcW w:w="4501" w:type="dxa"/>
            <w:shd w:val="clear" w:color="auto" w:fill="auto"/>
          </w:tcPr>
          <w:p w14:paraId="3BB10CCF" w14:textId="77777777" w:rsidR="00FB42A4" w:rsidRDefault="00A57004">
            <w:r>
              <w:t>1.1. Подрядчик об</w:t>
            </w:r>
            <w:r>
              <w:t>язуется по заданию Заказчика в установленный настоящим договором срок выполнить работы по Модернизация ИС и внедрение цифрового двойника (далее - «работы») в соответствии со сметами, являющимися неотъемлемой частью настоящего Договора и сдать результат раб</w:t>
            </w:r>
            <w:r>
              <w:t xml:space="preserve">оты Заказчику, а Заказчик обязуется принять и оплатить их. </w:t>
            </w:r>
          </w:p>
        </w:tc>
      </w:tr>
      <w:tr w:rsidR="0075238B" w:rsidRPr="0075238B" w14:paraId="0C463719" w14:textId="77777777" w:rsidTr="00653F24">
        <w:tc>
          <w:tcPr>
            <w:tcW w:w="5070" w:type="dxa"/>
            <w:shd w:val="clear" w:color="auto" w:fill="auto"/>
          </w:tcPr>
          <w:p w14:paraId="0666AFC1"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1.2. The works shall commence on _____________.</w:t>
            </w:r>
          </w:p>
        </w:tc>
        <w:tc>
          <w:tcPr>
            <w:tcW w:w="4501" w:type="dxa"/>
            <w:shd w:val="clear" w:color="auto" w:fill="auto"/>
          </w:tcPr>
          <w:p w14:paraId="2C713BBB" w14:textId="77777777" w:rsidR="0075238B" w:rsidRPr="0075238B" w:rsidRDefault="0075238B" w:rsidP="00051699">
            <w:pPr>
              <w:jc w:val="both"/>
              <w:rPr>
                <w:rFonts w:ascii="Arial" w:hAnsi="Arial" w:cs="Arial"/>
                <w:bCs/>
                <w:sz w:val="20"/>
                <w:szCs w:val="20"/>
              </w:rPr>
            </w:pPr>
            <w:r w:rsidRPr="0075238B">
              <w:rPr>
                <w:rFonts w:ascii="Arial" w:hAnsi="Arial" w:cs="Arial"/>
                <w:bCs/>
                <w:sz w:val="20"/>
                <w:szCs w:val="20"/>
              </w:rPr>
              <w:t>1.2. День (дата) начала выполнения Работ: ___________.</w:t>
            </w:r>
          </w:p>
          <w:p w14:paraId="0F0D4CC1" w14:textId="77777777" w:rsidR="0075238B" w:rsidRPr="0075238B" w:rsidRDefault="0075238B" w:rsidP="00051699">
            <w:pPr>
              <w:jc w:val="both"/>
              <w:rPr>
                <w:rFonts w:ascii="Arial" w:hAnsi="Arial" w:cs="Arial"/>
                <w:bCs/>
                <w:sz w:val="20"/>
                <w:szCs w:val="20"/>
              </w:rPr>
            </w:pPr>
          </w:p>
        </w:tc>
      </w:tr>
      <w:tr w:rsidR="0075238B" w:rsidRPr="002F690B" w14:paraId="1C14BF4E" w14:textId="77777777" w:rsidTr="00653F24">
        <w:tc>
          <w:tcPr>
            <w:tcW w:w="5070" w:type="dxa"/>
            <w:shd w:val="clear" w:color="auto" w:fill="auto"/>
          </w:tcPr>
          <w:p w14:paraId="7CBC6949"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1.3. The works shall be completed on (in) _____________.</w:t>
            </w:r>
          </w:p>
          <w:p w14:paraId="631FFFFE"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The Contractor shall inform the Client in writing on the works completion in the day of the works have been completed; the notification may be also given in any other form.</w:t>
            </w:r>
          </w:p>
        </w:tc>
        <w:tc>
          <w:tcPr>
            <w:tcW w:w="4501" w:type="dxa"/>
            <w:shd w:val="clear" w:color="auto" w:fill="auto"/>
          </w:tcPr>
          <w:p w14:paraId="5DAC9175" w14:textId="77777777" w:rsidR="0075238B" w:rsidRPr="0075238B" w:rsidRDefault="0075238B" w:rsidP="00051699">
            <w:pPr>
              <w:jc w:val="both"/>
              <w:rPr>
                <w:rFonts w:ascii="Arial" w:hAnsi="Arial" w:cs="Arial"/>
                <w:bCs/>
                <w:sz w:val="20"/>
                <w:szCs w:val="20"/>
              </w:rPr>
            </w:pPr>
            <w:r w:rsidRPr="0075238B">
              <w:rPr>
                <w:rFonts w:ascii="Arial" w:hAnsi="Arial" w:cs="Arial"/>
                <w:bCs/>
                <w:sz w:val="20"/>
                <w:szCs w:val="20"/>
              </w:rPr>
              <w:t>1.3. День (дата) окончания или срок выполнения Работ: ___________.</w:t>
            </w:r>
          </w:p>
          <w:p w14:paraId="40551BB5" w14:textId="77777777" w:rsidR="0075238B" w:rsidRPr="0075238B" w:rsidRDefault="0075238B" w:rsidP="00051699">
            <w:pPr>
              <w:jc w:val="both"/>
              <w:rPr>
                <w:rFonts w:ascii="Arial" w:hAnsi="Arial" w:cs="Arial"/>
                <w:bCs/>
                <w:sz w:val="20"/>
                <w:szCs w:val="20"/>
              </w:rPr>
            </w:pPr>
            <w:r w:rsidRPr="0075238B">
              <w:rPr>
                <w:rFonts w:ascii="Arial" w:hAnsi="Arial" w:cs="Arial"/>
                <w:bCs/>
                <w:sz w:val="20"/>
                <w:szCs w:val="20"/>
              </w:rPr>
              <w:t>Об окончании выполнения Работ Подрядчик обязан письменно известить Заказчика в день окончания Работ с возможным дополнительным извещением об этом иными способами.</w:t>
            </w:r>
          </w:p>
        </w:tc>
      </w:tr>
      <w:tr w:rsidR="002F690B" w:rsidRPr="002F690B" w14:paraId="7B9D0D6C" w14:textId="77777777" w:rsidTr="00653F24">
        <w:tc>
          <w:tcPr>
            <w:tcW w:w="5070" w:type="dxa"/>
            <w:shd w:val="clear" w:color="auto" w:fill="auto"/>
          </w:tcPr>
          <w:p w14:paraId="62FBD0ED" w14:textId="77777777" w:rsidR="00F16AB7" w:rsidRPr="002F690B" w:rsidRDefault="00F16AB7" w:rsidP="002F690B">
            <w:pPr>
              <w:jc w:val="both"/>
              <w:rPr>
                <w:rFonts w:ascii="Arial" w:hAnsi="Arial" w:cs="Arial"/>
                <w:sz w:val="20"/>
                <w:szCs w:val="20"/>
                <w:lang w:val="en-US" w:eastAsia="en-US"/>
              </w:rPr>
            </w:pPr>
            <w:r w:rsidRPr="002F690B">
              <w:rPr>
                <w:rFonts w:ascii="Arial" w:hAnsi="Arial" w:cs="Arial"/>
                <w:spacing w:val="-5"/>
                <w:sz w:val="20"/>
                <w:szCs w:val="20"/>
                <w:lang w:val="en-US"/>
              </w:rPr>
              <w:t>1.4</w:t>
            </w:r>
            <w:r w:rsidR="0075238B" w:rsidRPr="0075238B">
              <w:rPr>
                <w:rFonts w:ascii="Arial" w:hAnsi="Arial" w:cs="Arial"/>
                <w:spacing w:val="-5"/>
                <w:sz w:val="20"/>
                <w:szCs w:val="20"/>
                <w:lang w:val="en-US"/>
              </w:rPr>
              <w:t>.</w:t>
            </w:r>
            <w:r w:rsidRPr="002F690B">
              <w:rPr>
                <w:rFonts w:ascii="Arial" w:hAnsi="Arial" w:cs="Arial"/>
                <w:spacing w:val="-5"/>
                <w:sz w:val="20"/>
                <w:szCs w:val="20"/>
                <w:lang w:val="en-US"/>
              </w:rPr>
              <w:t xml:space="preserve"> </w:t>
            </w:r>
            <w:r w:rsidRPr="002F690B">
              <w:rPr>
                <w:rFonts w:ascii="Arial" w:hAnsi="Arial" w:cs="Arial"/>
                <w:sz w:val="20"/>
                <w:szCs w:val="20"/>
                <w:lang w:val="en-US"/>
              </w:rPr>
              <w:t xml:space="preserve">Unless otherwise agreed in writing by the Parties, the works hereunder shall be executed by the Contractor’s work and labor, </w:t>
            </w:r>
            <w:proofErr w:type="gramStart"/>
            <w:r w:rsidRPr="002F690B">
              <w:rPr>
                <w:rFonts w:ascii="Arial" w:hAnsi="Arial" w:cs="Arial"/>
                <w:sz w:val="20"/>
                <w:szCs w:val="20"/>
                <w:lang w:val="en-US"/>
              </w:rPr>
              <w:t>i.e.</w:t>
            </w:r>
            <w:proofErr w:type="gramEnd"/>
            <w:r w:rsidRPr="002F690B">
              <w:rPr>
                <w:rFonts w:ascii="Arial" w:hAnsi="Arial" w:cs="Arial"/>
                <w:sz w:val="20"/>
                <w:szCs w:val="20"/>
                <w:lang w:val="en-US"/>
              </w:rPr>
              <w:t xml:space="preserve"> by using its resources and materials.</w:t>
            </w:r>
          </w:p>
        </w:tc>
        <w:tc>
          <w:tcPr>
            <w:tcW w:w="4501" w:type="dxa"/>
            <w:shd w:val="clear" w:color="auto" w:fill="auto"/>
          </w:tcPr>
          <w:p w14:paraId="718AF9C6" w14:textId="77777777" w:rsidR="00F16AB7" w:rsidRPr="002F690B" w:rsidRDefault="00F16AB7" w:rsidP="002F690B">
            <w:pPr>
              <w:jc w:val="both"/>
              <w:rPr>
                <w:rFonts w:ascii="Arial" w:hAnsi="Arial" w:cs="Arial"/>
                <w:bCs/>
                <w:sz w:val="20"/>
                <w:szCs w:val="20"/>
              </w:rPr>
            </w:pPr>
            <w:r w:rsidRPr="002F690B">
              <w:rPr>
                <w:rFonts w:ascii="Arial" w:hAnsi="Arial" w:cs="Arial"/>
                <w:bCs/>
                <w:sz w:val="20"/>
                <w:szCs w:val="20"/>
              </w:rPr>
              <w:t>1.4</w:t>
            </w:r>
            <w:r w:rsidR="0075238B">
              <w:rPr>
                <w:rFonts w:ascii="Arial" w:hAnsi="Arial" w:cs="Arial"/>
                <w:bCs/>
                <w:sz w:val="20"/>
                <w:szCs w:val="20"/>
              </w:rPr>
              <w:t>.</w:t>
            </w:r>
            <w:r w:rsidRPr="002F690B">
              <w:rPr>
                <w:rFonts w:ascii="Arial" w:hAnsi="Arial" w:cs="Arial"/>
                <w:bCs/>
                <w:sz w:val="20"/>
                <w:szCs w:val="20"/>
              </w:rPr>
              <w:t xml:space="preserve"> Если стороны в письменном виде не договорились об ином, работы по настоящему договору выполняются иждивением Подрядчика: его силами, средствами и с использованием его материалов. </w:t>
            </w:r>
          </w:p>
        </w:tc>
      </w:tr>
      <w:tr w:rsidR="002F690B" w:rsidRPr="002F690B" w14:paraId="483A3173" w14:textId="77777777" w:rsidTr="00653F24">
        <w:tc>
          <w:tcPr>
            <w:tcW w:w="5070" w:type="dxa"/>
            <w:shd w:val="clear" w:color="auto" w:fill="auto"/>
          </w:tcPr>
          <w:p w14:paraId="5318E909" w14:textId="77777777" w:rsidR="00F16AB7" w:rsidRDefault="00F16AB7" w:rsidP="002F690B">
            <w:pPr>
              <w:jc w:val="center"/>
              <w:rPr>
                <w:rFonts w:ascii="Arial" w:hAnsi="Arial" w:cs="Arial"/>
                <w:b/>
                <w:bCs/>
                <w:sz w:val="20"/>
                <w:szCs w:val="20"/>
                <w:lang w:val="en-US"/>
              </w:rPr>
            </w:pPr>
            <w:r w:rsidRPr="002F690B">
              <w:rPr>
                <w:rFonts w:ascii="Arial" w:hAnsi="Arial" w:cs="Arial"/>
                <w:b/>
                <w:bCs/>
                <w:sz w:val="20"/>
                <w:szCs w:val="20"/>
              </w:rPr>
              <w:t xml:space="preserve">2. </w:t>
            </w:r>
            <w:r w:rsidRPr="002F690B">
              <w:rPr>
                <w:rFonts w:ascii="Arial" w:hAnsi="Arial" w:cs="Arial"/>
                <w:b/>
                <w:bCs/>
                <w:sz w:val="20"/>
                <w:szCs w:val="20"/>
                <w:lang w:val="en-US"/>
              </w:rPr>
              <w:t>DEFINITIONS</w:t>
            </w:r>
          </w:p>
          <w:p w14:paraId="7DB0E165" w14:textId="77777777" w:rsidR="0075238B" w:rsidRPr="002F690B" w:rsidRDefault="0075238B" w:rsidP="002F690B">
            <w:pPr>
              <w:jc w:val="center"/>
              <w:rPr>
                <w:rFonts w:ascii="Arial" w:hAnsi="Arial" w:cs="Arial"/>
                <w:b/>
                <w:bCs/>
                <w:sz w:val="20"/>
                <w:szCs w:val="20"/>
                <w:lang w:val="en-US"/>
              </w:rPr>
            </w:pPr>
          </w:p>
        </w:tc>
        <w:tc>
          <w:tcPr>
            <w:tcW w:w="4501" w:type="dxa"/>
            <w:shd w:val="clear" w:color="auto" w:fill="auto"/>
          </w:tcPr>
          <w:p w14:paraId="05C3EBD0" w14:textId="77777777" w:rsidR="00F16AB7" w:rsidRPr="002F690B" w:rsidRDefault="00F16AB7" w:rsidP="002F690B">
            <w:pPr>
              <w:jc w:val="center"/>
              <w:rPr>
                <w:rFonts w:ascii="Arial" w:hAnsi="Arial" w:cs="Arial"/>
                <w:b/>
                <w:bCs/>
                <w:sz w:val="20"/>
                <w:szCs w:val="20"/>
              </w:rPr>
            </w:pPr>
            <w:r w:rsidRPr="002F690B">
              <w:rPr>
                <w:rFonts w:ascii="Arial" w:hAnsi="Arial" w:cs="Arial"/>
                <w:b/>
                <w:bCs/>
                <w:sz w:val="20"/>
                <w:szCs w:val="20"/>
              </w:rPr>
              <w:t>2. ОПРЕДЕЛЕНИЯ</w:t>
            </w:r>
          </w:p>
        </w:tc>
      </w:tr>
      <w:tr w:rsidR="002F690B" w:rsidRPr="002F690B" w14:paraId="2FF19FCF" w14:textId="77777777" w:rsidTr="00653F24">
        <w:tc>
          <w:tcPr>
            <w:tcW w:w="5070" w:type="dxa"/>
            <w:shd w:val="clear" w:color="auto" w:fill="auto"/>
          </w:tcPr>
          <w:p w14:paraId="7B87ED07" w14:textId="77777777" w:rsidR="00F20F7C" w:rsidRPr="002F690B" w:rsidRDefault="0075238B" w:rsidP="0075238B">
            <w:pPr>
              <w:jc w:val="both"/>
              <w:rPr>
                <w:rFonts w:ascii="Arial" w:hAnsi="Arial" w:cs="Arial"/>
                <w:sz w:val="20"/>
                <w:szCs w:val="20"/>
                <w:lang w:val="en-US" w:eastAsia="en-US"/>
              </w:rPr>
            </w:pPr>
            <w:r>
              <w:rPr>
                <w:rFonts w:ascii="Arial" w:hAnsi="Arial" w:cs="Arial"/>
                <w:sz w:val="20"/>
                <w:szCs w:val="20"/>
                <w:lang w:val="en-US" w:eastAsia="en-US"/>
              </w:rPr>
              <w:t xml:space="preserve">In this </w:t>
            </w:r>
            <w:proofErr w:type="gramStart"/>
            <w:r>
              <w:rPr>
                <w:rFonts w:ascii="Arial" w:hAnsi="Arial" w:cs="Arial"/>
                <w:sz w:val="20"/>
                <w:szCs w:val="20"/>
                <w:lang w:val="en-US" w:eastAsia="en-US"/>
              </w:rPr>
              <w:t>Contracts  capitalized</w:t>
            </w:r>
            <w:proofErr w:type="gramEnd"/>
            <w:r>
              <w:rPr>
                <w:rFonts w:ascii="Arial" w:hAnsi="Arial" w:cs="Arial"/>
                <w:sz w:val="20"/>
                <w:szCs w:val="20"/>
                <w:lang w:val="en-US" w:eastAsia="en-US"/>
              </w:rPr>
              <w:t xml:space="preserve"> definitions and terms shall have the meaning</w:t>
            </w:r>
            <w:r w:rsidR="00F20F7C" w:rsidRPr="002F690B">
              <w:rPr>
                <w:rFonts w:ascii="Arial" w:hAnsi="Arial" w:cs="Arial"/>
                <w:sz w:val="20"/>
                <w:szCs w:val="20"/>
                <w:lang w:val="en-US" w:eastAsia="en-US"/>
              </w:rPr>
              <w:t xml:space="preserve"> as defined below:</w:t>
            </w:r>
          </w:p>
        </w:tc>
        <w:tc>
          <w:tcPr>
            <w:tcW w:w="4501" w:type="dxa"/>
            <w:shd w:val="clear" w:color="auto" w:fill="auto"/>
          </w:tcPr>
          <w:p w14:paraId="289D2719" w14:textId="77777777" w:rsidR="00F20F7C" w:rsidRPr="002F690B" w:rsidRDefault="00F20F7C" w:rsidP="002F690B">
            <w:pPr>
              <w:jc w:val="both"/>
              <w:rPr>
                <w:rFonts w:ascii="Arial" w:hAnsi="Arial" w:cs="Arial"/>
                <w:sz w:val="20"/>
                <w:szCs w:val="20"/>
                <w:lang w:eastAsia="en-US"/>
              </w:rPr>
            </w:pPr>
            <w:r w:rsidRPr="002F690B">
              <w:rPr>
                <w:rFonts w:ascii="Arial" w:hAnsi="Arial" w:cs="Arial"/>
                <w:sz w:val="20"/>
                <w:szCs w:val="20"/>
                <w:lang w:eastAsia="en-US"/>
              </w:rPr>
              <w:t xml:space="preserve">В данном Договоре термины, </w:t>
            </w:r>
            <w:proofErr w:type="spellStart"/>
            <w:r w:rsidRPr="002F690B">
              <w:rPr>
                <w:rFonts w:ascii="Arial" w:hAnsi="Arial" w:cs="Arial"/>
                <w:sz w:val="20"/>
                <w:szCs w:val="20"/>
                <w:lang w:eastAsia="en-US"/>
              </w:rPr>
              <w:t>пишущиеся</w:t>
            </w:r>
            <w:proofErr w:type="spellEnd"/>
            <w:r w:rsidRPr="002F690B">
              <w:rPr>
                <w:rFonts w:ascii="Arial" w:hAnsi="Arial" w:cs="Arial"/>
                <w:sz w:val="20"/>
                <w:szCs w:val="20"/>
                <w:lang w:eastAsia="en-US"/>
              </w:rPr>
              <w:t xml:space="preserve"> с заглавной буквы, будут иметь значения, определенные ниже:</w:t>
            </w:r>
          </w:p>
        </w:tc>
      </w:tr>
      <w:tr w:rsidR="002F690B" w:rsidRPr="002F690B" w14:paraId="7CCB6D79" w14:textId="77777777" w:rsidTr="00653F24">
        <w:tc>
          <w:tcPr>
            <w:tcW w:w="5070" w:type="dxa"/>
            <w:shd w:val="clear" w:color="auto" w:fill="auto"/>
          </w:tcPr>
          <w:p w14:paraId="638C84BD" w14:textId="77777777" w:rsidR="00F20F7C" w:rsidRPr="002F690B" w:rsidRDefault="00F20F7C" w:rsidP="002F690B">
            <w:pPr>
              <w:jc w:val="both"/>
              <w:rPr>
                <w:rFonts w:ascii="Arial" w:hAnsi="Arial" w:cs="Arial"/>
                <w:sz w:val="20"/>
                <w:szCs w:val="20"/>
                <w:lang w:eastAsia="en-US"/>
              </w:rPr>
            </w:pPr>
          </w:p>
        </w:tc>
        <w:tc>
          <w:tcPr>
            <w:tcW w:w="4501" w:type="dxa"/>
            <w:shd w:val="clear" w:color="auto" w:fill="auto"/>
          </w:tcPr>
          <w:p w14:paraId="20CD3DE0" w14:textId="77777777" w:rsidR="00F20F7C" w:rsidRPr="002F690B" w:rsidRDefault="00F20F7C" w:rsidP="002F690B">
            <w:pPr>
              <w:jc w:val="both"/>
              <w:rPr>
                <w:rFonts w:ascii="Arial" w:hAnsi="Arial" w:cs="Arial"/>
                <w:sz w:val="20"/>
                <w:szCs w:val="20"/>
                <w:lang w:eastAsia="en-US"/>
              </w:rPr>
            </w:pPr>
          </w:p>
        </w:tc>
      </w:tr>
      <w:tr w:rsidR="002F690B" w:rsidRPr="002F690B" w14:paraId="662BFFB6" w14:textId="77777777" w:rsidTr="00653F24">
        <w:tc>
          <w:tcPr>
            <w:tcW w:w="5070" w:type="dxa"/>
            <w:shd w:val="clear" w:color="auto" w:fill="auto"/>
          </w:tcPr>
          <w:p w14:paraId="2333B684" w14:textId="77777777" w:rsidR="000902ED" w:rsidRPr="002F690B" w:rsidRDefault="0067749D" w:rsidP="0075238B">
            <w:pPr>
              <w:jc w:val="both"/>
              <w:rPr>
                <w:rFonts w:ascii="Arial" w:hAnsi="Arial" w:cs="Arial"/>
                <w:sz w:val="20"/>
                <w:szCs w:val="20"/>
                <w:lang w:val="en-US" w:eastAsia="en-US"/>
              </w:rPr>
            </w:pPr>
            <w:r w:rsidRPr="002F690B">
              <w:rPr>
                <w:rFonts w:ascii="Arial" w:hAnsi="Arial" w:cs="Arial"/>
                <w:sz w:val="20"/>
                <w:szCs w:val="20"/>
                <w:lang w:val="en-US" w:eastAsia="en-US"/>
              </w:rPr>
              <w:t>“Day and Year”:</w:t>
            </w:r>
            <w:r w:rsidR="000902ED" w:rsidRPr="002F690B">
              <w:rPr>
                <w:rFonts w:ascii="Arial" w:hAnsi="Arial" w:cs="Arial"/>
                <w:sz w:val="20"/>
                <w:szCs w:val="20"/>
                <w:lang w:val="en-US" w:eastAsia="en-US"/>
              </w:rPr>
              <w:t xml:space="preserve"> </w:t>
            </w:r>
            <w:r w:rsidRPr="002F690B">
              <w:rPr>
                <w:rFonts w:ascii="Arial" w:hAnsi="Arial" w:cs="Arial"/>
                <w:sz w:val="20"/>
                <w:szCs w:val="20"/>
                <w:lang w:val="en-US" w:eastAsia="en-US"/>
              </w:rPr>
              <w:t>“Day” means a calendar day, “Year” means 365 days.</w:t>
            </w:r>
          </w:p>
        </w:tc>
        <w:tc>
          <w:tcPr>
            <w:tcW w:w="4501" w:type="dxa"/>
            <w:shd w:val="clear" w:color="auto" w:fill="auto"/>
          </w:tcPr>
          <w:p w14:paraId="11EDADAA" w14:textId="77777777" w:rsidR="000902ED" w:rsidRPr="002F690B" w:rsidRDefault="000902ED" w:rsidP="002F690B">
            <w:pPr>
              <w:jc w:val="both"/>
              <w:rPr>
                <w:rFonts w:ascii="Arial" w:hAnsi="Arial" w:cs="Arial"/>
                <w:sz w:val="20"/>
                <w:szCs w:val="20"/>
                <w:lang w:eastAsia="en-US"/>
              </w:rPr>
            </w:pPr>
            <w:r w:rsidRPr="002F690B">
              <w:rPr>
                <w:rFonts w:ascii="Arial" w:hAnsi="Arial" w:cs="Arial"/>
                <w:sz w:val="20"/>
                <w:szCs w:val="20"/>
                <w:lang w:eastAsia="en-US"/>
              </w:rPr>
              <w:t>«День и Год» - «день» означает календарный день, и «год» означает 365 дней.</w:t>
            </w:r>
          </w:p>
        </w:tc>
      </w:tr>
      <w:tr w:rsidR="00323073" w:rsidRPr="002F690B" w14:paraId="059E5895" w14:textId="77777777" w:rsidTr="00653F24">
        <w:tc>
          <w:tcPr>
            <w:tcW w:w="5070" w:type="dxa"/>
            <w:shd w:val="clear" w:color="auto" w:fill="auto"/>
          </w:tcPr>
          <w:p w14:paraId="40FDE8B8" w14:textId="77777777" w:rsidR="00323073" w:rsidRPr="002F690B" w:rsidRDefault="00323073" w:rsidP="00323073">
            <w:pPr>
              <w:jc w:val="both"/>
              <w:rPr>
                <w:rFonts w:ascii="Arial" w:hAnsi="Arial" w:cs="Arial"/>
                <w:sz w:val="20"/>
                <w:szCs w:val="20"/>
                <w:lang w:val="en-US" w:eastAsia="en-US"/>
              </w:rPr>
            </w:pPr>
            <w:r w:rsidRPr="002F690B">
              <w:rPr>
                <w:rFonts w:ascii="Arial" w:hAnsi="Arial" w:cs="Arial"/>
                <w:sz w:val="20"/>
                <w:szCs w:val="20"/>
                <w:lang w:val="en-US" w:eastAsia="en-US"/>
              </w:rPr>
              <w:t>“The Contractor’s Equipment” means any instruments, equipment, machines and other items owned b</w:t>
            </w:r>
            <w:r>
              <w:rPr>
                <w:rFonts w:ascii="Arial" w:hAnsi="Arial" w:cs="Arial"/>
                <w:sz w:val="20"/>
                <w:szCs w:val="20"/>
                <w:lang w:val="en-US" w:eastAsia="en-US"/>
              </w:rPr>
              <w:t>y the Contractor or lawfully used by it</w:t>
            </w:r>
            <w:r w:rsidRPr="002F690B">
              <w:rPr>
                <w:rFonts w:ascii="Arial" w:hAnsi="Arial" w:cs="Arial"/>
                <w:sz w:val="20"/>
                <w:szCs w:val="20"/>
                <w:lang w:val="en-US" w:eastAsia="en-US"/>
              </w:rPr>
              <w:t xml:space="preserve">, </w:t>
            </w:r>
            <w:r>
              <w:rPr>
                <w:rFonts w:ascii="Arial" w:hAnsi="Arial" w:cs="Arial"/>
                <w:sz w:val="20"/>
                <w:szCs w:val="20"/>
                <w:lang w:val="en-US" w:eastAsia="en-US"/>
              </w:rPr>
              <w:t>required to perform</w:t>
            </w:r>
            <w:r w:rsidRPr="002F690B">
              <w:rPr>
                <w:rFonts w:ascii="Arial" w:hAnsi="Arial" w:cs="Arial"/>
                <w:sz w:val="20"/>
                <w:szCs w:val="20"/>
                <w:lang w:val="en-US" w:eastAsia="en-US"/>
              </w:rPr>
              <w:t xml:space="preserve"> the works </w:t>
            </w:r>
            <w:r>
              <w:rPr>
                <w:rFonts w:ascii="Arial" w:hAnsi="Arial" w:cs="Arial"/>
                <w:sz w:val="20"/>
                <w:szCs w:val="20"/>
                <w:lang w:val="en-US" w:eastAsia="en-US"/>
              </w:rPr>
              <w:t>hereunder or to correct possible defects</w:t>
            </w:r>
          </w:p>
          <w:p w14:paraId="67D5C17E" w14:textId="77777777" w:rsidR="00323073" w:rsidRPr="002F690B" w:rsidRDefault="00323073" w:rsidP="0075238B">
            <w:pPr>
              <w:jc w:val="both"/>
              <w:rPr>
                <w:rFonts w:ascii="Arial" w:hAnsi="Arial" w:cs="Arial"/>
                <w:sz w:val="20"/>
                <w:szCs w:val="20"/>
                <w:lang w:val="en-US" w:eastAsia="en-US"/>
              </w:rPr>
            </w:pPr>
          </w:p>
        </w:tc>
        <w:tc>
          <w:tcPr>
            <w:tcW w:w="4501" w:type="dxa"/>
            <w:shd w:val="clear" w:color="auto" w:fill="auto"/>
          </w:tcPr>
          <w:p w14:paraId="0E6CF922" w14:textId="77777777" w:rsidR="00323073" w:rsidRPr="00323073" w:rsidRDefault="00323073" w:rsidP="002F690B">
            <w:pPr>
              <w:jc w:val="both"/>
              <w:rPr>
                <w:rFonts w:ascii="Arial" w:hAnsi="Arial" w:cs="Arial"/>
                <w:sz w:val="20"/>
                <w:szCs w:val="20"/>
                <w:lang w:eastAsia="en-US"/>
              </w:rPr>
            </w:pPr>
            <w:r w:rsidRPr="002F690B">
              <w:rPr>
                <w:rFonts w:ascii="Arial" w:hAnsi="Arial" w:cs="Arial"/>
                <w:sz w:val="20"/>
                <w:szCs w:val="20"/>
                <w:lang w:eastAsia="en-US"/>
              </w:rPr>
              <w:t>«Оборудование Подрядчика» - означает любые приборы, оборудование, машины и прочие предметы, являющиеся собственностью Подрядчика</w:t>
            </w:r>
            <w:r w:rsidRPr="002F690B">
              <w:rPr>
                <w:rFonts w:ascii="Arial" w:hAnsi="Arial" w:cs="Arial"/>
                <w:sz w:val="20"/>
                <w:szCs w:val="20"/>
              </w:rPr>
              <w:t xml:space="preserve"> </w:t>
            </w:r>
            <w:r w:rsidRPr="002F690B">
              <w:rPr>
                <w:rFonts w:ascii="Arial" w:hAnsi="Arial" w:cs="Arial"/>
                <w:sz w:val="20"/>
                <w:szCs w:val="20"/>
                <w:lang w:eastAsia="en-US"/>
              </w:rPr>
              <w:t xml:space="preserve">или находящиеся у него в пользовании на ином законном основании, необходимые для выполнения работы по Договору и устранения возможных дефектов. </w:t>
            </w:r>
          </w:p>
        </w:tc>
      </w:tr>
      <w:tr w:rsidR="002F690B" w:rsidRPr="002F690B" w14:paraId="09257005" w14:textId="77777777" w:rsidTr="00653F24">
        <w:tc>
          <w:tcPr>
            <w:tcW w:w="5070" w:type="dxa"/>
            <w:shd w:val="clear" w:color="auto" w:fill="auto"/>
          </w:tcPr>
          <w:p w14:paraId="26B90DB1" w14:textId="77777777" w:rsidR="00037533" w:rsidRPr="002F690B" w:rsidRDefault="00037533"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“Acceptance Certificate” means a document (certificate) </w:t>
            </w:r>
            <w:r w:rsidR="0075238B">
              <w:rPr>
                <w:rFonts w:ascii="Arial" w:hAnsi="Arial" w:cs="Arial"/>
                <w:sz w:val="20"/>
                <w:szCs w:val="20"/>
                <w:lang w:val="en-US" w:eastAsia="en-US"/>
              </w:rPr>
              <w:t xml:space="preserve">that is executed </w:t>
            </w:r>
            <w:r w:rsidRPr="002F690B">
              <w:rPr>
                <w:rFonts w:ascii="Arial" w:hAnsi="Arial" w:cs="Arial"/>
                <w:sz w:val="20"/>
                <w:szCs w:val="20"/>
                <w:lang w:val="en-US" w:eastAsia="en-US"/>
              </w:rPr>
              <w:t>pursuant to Clauses 5.2-5.3. hereof</w:t>
            </w:r>
          </w:p>
        </w:tc>
        <w:tc>
          <w:tcPr>
            <w:tcW w:w="4501" w:type="dxa"/>
            <w:shd w:val="clear" w:color="auto" w:fill="auto"/>
          </w:tcPr>
          <w:p w14:paraId="244F16AB" w14:textId="77777777" w:rsidR="00037533" w:rsidRPr="0075238B" w:rsidRDefault="00323073" w:rsidP="002F690B">
            <w:pPr>
              <w:jc w:val="both"/>
              <w:rPr>
                <w:rFonts w:ascii="Arial" w:hAnsi="Arial" w:cs="Arial"/>
                <w:sz w:val="20"/>
                <w:szCs w:val="20"/>
                <w:lang w:eastAsia="en-US"/>
              </w:rPr>
            </w:pPr>
            <w:r w:rsidRPr="00323073">
              <w:rPr>
                <w:rFonts w:ascii="Arial" w:hAnsi="Arial" w:cs="Arial"/>
                <w:sz w:val="20"/>
                <w:szCs w:val="20"/>
                <w:lang w:val="en-US" w:eastAsia="en-US"/>
              </w:rPr>
              <w:t xml:space="preserve"> </w:t>
            </w:r>
            <w:r w:rsidR="00037533" w:rsidRPr="002F690B">
              <w:rPr>
                <w:rFonts w:ascii="Arial" w:hAnsi="Arial" w:cs="Arial"/>
                <w:sz w:val="20"/>
                <w:szCs w:val="20"/>
                <w:lang w:eastAsia="en-US"/>
              </w:rPr>
              <w:t>«Акт сдачи-приемки выполненных работ» - означает документ (акт), составляемый согласно пунктам 5.2-5.</w:t>
            </w:r>
            <w:proofErr w:type="gramStart"/>
            <w:r w:rsidR="00037533" w:rsidRPr="002F690B">
              <w:rPr>
                <w:rFonts w:ascii="Arial" w:hAnsi="Arial" w:cs="Arial"/>
                <w:sz w:val="20"/>
                <w:szCs w:val="20"/>
                <w:lang w:eastAsia="en-US"/>
              </w:rPr>
              <w:t>3.Договора</w:t>
            </w:r>
            <w:proofErr w:type="gramEnd"/>
            <w:r w:rsidR="00037533" w:rsidRPr="002F690B">
              <w:rPr>
                <w:rFonts w:ascii="Arial" w:hAnsi="Arial" w:cs="Arial"/>
                <w:sz w:val="20"/>
                <w:szCs w:val="20"/>
                <w:lang w:eastAsia="en-US"/>
              </w:rPr>
              <w:t>.</w:t>
            </w:r>
          </w:p>
        </w:tc>
      </w:tr>
      <w:tr w:rsidR="002F690B" w:rsidRPr="0075238B" w14:paraId="7658EB4A" w14:textId="77777777" w:rsidTr="00653F24">
        <w:tc>
          <w:tcPr>
            <w:tcW w:w="5070" w:type="dxa"/>
            <w:shd w:val="clear" w:color="auto" w:fill="auto"/>
          </w:tcPr>
          <w:p w14:paraId="7C4737BF" w14:textId="77777777" w:rsidR="00FD7D14" w:rsidRDefault="00FD7D14" w:rsidP="0075238B">
            <w:pPr>
              <w:jc w:val="center"/>
              <w:rPr>
                <w:rFonts w:ascii="Arial" w:hAnsi="Arial" w:cs="Arial"/>
                <w:b/>
                <w:bCs/>
                <w:sz w:val="20"/>
                <w:szCs w:val="20"/>
                <w:lang w:val="en-US"/>
              </w:rPr>
            </w:pPr>
            <w:r w:rsidRPr="0075238B">
              <w:rPr>
                <w:rFonts w:ascii="Arial" w:hAnsi="Arial" w:cs="Arial"/>
                <w:b/>
                <w:bCs/>
                <w:sz w:val="20"/>
                <w:szCs w:val="20"/>
                <w:lang w:val="en-US"/>
              </w:rPr>
              <w:t xml:space="preserve">3. </w:t>
            </w:r>
            <w:r w:rsidR="0075238B">
              <w:rPr>
                <w:rFonts w:ascii="Arial" w:hAnsi="Arial" w:cs="Arial"/>
                <w:b/>
                <w:bCs/>
                <w:sz w:val="20"/>
                <w:szCs w:val="20"/>
                <w:lang w:val="en-US"/>
              </w:rPr>
              <w:t>PARTS OF THE CONTRACT</w:t>
            </w:r>
          </w:p>
          <w:p w14:paraId="5332829C" w14:textId="77777777" w:rsidR="0075238B" w:rsidRPr="0075238B" w:rsidRDefault="0075238B" w:rsidP="0075238B">
            <w:pPr>
              <w:rPr>
                <w:rFonts w:ascii="Arial" w:hAnsi="Arial" w:cs="Arial"/>
                <w:b/>
                <w:bCs/>
                <w:sz w:val="20"/>
                <w:szCs w:val="20"/>
                <w:lang w:val="en-US"/>
              </w:rPr>
            </w:pPr>
          </w:p>
        </w:tc>
        <w:tc>
          <w:tcPr>
            <w:tcW w:w="4501" w:type="dxa"/>
            <w:shd w:val="clear" w:color="auto" w:fill="auto"/>
          </w:tcPr>
          <w:p w14:paraId="53C98DFC" w14:textId="77777777" w:rsidR="00FD7D14" w:rsidRPr="0075238B" w:rsidRDefault="0075238B" w:rsidP="0075238B">
            <w:pPr>
              <w:jc w:val="center"/>
              <w:rPr>
                <w:rFonts w:ascii="Arial" w:hAnsi="Arial" w:cs="Arial"/>
                <w:b/>
                <w:bCs/>
                <w:sz w:val="20"/>
                <w:szCs w:val="20"/>
                <w:lang w:val="en-US"/>
              </w:rPr>
            </w:pPr>
            <w:r>
              <w:rPr>
                <w:rFonts w:ascii="Arial" w:hAnsi="Arial" w:cs="Arial"/>
                <w:b/>
                <w:bCs/>
                <w:sz w:val="20"/>
                <w:szCs w:val="20"/>
                <w:lang w:val="en-US"/>
              </w:rPr>
              <w:t xml:space="preserve">3. </w:t>
            </w:r>
            <w:r>
              <w:rPr>
                <w:rFonts w:ascii="Arial" w:hAnsi="Arial" w:cs="Arial"/>
                <w:b/>
                <w:bCs/>
                <w:sz w:val="20"/>
                <w:szCs w:val="20"/>
              </w:rPr>
              <w:t>ЧАСТИ</w:t>
            </w:r>
            <w:r w:rsidRPr="0075238B">
              <w:rPr>
                <w:rFonts w:ascii="Arial" w:hAnsi="Arial" w:cs="Arial"/>
                <w:b/>
                <w:bCs/>
                <w:sz w:val="20"/>
                <w:szCs w:val="20"/>
                <w:lang w:val="en-US"/>
              </w:rPr>
              <w:t xml:space="preserve"> </w:t>
            </w:r>
            <w:r>
              <w:rPr>
                <w:rFonts w:ascii="Arial" w:hAnsi="Arial" w:cs="Arial"/>
                <w:b/>
                <w:bCs/>
                <w:sz w:val="20"/>
                <w:szCs w:val="20"/>
              </w:rPr>
              <w:t>ДОГОВОРА</w:t>
            </w:r>
          </w:p>
        </w:tc>
      </w:tr>
      <w:tr w:rsidR="002F690B" w:rsidRPr="002F690B" w14:paraId="6AACFC43" w14:textId="77777777" w:rsidTr="00653F24">
        <w:tc>
          <w:tcPr>
            <w:tcW w:w="5070" w:type="dxa"/>
            <w:shd w:val="clear" w:color="auto" w:fill="auto"/>
          </w:tcPr>
          <w:p w14:paraId="4C47618E" w14:textId="77777777" w:rsidR="00C2501C" w:rsidRDefault="009F4D20" w:rsidP="002F690B">
            <w:pPr>
              <w:jc w:val="both"/>
              <w:rPr>
                <w:rFonts w:ascii="Arial" w:hAnsi="Arial" w:cs="Arial"/>
                <w:bCs/>
                <w:sz w:val="20"/>
                <w:szCs w:val="20"/>
                <w:lang w:val="en-US"/>
              </w:rPr>
            </w:pPr>
            <w:r>
              <w:rPr>
                <w:rFonts w:ascii="Arial" w:hAnsi="Arial" w:cs="Arial"/>
                <w:bCs/>
                <w:sz w:val="20"/>
                <w:szCs w:val="20"/>
                <w:lang w:val="en-US"/>
              </w:rPr>
              <w:t xml:space="preserve">This </w:t>
            </w:r>
            <w:r w:rsidR="0075238B">
              <w:rPr>
                <w:rFonts w:ascii="Arial" w:hAnsi="Arial" w:cs="Arial"/>
                <w:bCs/>
                <w:sz w:val="20"/>
                <w:szCs w:val="20"/>
                <w:lang w:val="en-US"/>
              </w:rPr>
              <w:t>Contract</w:t>
            </w:r>
            <w:r>
              <w:rPr>
                <w:rFonts w:ascii="Arial" w:hAnsi="Arial" w:cs="Arial"/>
                <w:bCs/>
                <w:sz w:val="20"/>
                <w:szCs w:val="20"/>
                <w:lang w:val="en-US"/>
              </w:rPr>
              <w:t xml:space="preserve"> shall comprise</w:t>
            </w:r>
            <w:r w:rsidR="00C2501C" w:rsidRPr="002F690B">
              <w:rPr>
                <w:rFonts w:ascii="Arial" w:hAnsi="Arial" w:cs="Arial"/>
                <w:bCs/>
                <w:sz w:val="20"/>
                <w:szCs w:val="20"/>
                <w:lang w:val="en-US"/>
              </w:rPr>
              <w:t>:</w:t>
            </w:r>
          </w:p>
          <w:p w14:paraId="69765F2C" w14:textId="77777777" w:rsidR="009F4D20" w:rsidRPr="002F690B" w:rsidRDefault="009F4D20" w:rsidP="000B4C92">
            <w:pPr>
              <w:numPr>
                <w:ilvl w:val="0"/>
                <w:numId w:val="3"/>
              </w:numPr>
              <w:jc w:val="both"/>
              <w:rPr>
                <w:rFonts w:ascii="Arial" w:hAnsi="Arial" w:cs="Arial"/>
                <w:bCs/>
                <w:sz w:val="20"/>
                <w:szCs w:val="20"/>
                <w:lang w:val="en-US"/>
              </w:rPr>
            </w:pPr>
            <w:r>
              <w:rPr>
                <w:rFonts w:ascii="Arial" w:hAnsi="Arial" w:cs="Arial"/>
                <w:bCs/>
                <w:sz w:val="20"/>
                <w:szCs w:val="20"/>
                <w:lang w:val="en-US"/>
              </w:rPr>
              <w:t>The document with the terms and conditions of the Contract;</w:t>
            </w:r>
          </w:p>
          <w:p w14:paraId="7D2E0BF9" w14:textId="77777777" w:rsidR="00C2501C" w:rsidRPr="0075238B" w:rsidRDefault="009F4D20" w:rsidP="000B4C92">
            <w:pPr>
              <w:numPr>
                <w:ilvl w:val="0"/>
                <w:numId w:val="3"/>
              </w:numPr>
              <w:jc w:val="both"/>
              <w:rPr>
                <w:rFonts w:ascii="Arial" w:hAnsi="Arial" w:cs="Arial"/>
                <w:bCs/>
                <w:sz w:val="20"/>
                <w:szCs w:val="20"/>
                <w:lang w:val="en-US"/>
              </w:rPr>
            </w:pPr>
            <w:r>
              <w:rPr>
                <w:rFonts w:ascii="Arial" w:hAnsi="Arial" w:cs="Arial"/>
                <w:bCs/>
                <w:sz w:val="20"/>
                <w:szCs w:val="20"/>
                <w:lang w:val="en-US"/>
              </w:rPr>
              <w:t xml:space="preserve">The document of the </w:t>
            </w:r>
            <w:r w:rsidR="00C2501C" w:rsidRPr="002F690B">
              <w:rPr>
                <w:rFonts w:ascii="Arial" w:hAnsi="Arial" w:cs="Arial"/>
                <w:bCs/>
                <w:sz w:val="20"/>
                <w:szCs w:val="20"/>
                <w:lang w:val="en-US"/>
              </w:rPr>
              <w:t>Cost</w:t>
            </w:r>
            <w:r>
              <w:rPr>
                <w:rFonts w:ascii="Arial" w:hAnsi="Arial" w:cs="Arial"/>
                <w:bCs/>
                <w:sz w:val="20"/>
                <w:szCs w:val="20"/>
                <w:lang w:val="en-US"/>
              </w:rPr>
              <w:t>s</w:t>
            </w:r>
            <w:r w:rsidR="00C2501C" w:rsidRPr="002F690B">
              <w:rPr>
                <w:rFonts w:ascii="Arial" w:hAnsi="Arial" w:cs="Arial"/>
                <w:bCs/>
                <w:sz w:val="20"/>
                <w:szCs w:val="20"/>
                <w:lang w:val="en-US"/>
              </w:rPr>
              <w:t xml:space="preserve"> estimates</w:t>
            </w:r>
            <w:r>
              <w:rPr>
                <w:rFonts w:ascii="Arial" w:hAnsi="Arial" w:cs="Arial"/>
                <w:bCs/>
                <w:sz w:val="20"/>
                <w:szCs w:val="20"/>
                <w:lang w:val="en-US"/>
              </w:rPr>
              <w:t xml:space="preserve"> hereto</w:t>
            </w:r>
            <w:r w:rsidR="00C2501C" w:rsidRPr="0075238B">
              <w:rPr>
                <w:rFonts w:ascii="Arial" w:hAnsi="Arial" w:cs="Arial"/>
                <w:bCs/>
                <w:sz w:val="20"/>
                <w:szCs w:val="20"/>
                <w:lang w:val="en-US"/>
              </w:rPr>
              <w:t>;</w:t>
            </w:r>
          </w:p>
          <w:p w14:paraId="6A8E4C5C" w14:textId="77777777" w:rsidR="00C2501C" w:rsidRPr="0075238B" w:rsidRDefault="009F4D20" w:rsidP="000B4C92">
            <w:pPr>
              <w:numPr>
                <w:ilvl w:val="0"/>
                <w:numId w:val="3"/>
              </w:numPr>
              <w:jc w:val="both"/>
              <w:rPr>
                <w:rFonts w:ascii="Arial" w:hAnsi="Arial" w:cs="Arial"/>
                <w:bCs/>
                <w:sz w:val="20"/>
                <w:szCs w:val="20"/>
                <w:lang w:val="en-US"/>
              </w:rPr>
            </w:pPr>
            <w:r>
              <w:rPr>
                <w:rFonts w:ascii="Arial" w:hAnsi="Arial" w:cs="Arial"/>
                <w:bCs/>
                <w:sz w:val="20"/>
                <w:szCs w:val="20"/>
                <w:lang w:val="en-US"/>
              </w:rPr>
              <w:t>The document</w:t>
            </w:r>
            <w:r w:rsidRPr="002F690B">
              <w:rPr>
                <w:rFonts w:ascii="Arial" w:hAnsi="Arial" w:cs="Arial"/>
                <w:bCs/>
                <w:sz w:val="20"/>
                <w:szCs w:val="20"/>
                <w:lang w:val="en-US"/>
              </w:rPr>
              <w:t xml:space="preserve"> </w:t>
            </w:r>
            <w:r>
              <w:rPr>
                <w:rFonts w:ascii="Arial" w:hAnsi="Arial" w:cs="Arial"/>
                <w:bCs/>
                <w:sz w:val="20"/>
                <w:szCs w:val="20"/>
                <w:lang w:val="en-US"/>
              </w:rPr>
              <w:t xml:space="preserve">of the </w:t>
            </w:r>
            <w:r w:rsidR="00C2501C" w:rsidRPr="002F690B">
              <w:rPr>
                <w:rFonts w:ascii="Arial" w:hAnsi="Arial" w:cs="Arial"/>
                <w:bCs/>
                <w:sz w:val="20"/>
                <w:szCs w:val="20"/>
                <w:lang w:val="en-US"/>
              </w:rPr>
              <w:t>Work</w:t>
            </w:r>
            <w:r>
              <w:rPr>
                <w:rFonts w:ascii="Arial" w:hAnsi="Arial" w:cs="Arial"/>
                <w:bCs/>
                <w:sz w:val="20"/>
                <w:szCs w:val="20"/>
                <w:lang w:val="en-US"/>
              </w:rPr>
              <w:t>s</w:t>
            </w:r>
            <w:r w:rsidR="00C2501C" w:rsidRPr="002F690B">
              <w:rPr>
                <w:rFonts w:ascii="Arial" w:hAnsi="Arial" w:cs="Arial"/>
                <w:bCs/>
                <w:sz w:val="20"/>
                <w:szCs w:val="20"/>
                <w:lang w:val="en-US"/>
              </w:rPr>
              <w:t xml:space="preserve"> schedule</w:t>
            </w:r>
            <w:r>
              <w:rPr>
                <w:rFonts w:ascii="Arial" w:hAnsi="Arial" w:cs="Arial"/>
                <w:bCs/>
                <w:sz w:val="20"/>
                <w:szCs w:val="20"/>
                <w:lang w:val="en-US"/>
              </w:rPr>
              <w:t xml:space="preserve"> hereto</w:t>
            </w:r>
            <w:r w:rsidR="00C2501C" w:rsidRPr="0075238B">
              <w:rPr>
                <w:rFonts w:ascii="Arial" w:hAnsi="Arial" w:cs="Arial"/>
                <w:bCs/>
                <w:sz w:val="20"/>
                <w:szCs w:val="20"/>
                <w:lang w:val="en-US"/>
              </w:rPr>
              <w:t>.</w:t>
            </w:r>
          </w:p>
          <w:p w14:paraId="70145DD4" w14:textId="77777777" w:rsidR="00C2501C" w:rsidRPr="0075238B" w:rsidRDefault="00C2501C" w:rsidP="002F690B">
            <w:pPr>
              <w:jc w:val="both"/>
              <w:rPr>
                <w:rFonts w:ascii="Arial" w:hAnsi="Arial" w:cs="Arial"/>
                <w:bCs/>
                <w:sz w:val="20"/>
                <w:szCs w:val="20"/>
                <w:lang w:val="en-US"/>
              </w:rPr>
            </w:pPr>
          </w:p>
        </w:tc>
        <w:tc>
          <w:tcPr>
            <w:tcW w:w="4501" w:type="dxa"/>
            <w:shd w:val="clear" w:color="auto" w:fill="auto"/>
          </w:tcPr>
          <w:p w14:paraId="58608A3F" w14:textId="77777777" w:rsidR="009F4D20" w:rsidRPr="009F4D20" w:rsidRDefault="00C2501C" w:rsidP="002F690B">
            <w:pPr>
              <w:jc w:val="both"/>
              <w:rPr>
                <w:rFonts w:ascii="Arial" w:hAnsi="Arial" w:cs="Arial"/>
                <w:bCs/>
                <w:sz w:val="20"/>
                <w:szCs w:val="20"/>
              </w:rPr>
            </w:pPr>
            <w:r w:rsidRPr="002F690B">
              <w:rPr>
                <w:rFonts w:ascii="Arial" w:hAnsi="Arial" w:cs="Arial"/>
                <w:bCs/>
                <w:sz w:val="20"/>
                <w:szCs w:val="20"/>
              </w:rPr>
              <w:t>Следующие</w:t>
            </w:r>
            <w:r w:rsidRPr="009F4D20">
              <w:rPr>
                <w:rFonts w:ascii="Arial" w:hAnsi="Arial" w:cs="Arial"/>
                <w:bCs/>
                <w:sz w:val="20"/>
                <w:szCs w:val="20"/>
              </w:rPr>
              <w:t xml:space="preserve"> </w:t>
            </w:r>
            <w:r w:rsidRPr="002F690B">
              <w:rPr>
                <w:rFonts w:ascii="Arial" w:hAnsi="Arial" w:cs="Arial"/>
                <w:bCs/>
                <w:sz w:val="20"/>
                <w:szCs w:val="20"/>
              </w:rPr>
              <w:t>документы</w:t>
            </w:r>
            <w:r w:rsidRPr="009F4D20">
              <w:rPr>
                <w:rFonts w:ascii="Arial" w:hAnsi="Arial" w:cs="Arial"/>
                <w:bCs/>
                <w:sz w:val="20"/>
                <w:szCs w:val="20"/>
              </w:rPr>
              <w:t xml:space="preserve"> </w:t>
            </w:r>
            <w:r w:rsidRPr="002F690B">
              <w:rPr>
                <w:rFonts w:ascii="Arial" w:hAnsi="Arial" w:cs="Arial"/>
                <w:bCs/>
                <w:sz w:val="20"/>
                <w:szCs w:val="20"/>
              </w:rPr>
              <w:t>являются неотъемлемой частью настоящего Договора:</w:t>
            </w:r>
          </w:p>
          <w:p w14:paraId="0AA47306" w14:textId="77777777" w:rsidR="00C2501C" w:rsidRPr="009F4D20" w:rsidRDefault="009F4D20" w:rsidP="000B4C92">
            <w:pPr>
              <w:numPr>
                <w:ilvl w:val="0"/>
                <w:numId w:val="3"/>
              </w:numPr>
              <w:jc w:val="both"/>
              <w:rPr>
                <w:rFonts w:ascii="Arial" w:hAnsi="Arial" w:cs="Arial"/>
                <w:bCs/>
                <w:sz w:val="20"/>
                <w:szCs w:val="20"/>
              </w:rPr>
            </w:pPr>
            <w:r>
              <w:rPr>
                <w:rFonts w:ascii="Arial" w:hAnsi="Arial" w:cs="Arial"/>
                <w:bCs/>
                <w:sz w:val="20"/>
                <w:szCs w:val="20"/>
              </w:rPr>
              <w:t>Документ с условиями настоящего Договора;</w:t>
            </w:r>
          </w:p>
          <w:p w14:paraId="61DD6261" w14:textId="77777777" w:rsidR="00C2501C" w:rsidRPr="002F690B" w:rsidRDefault="00C2501C" w:rsidP="000B4C92">
            <w:pPr>
              <w:numPr>
                <w:ilvl w:val="0"/>
                <w:numId w:val="3"/>
              </w:numPr>
              <w:jc w:val="both"/>
              <w:rPr>
                <w:rFonts w:ascii="Arial" w:hAnsi="Arial" w:cs="Arial"/>
                <w:bCs/>
                <w:sz w:val="20"/>
                <w:szCs w:val="20"/>
              </w:rPr>
            </w:pPr>
            <w:r w:rsidRPr="002F690B">
              <w:rPr>
                <w:rFonts w:ascii="Arial" w:hAnsi="Arial" w:cs="Arial"/>
                <w:bCs/>
                <w:sz w:val="20"/>
                <w:szCs w:val="20"/>
              </w:rPr>
              <w:t>Сметы</w:t>
            </w:r>
            <w:r w:rsidR="00497387">
              <w:rPr>
                <w:rFonts w:ascii="Arial" w:hAnsi="Arial" w:cs="Arial"/>
                <w:bCs/>
                <w:sz w:val="20"/>
                <w:szCs w:val="20"/>
              </w:rPr>
              <w:t xml:space="preserve"> к Д</w:t>
            </w:r>
            <w:r w:rsidR="009F4D20">
              <w:rPr>
                <w:rFonts w:ascii="Arial" w:hAnsi="Arial" w:cs="Arial"/>
                <w:bCs/>
                <w:sz w:val="20"/>
                <w:szCs w:val="20"/>
              </w:rPr>
              <w:t>оговору</w:t>
            </w:r>
            <w:r w:rsidRPr="002F690B">
              <w:rPr>
                <w:rFonts w:ascii="Arial" w:hAnsi="Arial" w:cs="Arial"/>
                <w:bCs/>
                <w:sz w:val="20"/>
                <w:szCs w:val="20"/>
              </w:rPr>
              <w:t>;</w:t>
            </w:r>
          </w:p>
          <w:p w14:paraId="0513FBBC" w14:textId="77777777" w:rsidR="00C2501C" w:rsidRPr="00497387" w:rsidRDefault="00497387" w:rsidP="000B4C92">
            <w:pPr>
              <w:numPr>
                <w:ilvl w:val="0"/>
                <w:numId w:val="3"/>
              </w:numPr>
              <w:jc w:val="both"/>
              <w:rPr>
                <w:rFonts w:ascii="Arial" w:hAnsi="Arial" w:cs="Arial"/>
                <w:bCs/>
                <w:sz w:val="20"/>
                <w:szCs w:val="20"/>
              </w:rPr>
            </w:pPr>
            <w:r>
              <w:rPr>
                <w:rFonts w:ascii="Arial" w:hAnsi="Arial" w:cs="Arial"/>
                <w:bCs/>
                <w:sz w:val="20"/>
                <w:szCs w:val="20"/>
              </w:rPr>
              <w:t>График выполнения Р</w:t>
            </w:r>
            <w:r w:rsidR="00C2501C" w:rsidRPr="002F690B">
              <w:rPr>
                <w:rFonts w:ascii="Arial" w:hAnsi="Arial" w:cs="Arial"/>
                <w:bCs/>
                <w:sz w:val="20"/>
                <w:szCs w:val="20"/>
              </w:rPr>
              <w:t>абот</w:t>
            </w:r>
            <w:r>
              <w:rPr>
                <w:rFonts w:ascii="Arial" w:hAnsi="Arial" w:cs="Arial"/>
                <w:bCs/>
                <w:sz w:val="20"/>
                <w:szCs w:val="20"/>
              </w:rPr>
              <w:t xml:space="preserve"> к Договору</w:t>
            </w:r>
          </w:p>
        </w:tc>
      </w:tr>
      <w:tr w:rsidR="002F690B" w:rsidRPr="002F690B" w14:paraId="3F1F3C34" w14:textId="77777777" w:rsidTr="00653F24">
        <w:tc>
          <w:tcPr>
            <w:tcW w:w="5070" w:type="dxa"/>
            <w:shd w:val="clear" w:color="auto" w:fill="auto"/>
          </w:tcPr>
          <w:p w14:paraId="0956938C" w14:textId="77777777" w:rsidR="00C2501C" w:rsidRDefault="00C2501C" w:rsidP="00497387">
            <w:pPr>
              <w:jc w:val="center"/>
              <w:rPr>
                <w:rFonts w:ascii="Arial" w:hAnsi="Arial" w:cs="Arial"/>
                <w:b/>
                <w:bCs/>
                <w:sz w:val="20"/>
                <w:szCs w:val="20"/>
              </w:rPr>
            </w:pPr>
            <w:r w:rsidRPr="00497387">
              <w:rPr>
                <w:rFonts w:ascii="Arial" w:hAnsi="Arial" w:cs="Arial"/>
                <w:b/>
                <w:bCs/>
                <w:sz w:val="20"/>
                <w:szCs w:val="20"/>
                <w:lang w:val="en-US"/>
              </w:rPr>
              <w:t xml:space="preserve">4. </w:t>
            </w:r>
            <w:r w:rsidR="00497387" w:rsidRPr="00497387">
              <w:rPr>
                <w:rFonts w:ascii="Arial" w:hAnsi="Arial" w:cs="Arial"/>
                <w:b/>
                <w:bCs/>
                <w:sz w:val="20"/>
                <w:szCs w:val="20"/>
                <w:lang w:val="en-US"/>
              </w:rPr>
              <w:t>CONTRACT’S PRICE AND PAYMENT PROCEDURE</w:t>
            </w:r>
          </w:p>
          <w:p w14:paraId="59672957" w14:textId="77777777" w:rsidR="00497387" w:rsidRPr="00497387" w:rsidRDefault="00497387" w:rsidP="00497387">
            <w:pPr>
              <w:jc w:val="center"/>
              <w:rPr>
                <w:rFonts w:ascii="Arial" w:hAnsi="Arial" w:cs="Arial"/>
                <w:b/>
                <w:bCs/>
                <w:sz w:val="20"/>
                <w:szCs w:val="20"/>
              </w:rPr>
            </w:pPr>
          </w:p>
        </w:tc>
        <w:tc>
          <w:tcPr>
            <w:tcW w:w="4501" w:type="dxa"/>
            <w:shd w:val="clear" w:color="auto" w:fill="auto"/>
          </w:tcPr>
          <w:p w14:paraId="65A9D362" w14:textId="77777777" w:rsidR="00C2501C" w:rsidRPr="002F690B" w:rsidRDefault="00C2501C" w:rsidP="00497387">
            <w:pPr>
              <w:jc w:val="center"/>
              <w:rPr>
                <w:rFonts w:ascii="Arial" w:hAnsi="Arial" w:cs="Arial"/>
                <w:b/>
                <w:bCs/>
                <w:sz w:val="20"/>
                <w:szCs w:val="20"/>
              </w:rPr>
            </w:pPr>
            <w:r w:rsidRPr="002F690B">
              <w:rPr>
                <w:rFonts w:ascii="Arial" w:hAnsi="Arial" w:cs="Arial"/>
                <w:b/>
                <w:bCs/>
                <w:sz w:val="20"/>
                <w:szCs w:val="20"/>
              </w:rPr>
              <w:t xml:space="preserve">4. </w:t>
            </w:r>
            <w:r w:rsidR="00497387" w:rsidRPr="00497387">
              <w:rPr>
                <w:rFonts w:ascii="Arial" w:hAnsi="Arial" w:cs="Arial"/>
                <w:b/>
                <w:bCs/>
                <w:sz w:val="20"/>
                <w:szCs w:val="20"/>
              </w:rPr>
              <w:t>ЦЕНА ДОГОВОРА И ПОРЯДОК РАСЧЕТОВ</w:t>
            </w:r>
          </w:p>
        </w:tc>
      </w:tr>
      <w:tr w:rsidR="002F690B" w:rsidRPr="002F690B" w14:paraId="2E91A5A5" w14:textId="77777777" w:rsidTr="00653F24">
        <w:trPr>
          <w:trHeight w:val="894"/>
        </w:trPr>
        <w:tc>
          <w:tcPr>
            <w:tcW w:w="5070" w:type="dxa"/>
            <w:shd w:val="clear" w:color="auto" w:fill="auto"/>
          </w:tcPr>
          <w:p w14:paraId="2C557C6C" w14:textId="77777777" w:rsidR="00C2501C" w:rsidRPr="002F690B" w:rsidRDefault="008A1258"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4.1. </w:t>
            </w:r>
            <w:r w:rsidR="00497387" w:rsidRPr="000C0A95">
              <w:rPr>
                <w:rFonts w:ascii="Arial" w:hAnsi="Arial" w:cs="Arial"/>
                <w:sz w:val="20"/>
                <w:szCs w:val="20"/>
                <w:lang w:val="en-US" w:eastAsia="en-US"/>
              </w:rPr>
              <w:t>The Contract’s price is the price of Work to be completed hereunder. It has been determined on the basis of the cost estimate developed by the Contractor and approved by the Client.</w:t>
            </w:r>
          </w:p>
        </w:tc>
        <w:tc>
          <w:tcPr>
            <w:tcW w:w="4501" w:type="dxa"/>
            <w:shd w:val="clear" w:color="auto" w:fill="auto"/>
          </w:tcPr>
          <w:p w14:paraId="6692F36E" w14:textId="77777777" w:rsidR="00497387" w:rsidRPr="00497387" w:rsidRDefault="00497387" w:rsidP="00497387">
            <w:pPr>
              <w:jc w:val="both"/>
              <w:rPr>
                <w:rFonts w:ascii="Arial" w:hAnsi="Arial" w:cs="Arial"/>
                <w:sz w:val="20"/>
                <w:szCs w:val="20"/>
                <w:lang w:eastAsia="en-US"/>
              </w:rPr>
            </w:pPr>
            <w:r>
              <w:rPr>
                <w:rFonts w:ascii="Arial" w:hAnsi="Arial" w:cs="Arial"/>
                <w:sz w:val="20"/>
                <w:szCs w:val="20"/>
                <w:lang w:eastAsia="en-US"/>
              </w:rPr>
              <w:t xml:space="preserve">4.1. </w:t>
            </w:r>
            <w:r w:rsidRPr="00497387">
              <w:rPr>
                <w:rFonts w:ascii="Arial" w:hAnsi="Arial" w:cs="Arial"/>
                <w:sz w:val="20"/>
                <w:szCs w:val="20"/>
                <w:lang w:eastAsia="en-US"/>
              </w:rPr>
              <w:t xml:space="preserve">Ценой Договора является цена Работ по настоящему Договору. Она определяется на основании сметы, составленной Подрядчиком и утвержденной Заказчиком. </w:t>
            </w:r>
          </w:p>
        </w:tc>
      </w:tr>
      <w:tr w:rsidR="002F690B" w:rsidRPr="002F690B" w14:paraId="5FA96B87" w14:textId="77777777" w:rsidTr="00653F24">
        <w:tc>
          <w:tcPr>
            <w:tcW w:w="5070" w:type="dxa"/>
            <w:shd w:val="clear" w:color="auto" w:fill="auto"/>
          </w:tcPr>
          <w:p w14:paraId="248C66E3" w14:textId="77777777" w:rsidR="00BB00AB" w:rsidRPr="0067350F" w:rsidRDefault="00BB00AB" w:rsidP="0067350F">
            <w:pPr>
              <w:jc w:val="both"/>
              <w:rPr>
                <w:rFonts w:ascii="Arial" w:eastAsia="Small Fonts" w:hAnsi="Arial" w:cs="Arial"/>
                <w:sz w:val="20"/>
                <w:szCs w:val="20"/>
                <w:lang w:val="en-US"/>
              </w:rPr>
            </w:pPr>
            <w:r w:rsidRPr="0067350F">
              <w:rPr>
                <w:rFonts w:ascii="Arial" w:hAnsi="Arial" w:cs="Arial"/>
                <w:sz w:val="20"/>
                <w:szCs w:val="20"/>
                <w:lang w:val="en-US" w:eastAsia="en-US"/>
              </w:rPr>
              <w:t xml:space="preserve">4.2 </w:t>
            </w:r>
            <w:r w:rsidR="00497387" w:rsidRPr="00497387">
              <w:rPr>
                <w:rFonts w:ascii="Arial" w:hAnsi="Arial" w:cs="Arial"/>
                <w:bCs/>
                <w:sz w:val="20"/>
                <w:szCs w:val="20"/>
                <w:lang w:val="en-US"/>
              </w:rPr>
              <w:t>The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Contract</w:t>
            </w:r>
            <w:r w:rsidR="00497387" w:rsidRPr="0067350F">
              <w:rPr>
                <w:rFonts w:ascii="Arial" w:hAnsi="Arial" w:cs="Arial"/>
                <w:bCs/>
                <w:sz w:val="20"/>
                <w:szCs w:val="20"/>
                <w:lang w:val="en-US"/>
              </w:rPr>
              <w:t>’</w:t>
            </w:r>
            <w:r w:rsidR="00497387" w:rsidRPr="00497387">
              <w:rPr>
                <w:rFonts w:ascii="Arial" w:hAnsi="Arial" w:cs="Arial"/>
                <w:bCs/>
                <w:sz w:val="20"/>
                <w:szCs w:val="20"/>
                <w:lang w:val="en-US"/>
              </w:rPr>
              <w:t>s</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price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has</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been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determined</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in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accordance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with</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the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cost</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estimation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in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the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amount</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of</w:t>
            </w:r>
            <w:r w:rsidR="00497387" w:rsidRPr="0067350F">
              <w:rPr>
                <w:rFonts w:ascii="Arial" w:hAnsi="Arial" w:cs="Arial"/>
                <w:bCs/>
                <w:sz w:val="20"/>
                <w:szCs w:val="20"/>
                <w:lang w:val="en-US"/>
              </w:rPr>
              <w:t xml:space="preserve"> ______________</w:t>
            </w:r>
            <w:proofErr w:type="gramStart"/>
            <w:r w:rsidR="00497387" w:rsidRPr="0067350F">
              <w:rPr>
                <w:rFonts w:ascii="Arial" w:hAnsi="Arial" w:cs="Arial"/>
                <w:bCs/>
                <w:sz w:val="20"/>
                <w:szCs w:val="20"/>
                <w:lang w:val="en-US"/>
              </w:rPr>
              <w:t>_(</w:t>
            </w:r>
            <w:proofErr w:type="gramEnd"/>
            <w:r w:rsidR="00497387" w:rsidRPr="0067350F">
              <w:rPr>
                <w:rFonts w:ascii="Arial" w:hAnsi="Arial" w:cs="Arial"/>
                <w:bCs/>
                <w:sz w:val="20"/>
                <w:szCs w:val="20"/>
                <w:lang w:val="en-US"/>
              </w:rPr>
              <w:t xml:space="preserve">_____) </w:t>
            </w:r>
            <w:r w:rsidR="00497387" w:rsidRPr="00497387">
              <w:rPr>
                <w:rFonts w:ascii="Arial" w:hAnsi="Arial" w:cs="Arial"/>
                <w:bCs/>
                <w:sz w:val="20"/>
                <w:szCs w:val="20"/>
                <w:lang w:val="en-US"/>
              </w:rPr>
              <w:t>RUB</w:t>
            </w:r>
            <w:r w:rsidR="00497387" w:rsidRPr="0067350F">
              <w:rPr>
                <w:rFonts w:ascii="Arial" w:hAnsi="Arial" w:cs="Arial"/>
                <w:bCs/>
                <w:sz w:val="20"/>
                <w:szCs w:val="20"/>
                <w:lang w:val="en-US"/>
              </w:rPr>
              <w:t xml:space="preserve"> </w:t>
            </w:r>
            <w:r w:rsidR="0067350F" w:rsidRPr="0067350F">
              <w:rPr>
                <w:rFonts w:ascii="Arial" w:eastAsia="Small Fonts" w:hAnsi="Arial" w:cs="Arial"/>
                <w:sz w:val="20"/>
                <w:szCs w:val="20"/>
                <w:lang w:val="en-US"/>
              </w:rPr>
              <w:t>without value-</w:t>
            </w:r>
            <w:r w:rsidR="0067350F">
              <w:rPr>
                <w:rFonts w:ascii="Arial" w:eastAsia="Small Fonts" w:hAnsi="Arial" w:cs="Arial"/>
                <w:sz w:val="20"/>
                <w:szCs w:val="20"/>
                <w:lang w:val="en-US"/>
              </w:rPr>
              <w:t>added tax (</w:t>
            </w:r>
            <w:r w:rsidR="0067350F" w:rsidRPr="0067350F">
              <w:rPr>
                <w:rFonts w:ascii="Arial" w:eastAsia="Small Fonts" w:hAnsi="Arial" w:cs="Arial"/>
                <w:sz w:val="20"/>
                <w:szCs w:val="20"/>
                <w:lang w:val="en-US"/>
              </w:rPr>
              <w:t>VAT is calculated additionally at the rate established by the current legislation)</w:t>
            </w:r>
            <w:r w:rsidR="00497387" w:rsidRPr="0067350F">
              <w:rPr>
                <w:rFonts w:ascii="Arial" w:hAnsi="Arial" w:cs="Arial"/>
                <w:bCs/>
                <w:sz w:val="20"/>
                <w:szCs w:val="20"/>
                <w:lang w:val="en-US"/>
              </w:rPr>
              <w:t xml:space="preserve"> </w:t>
            </w:r>
            <w:r w:rsidR="00497387">
              <w:rPr>
                <w:rFonts w:ascii="Arial" w:hAnsi="Arial" w:cs="Arial"/>
                <w:bCs/>
                <w:sz w:val="20"/>
                <w:szCs w:val="20"/>
                <w:lang w:val="en-US"/>
              </w:rPr>
              <w:t>and</w:t>
            </w:r>
            <w:r w:rsidR="00497387" w:rsidRPr="0067350F">
              <w:rPr>
                <w:rFonts w:ascii="Arial" w:hAnsi="Arial" w:cs="Arial"/>
                <w:bCs/>
                <w:sz w:val="20"/>
                <w:szCs w:val="20"/>
                <w:lang w:val="en-US"/>
              </w:rPr>
              <w:t xml:space="preserve"> </w:t>
            </w:r>
            <w:r w:rsidR="00497387">
              <w:rPr>
                <w:rFonts w:ascii="Arial" w:hAnsi="Arial" w:cs="Arial"/>
                <w:bCs/>
                <w:sz w:val="20"/>
                <w:szCs w:val="20"/>
                <w:lang w:val="en-US"/>
              </w:rPr>
              <w:t>is</w:t>
            </w:r>
            <w:r w:rsidR="00497387" w:rsidRPr="0067350F">
              <w:rPr>
                <w:rFonts w:ascii="Arial" w:hAnsi="Arial" w:cs="Arial"/>
                <w:bCs/>
                <w:sz w:val="20"/>
                <w:szCs w:val="20"/>
                <w:lang w:val="en-US"/>
              </w:rPr>
              <w:t xml:space="preserve"> </w:t>
            </w:r>
            <w:r w:rsidR="00497387">
              <w:rPr>
                <w:rFonts w:ascii="Arial" w:hAnsi="Arial" w:cs="Arial"/>
                <w:bCs/>
                <w:sz w:val="20"/>
                <w:szCs w:val="20"/>
                <w:lang w:val="en-US"/>
              </w:rPr>
              <w:t>fixed</w:t>
            </w:r>
            <w:r w:rsidR="00497387" w:rsidRPr="0067350F">
              <w:rPr>
                <w:rFonts w:ascii="Arial" w:hAnsi="Arial" w:cs="Arial"/>
                <w:bCs/>
                <w:sz w:val="20"/>
                <w:szCs w:val="20"/>
                <w:lang w:val="en-US"/>
              </w:rPr>
              <w:t>.</w:t>
            </w:r>
          </w:p>
        </w:tc>
        <w:tc>
          <w:tcPr>
            <w:tcW w:w="4501" w:type="dxa"/>
            <w:shd w:val="clear" w:color="auto" w:fill="auto"/>
          </w:tcPr>
          <w:p w14:paraId="3953D1EE" w14:textId="77777777" w:rsidR="00BB00AB" w:rsidRPr="00497387" w:rsidRDefault="00BB00AB" w:rsidP="0067350F">
            <w:pPr>
              <w:jc w:val="both"/>
              <w:rPr>
                <w:rFonts w:ascii="Arial" w:hAnsi="Arial" w:cs="Arial"/>
                <w:sz w:val="20"/>
                <w:szCs w:val="20"/>
                <w:lang w:eastAsia="en-US"/>
              </w:rPr>
            </w:pPr>
            <w:r w:rsidRPr="002F690B">
              <w:rPr>
                <w:rFonts w:ascii="Arial" w:hAnsi="Arial" w:cs="Arial"/>
                <w:sz w:val="20"/>
                <w:szCs w:val="20"/>
                <w:lang w:eastAsia="en-US"/>
              </w:rPr>
              <w:t>4.2</w:t>
            </w:r>
            <w:r w:rsidR="00497387">
              <w:rPr>
                <w:rFonts w:ascii="Arial" w:hAnsi="Arial" w:cs="Arial"/>
                <w:sz w:val="20"/>
                <w:szCs w:val="20"/>
                <w:lang w:eastAsia="en-US"/>
              </w:rPr>
              <w:t xml:space="preserve">. </w:t>
            </w:r>
            <w:r w:rsidR="00497387" w:rsidRPr="00497387">
              <w:rPr>
                <w:rFonts w:ascii="Arial" w:hAnsi="Arial" w:cs="Arial"/>
                <w:sz w:val="20"/>
                <w:szCs w:val="20"/>
                <w:lang w:eastAsia="en-US"/>
              </w:rPr>
              <w:t>Цена Договора в соответствии с утвержденной Сторонами сметой составляет _______</w:t>
            </w:r>
            <w:r w:rsidR="00497387">
              <w:rPr>
                <w:rFonts w:ascii="Arial" w:hAnsi="Arial" w:cs="Arial"/>
                <w:sz w:val="20"/>
                <w:szCs w:val="20"/>
                <w:lang w:eastAsia="en-US"/>
              </w:rPr>
              <w:t xml:space="preserve"> (________) рублей</w:t>
            </w:r>
            <w:r w:rsidR="0067350F">
              <w:rPr>
                <w:rFonts w:ascii="Arial" w:hAnsi="Arial" w:cs="Arial"/>
                <w:sz w:val="20"/>
                <w:szCs w:val="20"/>
                <w:lang w:eastAsia="en-US"/>
              </w:rPr>
              <w:t xml:space="preserve"> </w:t>
            </w:r>
            <w:r w:rsidR="0067350F" w:rsidRPr="0067350F">
              <w:rPr>
                <w:rFonts w:ascii="Arial" w:hAnsi="Arial" w:cs="Arial"/>
                <w:bCs/>
                <w:sz w:val="20"/>
                <w:szCs w:val="20"/>
              </w:rPr>
              <w:t>без налога на добавленную стоимость (далее -"НДС"), НДС исчисляется дополни</w:t>
            </w:r>
            <w:r w:rsidR="0067350F">
              <w:rPr>
                <w:rFonts w:ascii="Arial" w:hAnsi="Arial" w:cs="Arial"/>
                <w:bCs/>
                <w:sz w:val="20"/>
                <w:szCs w:val="20"/>
              </w:rPr>
              <w:t xml:space="preserve">тельно по ставке, установленной </w:t>
            </w:r>
            <w:r w:rsidR="0067350F" w:rsidRPr="0067350F">
              <w:rPr>
                <w:rFonts w:ascii="Arial" w:hAnsi="Arial" w:cs="Arial"/>
                <w:bCs/>
                <w:sz w:val="20"/>
                <w:szCs w:val="20"/>
              </w:rPr>
              <w:t>действующим законодательством</w:t>
            </w:r>
            <w:r w:rsidR="00497387" w:rsidRPr="00497387">
              <w:rPr>
                <w:rFonts w:ascii="Arial" w:hAnsi="Arial" w:cs="Arial"/>
                <w:sz w:val="20"/>
                <w:szCs w:val="20"/>
                <w:lang w:eastAsia="en-US"/>
              </w:rPr>
              <w:t>, является твердой.</w:t>
            </w:r>
          </w:p>
        </w:tc>
      </w:tr>
      <w:tr w:rsidR="002F690B" w:rsidRPr="002F690B" w14:paraId="15837A7F" w14:textId="77777777" w:rsidTr="00653F24">
        <w:tc>
          <w:tcPr>
            <w:tcW w:w="5070" w:type="dxa"/>
            <w:shd w:val="clear" w:color="auto" w:fill="auto"/>
          </w:tcPr>
          <w:p w14:paraId="018F129B" w14:textId="77777777" w:rsidR="00FB42A4" w:rsidRPr="00A54979" w:rsidRDefault="00A57004">
            <w:pPr>
              <w:rPr>
                <w:lang w:val="en-US"/>
                <w:rPrChange w:id="5" w:author="Microsoft Office User" w:date="2025-09-29T16:26:00Z">
                  <w:rPr/>
                </w:rPrChange>
              </w:rPr>
            </w:pPr>
            <w:r w:rsidRPr="00A54979">
              <w:rPr>
                <w:lang w:val="en-US"/>
                <w:rPrChange w:id="6" w:author="Microsoft Office User" w:date="2025-09-29T16:26:00Z">
                  <w:rPr/>
                </w:rPrChange>
              </w:rPr>
              <w:t xml:space="preserve">2.3. The payment </w:t>
            </w:r>
            <w:r w:rsidRPr="00A54979">
              <w:rPr>
                <w:lang w:val="en-US"/>
                <w:rPrChange w:id="7" w:author="Microsoft Office User" w:date="2025-09-29T16:26:00Z">
                  <w:rPr/>
                </w:rPrChange>
              </w:rPr>
              <w:t>hereunder shall be made  by the Client by money transfer to the Contractor’s bank account within one (1) calendar day (100% prepayment) after signature of the works acceptance certificates by the Parties. The term may be extended in instances stipulated he</w:t>
            </w:r>
            <w:r w:rsidRPr="00A54979">
              <w:rPr>
                <w:lang w:val="en-US"/>
                <w:rPrChange w:id="8" w:author="Microsoft Office User" w:date="2025-09-29T16:26:00Z">
                  <w:rPr/>
                </w:rPrChange>
              </w:rPr>
              <w:t>rein. All payment invoices shall reflect VAT at the rate established by the current legislation.</w:t>
            </w:r>
            <w:r w:rsidRPr="00A54979">
              <w:rPr>
                <w:lang w:val="en-US"/>
                <w:rPrChange w:id="9" w:author="Microsoft Office User" w:date="2025-09-29T16:26:00Z">
                  <w:rPr/>
                </w:rPrChange>
              </w:rPr>
              <w:br/>
            </w:r>
            <w:r w:rsidRPr="00A54979">
              <w:rPr>
                <w:lang w:val="en-US"/>
                <w:rPrChange w:id="10" w:author="Microsoft Office User" w:date="2025-09-29T16:26:00Z">
                  <w:rPr/>
                </w:rPrChange>
              </w:rPr>
              <w:br/>
            </w:r>
            <w:r w:rsidRPr="00A54979">
              <w:rPr>
                <w:lang w:val="en-US"/>
                <w:rPrChange w:id="11" w:author="Microsoft Office User" w:date="2025-09-29T16:26:00Z">
                  <w:rPr/>
                </w:rPrChange>
              </w:rPr>
              <w:br/>
            </w:r>
            <w:r w:rsidRPr="00A54979">
              <w:rPr>
                <w:lang w:val="en-US"/>
                <w:rPrChange w:id="12" w:author="Microsoft Office User" w:date="2025-09-29T16:26:00Z">
                  <w:rPr/>
                </w:rPrChange>
              </w:rPr>
              <w:br/>
            </w:r>
            <w:r w:rsidRPr="00A54979">
              <w:rPr>
                <w:lang w:val="en-US"/>
                <w:rPrChange w:id="13" w:author="Microsoft Office User" w:date="2025-09-29T16:26:00Z">
                  <w:rPr/>
                </w:rPrChange>
              </w:rPr>
              <w:br/>
            </w:r>
            <w:r w:rsidRPr="00A54979">
              <w:rPr>
                <w:lang w:val="en-US"/>
                <w:rPrChange w:id="14" w:author="Microsoft Office User" w:date="2025-09-29T16:26:00Z">
                  <w:rPr/>
                </w:rPrChange>
              </w:rPr>
              <w:br/>
              <w:t>The Contractor has been informed that, pursuant to the Client internal procedures, there is payments may be made on any day of the week without internal-d</w:t>
            </w:r>
            <w:r w:rsidRPr="00A54979">
              <w:rPr>
                <w:lang w:val="en-US"/>
                <w:rPrChange w:id="15" w:author="Microsoft Office User" w:date="2025-09-29T16:26:00Z">
                  <w:rPr/>
                </w:rPrChange>
              </w:rPr>
              <w:t>ay limitations-off / a holiday): the payment hereunder or under an agreement of the Parties hereto will be made on the mentioned day within the term stipulated (defined) herein or in an agreement of the Parties hereto.</w:t>
            </w:r>
            <w:r w:rsidRPr="00A54979">
              <w:rPr>
                <w:lang w:val="en-US"/>
                <w:rPrChange w:id="16" w:author="Microsoft Office User" w:date="2025-09-29T16:26:00Z">
                  <w:rPr/>
                </w:rPrChange>
              </w:rPr>
              <w:br/>
            </w:r>
            <w:r w:rsidRPr="00A54979">
              <w:rPr>
                <w:lang w:val="en-US"/>
                <w:rPrChange w:id="17" w:author="Microsoft Office User" w:date="2025-09-29T16:26:00Z">
                  <w:rPr/>
                </w:rPrChange>
              </w:rPr>
              <w:br/>
            </w:r>
            <w:r w:rsidRPr="00A54979">
              <w:rPr>
                <w:lang w:val="en-US"/>
                <w:rPrChange w:id="18" w:author="Microsoft Office User" w:date="2025-09-29T16:26:00Z">
                  <w:rPr/>
                </w:rPrChange>
              </w:rPr>
              <w:lastRenderedPageBreak/>
              <w:br/>
            </w:r>
            <w:r w:rsidRPr="00A54979">
              <w:rPr>
                <w:lang w:val="en-US"/>
                <w:rPrChange w:id="19" w:author="Microsoft Office User" w:date="2025-09-29T16:26:00Z">
                  <w:rPr/>
                </w:rPrChange>
              </w:rPr>
              <w:br/>
            </w:r>
            <w:r w:rsidRPr="00A54979">
              <w:rPr>
                <w:lang w:val="en-US"/>
                <w:rPrChange w:id="20" w:author="Microsoft Office User" w:date="2025-09-29T16:26:00Z">
                  <w:rPr/>
                </w:rPrChange>
              </w:rPr>
              <w:br/>
            </w:r>
            <w:r w:rsidRPr="00A54979">
              <w:rPr>
                <w:lang w:val="en-US"/>
                <w:rPrChange w:id="21" w:author="Microsoft Office User" w:date="2025-09-29T16:26:00Z">
                  <w:rPr/>
                </w:rPrChange>
              </w:rPr>
              <w:br/>
              <w:t>The payment hereunder or under a</w:t>
            </w:r>
            <w:r w:rsidRPr="00A54979">
              <w:rPr>
                <w:lang w:val="en-US"/>
                <w:rPrChange w:id="22" w:author="Microsoft Office User" w:date="2025-09-29T16:26:00Z">
                  <w:rPr/>
                </w:rPrChange>
              </w:rPr>
              <w:t>n agreement of the Parties hereto that will be made on the first Thursday following relevant term’s expiration date shall not be deemed as a default and a breach of the Contract.</w:t>
            </w:r>
            <w:r w:rsidRPr="00A54979">
              <w:rPr>
                <w:lang w:val="en-US"/>
                <w:rPrChange w:id="23" w:author="Microsoft Office User" w:date="2025-09-29T16:26:00Z">
                  <w:rPr/>
                </w:rPrChange>
              </w:rPr>
              <w:br/>
            </w:r>
          </w:p>
        </w:tc>
        <w:tc>
          <w:tcPr>
            <w:tcW w:w="4501" w:type="dxa"/>
            <w:shd w:val="clear" w:color="auto" w:fill="auto"/>
          </w:tcPr>
          <w:p w14:paraId="68C981BF" w14:textId="77777777" w:rsidR="00FB42A4" w:rsidRDefault="00A57004">
            <w:r>
              <w:lastRenderedPageBreak/>
              <w:t>4.3 Оплата по настоящему Договору производится Заказчиком путем перечисления</w:t>
            </w:r>
            <w:r>
              <w:t xml:space="preserve"> денежных средств на расчетный счет Подрядчика в течение 1 календарного дня (100% предоплата) после подписания Сторонами акта сдачи – приемки выполненных работ. Указанный срок может быть увеличен в случаях, указанных в Договоре. Все счета должны включать Н</w:t>
            </w:r>
            <w:r>
              <w:t>ДС в размере установленном действующим законодательством.</w:t>
            </w:r>
            <w:r>
              <w:br/>
            </w:r>
            <w:r>
              <w:br/>
              <w:t>Подрядчик проинформирован и принимает условие о том, что в соответствии с внутренними процедурами Заказчика предусмотрен платежи могут осуществляться в любой день недели без ограничений по внутренн</w:t>
            </w:r>
            <w:r>
              <w:t xml:space="preserve">им процедурам): исполнение денежных обязательств (оплата) по Договору или соглашению Сторон к </w:t>
            </w:r>
            <w:r>
              <w:lastRenderedPageBreak/>
              <w:t>нему осуществляется в указанный день в течение установленного (определяемого) Договором, соглашением Сторон к нему срока.</w:t>
            </w:r>
            <w:r>
              <w:br/>
            </w:r>
            <w:r>
              <w:br/>
              <w:t>Не является просрочкой исполнения денеж</w:t>
            </w:r>
            <w:r>
              <w:t>ных обязательств  (оплаты) по Договору или соглашения Сторон к нему, если платеж будет осуществлен в первый четверг, следующий за днём окончания соответствующего срока, указанного или определяемого в Договоре, соглашении Сторон к нему.</w:t>
            </w:r>
          </w:p>
        </w:tc>
      </w:tr>
      <w:tr w:rsidR="002F690B" w:rsidRPr="002F690B" w14:paraId="45B02C58" w14:textId="77777777" w:rsidTr="00653F24">
        <w:tc>
          <w:tcPr>
            <w:tcW w:w="5070" w:type="dxa"/>
            <w:shd w:val="clear" w:color="auto" w:fill="auto"/>
          </w:tcPr>
          <w:p w14:paraId="6FFF0D9C" w14:textId="77777777" w:rsidR="0053276F" w:rsidRDefault="0053276F" w:rsidP="002F690B">
            <w:pPr>
              <w:pStyle w:val="Level1"/>
              <w:tabs>
                <w:tab w:val="left" w:pos="4696"/>
              </w:tabs>
              <w:spacing w:before="0" w:line="240" w:lineRule="auto"/>
              <w:ind w:left="0"/>
              <w:jc w:val="both"/>
              <w:rPr>
                <w:rFonts w:cs="Arial"/>
                <w:sz w:val="20"/>
              </w:rPr>
            </w:pPr>
            <w:r w:rsidRPr="002F690B">
              <w:rPr>
                <w:rFonts w:cs="Arial"/>
                <w:sz w:val="20"/>
              </w:rPr>
              <w:lastRenderedPageBreak/>
              <w:t xml:space="preserve">4.4. The </w:t>
            </w:r>
            <w:r w:rsidR="007265B5">
              <w:rPr>
                <w:rFonts w:cs="Arial"/>
                <w:sz w:val="20"/>
              </w:rPr>
              <w:t>Client</w:t>
            </w:r>
            <w:r w:rsidRPr="002F690B">
              <w:rPr>
                <w:rFonts w:cs="Arial"/>
                <w:sz w:val="20"/>
              </w:rPr>
              <w:t xml:space="preserve"> </w:t>
            </w:r>
            <w:r w:rsidR="007265B5">
              <w:rPr>
                <w:rFonts w:cs="Arial"/>
                <w:sz w:val="20"/>
              </w:rPr>
              <w:t xml:space="preserve">shall </w:t>
            </w:r>
            <w:r w:rsidRPr="002F690B">
              <w:rPr>
                <w:rFonts w:cs="Arial"/>
                <w:sz w:val="20"/>
              </w:rPr>
              <w:t xml:space="preserve">reimburse the Contractor the cost of </w:t>
            </w:r>
            <w:r w:rsidR="007265B5">
              <w:rPr>
                <w:rFonts w:cs="Arial"/>
                <w:sz w:val="20"/>
              </w:rPr>
              <w:t xml:space="preserve">a </w:t>
            </w:r>
            <w:r w:rsidR="007265B5" w:rsidRPr="002F690B">
              <w:rPr>
                <w:rFonts w:cs="Arial"/>
                <w:sz w:val="20"/>
              </w:rPr>
              <w:t xml:space="preserve">fare </w:t>
            </w:r>
            <w:r w:rsidR="007265B5">
              <w:rPr>
                <w:rFonts w:cs="Arial"/>
                <w:sz w:val="20"/>
              </w:rPr>
              <w:t xml:space="preserve">of </w:t>
            </w:r>
            <w:r w:rsidR="007265B5" w:rsidRPr="002F690B">
              <w:rPr>
                <w:rFonts w:cs="Arial"/>
                <w:sz w:val="20"/>
              </w:rPr>
              <w:t xml:space="preserve">the Contractor’s specialists </w:t>
            </w:r>
            <w:r w:rsidRPr="002F690B">
              <w:rPr>
                <w:rFonts w:cs="Arial"/>
                <w:sz w:val="20"/>
              </w:rPr>
              <w:t>air travel</w:t>
            </w:r>
            <w:r w:rsidR="007265B5">
              <w:rPr>
                <w:rFonts w:cs="Arial"/>
                <w:sz w:val="20"/>
              </w:rPr>
              <w:t xml:space="preserve"> to a place of works and back</w:t>
            </w:r>
            <w:r w:rsidR="00FB2DBD">
              <w:rPr>
                <w:rFonts w:cs="Arial"/>
                <w:sz w:val="20"/>
              </w:rPr>
              <w:t xml:space="preserve"> in economy class</w:t>
            </w:r>
            <w:r w:rsidRPr="002F690B">
              <w:rPr>
                <w:rFonts w:cs="Arial"/>
                <w:sz w:val="20"/>
              </w:rPr>
              <w:t xml:space="preserve"> </w:t>
            </w:r>
            <w:r w:rsidRPr="002F690B">
              <w:rPr>
                <w:rFonts w:cs="Arial"/>
                <w:i/>
                <w:sz w:val="20"/>
              </w:rPr>
              <w:t>[</w:t>
            </w:r>
            <w:r w:rsidRPr="002F690B">
              <w:rPr>
                <w:rFonts w:cs="Arial"/>
                <w:sz w:val="20"/>
              </w:rPr>
              <w:t>OPTION 1</w:t>
            </w:r>
            <w:r w:rsidRPr="002F690B">
              <w:rPr>
                <w:rFonts w:cs="Arial"/>
                <w:i/>
                <w:sz w:val="20"/>
              </w:rPr>
              <w:t xml:space="preserve"> (TO BE APPLIED IN CASE THE CONTRACTOR ITSELF ARRANGES LODGING AND MEALS OF ITS SPECIALISTS IN </w:t>
            </w:r>
            <w:r w:rsidR="00A1569E" w:rsidRPr="002F690B">
              <w:rPr>
                <w:rFonts w:cs="Arial"/>
                <w:i/>
                <w:sz w:val="20"/>
              </w:rPr>
              <w:t xml:space="preserve">THE CITY OF </w:t>
            </w:r>
            <w:r w:rsidRPr="002F690B">
              <w:rPr>
                <w:rFonts w:cs="Arial"/>
                <w:i/>
                <w:sz w:val="20"/>
              </w:rPr>
              <w:t>_______)]</w:t>
            </w:r>
            <w:r w:rsidRPr="002F690B">
              <w:rPr>
                <w:rFonts w:cs="Arial"/>
                <w:sz w:val="20"/>
              </w:rPr>
              <w:t>, as well as their lodging and meals in the city of __________.</w:t>
            </w:r>
          </w:p>
          <w:p w14:paraId="26BA11B5" w14:textId="77777777" w:rsidR="00FB2DBD" w:rsidRDefault="00FB2DBD" w:rsidP="002F690B">
            <w:pPr>
              <w:pStyle w:val="Level1"/>
              <w:tabs>
                <w:tab w:val="left" w:pos="4696"/>
              </w:tabs>
              <w:spacing w:before="0" w:line="240" w:lineRule="auto"/>
              <w:ind w:left="0"/>
              <w:jc w:val="both"/>
              <w:rPr>
                <w:rFonts w:cs="Arial"/>
                <w:sz w:val="20"/>
              </w:rPr>
            </w:pPr>
          </w:p>
          <w:p w14:paraId="4B46264B" w14:textId="77777777" w:rsidR="00FB2DBD" w:rsidRPr="002F690B" w:rsidRDefault="00FB2DBD" w:rsidP="002F690B">
            <w:pPr>
              <w:pStyle w:val="Level1"/>
              <w:tabs>
                <w:tab w:val="left" w:pos="4696"/>
              </w:tabs>
              <w:spacing w:before="0" w:line="240" w:lineRule="auto"/>
              <w:ind w:left="0"/>
              <w:jc w:val="both"/>
              <w:rPr>
                <w:rFonts w:cs="Arial"/>
                <w:i/>
                <w:sz w:val="20"/>
              </w:rPr>
            </w:pPr>
          </w:p>
          <w:p w14:paraId="5D37E768" w14:textId="77777777" w:rsidR="00BB00AB" w:rsidRPr="002F690B" w:rsidRDefault="00FB2DBD" w:rsidP="002F690B">
            <w:pPr>
              <w:pStyle w:val="a7"/>
              <w:tabs>
                <w:tab w:val="num" w:pos="0"/>
              </w:tabs>
              <w:ind w:left="0" w:firstLine="0"/>
              <w:rPr>
                <w:rFonts w:ascii="Arial" w:hAnsi="Arial" w:cs="Arial"/>
                <w:lang w:val="en-US"/>
              </w:rPr>
            </w:pPr>
            <w:r>
              <w:rPr>
                <w:rFonts w:ascii="Arial" w:hAnsi="Arial" w:cs="Arial"/>
                <w:lang w:val="en-US"/>
              </w:rPr>
              <w:t xml:space="preserve">The costs of the Works thus </w:t>
            </w:r>
            <w:r w:rsidR="0053276F" w:rsidRPr="002F690B">
              <w:rPr>
                <w:rFonts w:ascii="Arial" w:hAnsi="Arial" w:cs="Arial"/>
                <w:lang w:val="en-US"/>
              </w:rPr>
              <w:t>shall be increased by the air fare</w:t>
            </w:r>
            <w:r>
              <w:rPr>
                <w:rFonts w:ascii="Arial" w:hAnsi="Arial" w:cs="Arial"/>
                <w:lang w:val="en-US"/>
              </w:rPr>
              <w:t>’s cost</w:t>
            </w:r>
            <w:r w:rsidR="0053276F" w:rsidRPr="002F690B">
              <w:rPr>
                <w:rFonts w:ascii="Arial" w:hAnsi="Arial" w:cs="Arial"/>
                <w:lang w:val="en-US"/>
              </w:rPr>
              <w:t xml:space="preserve"> [</w:t>
            </w:r>
            <w:r w:rsidR="0053276F" w:rsidRPr="002F690B">
              <w:rPr>
                <w:rFonts w:ascii="Arial" w:hAnsi="Arial" w:cs="Arial"/>
                <w:i/>
                <w:lang w:val="en-US"/>
              </w:rPr>
              <w:t xml:space="preserve">TO BE APPLIED IN CASE THE </w:t>
            </w:r>
            <w:r w:rsidR="00A1569E" w:rsidRPr="002F690B">
              <w:rPr>
                <w:rFonts w:ascii="Arial" w:hAnsi="Arial" w:cs="Arial"/>
                <w:i/>
                <w:lang w:val="en-US"/>
              </w:rPr>
              <w:t>CONTRACTOR</w:t>
            </w:r>
            <w:r w:rsidR="0053276F" w:rsidRPr="002F690B">
              <w:rPr>
                <w:rFonts w:ascii="Arial" w:hAnsi="Arial" w:cs="Arial"/>
                <w:i/>
                <w:lang w:val="en-US"/>
              </w:rPr>
              <w:t xml:space="preserve"> ITSELF ARRANGES LODGING AND MEALS OF ITS SPECIALISTS IN </w:t>
            </w:r>
            <w:r w:rsidR="00A1569E" w:rsidRPr="002F690B">
              <w:rPr>
                <w:rFonts w:ascii="Arial" w:hAnsi="Arial" w:cs="Arial"/>
                <w:i/>
                <w:lang w:val="en-US"/>
              </w:rPr>
              <w:t>THE CITY OF_______</w:t>
            </w:r>
            <w:r w:rsidR="0053276F" w:rsidRPr="002F690B">
              <w:rPr>
                <w:rFonts w:ascii="Arial" w:hAnsi="Arial" w:cs="Arial"/>
                <w:i/>
                <w:lang w:val="en-US"/>
              </w:rPr>
              <w:t>]</w:t>
            </w:r>
            <w:r w:rsidR="0053276F" w:rsidRPr="002F690B">
              <w:rPr>
                <w:rFonts w:ascii="Arial" w:hAnsi="Arial" w:cs="Arial"/>
                <w:lang w:val="en-US"/>
              </w:rPr>
              <w:t xml:space="preserve"> and the cost of lodging and meals mentioned in this </w:t>
            </w:r>
            <w:r w:rsidR="00A1569E" w:rsidRPr="002F690B">
              <w:rPr>
                <w:rFonts w:ascii="Arial" w:hAnsi="Arial" w:cs="Arial"/>
                <w:lang w:val="en-US"/>
              </w:rPr>
              <w:t>Clause</w:t>
            </w:r>
            <w:r w:rsidR="0053276F" w:rsidRPr="002F690B">
              <w:rPr>
                <w:rFonts w:ascii="Arial" w:hAnsi="Arial" w:cs="Arial"/>
                <w:lang w:val="en-US"/>
              </w:rPr>
              <w:t>.</w:t>
            </w:r>
          </w:p>
          <w:p w14:paraId="44B56AA8" w14:textId="77777777" w:rsidR="00BE59C3" w:rsidRPr="002F690B" w:rsidRDefault="00BE59C3" w:rsidP="002F690B">
            <w:pPr>
              <w:pStyle w:val="a7"/>
              <w:tabs>
                <w:tab w:val="num" w:pos="0"/>
              </w:tabs>
              <w:ind w:left="0" w:firstLine="0"/>
              <w:rPr>
                <w:rFonts w:ascii="Arial" w:hAnsi="Arial" w:cs="Arial"/>
                <w:lang w:val="en-US"/>
              </w:rPr>
            </w:pPr>
          </w:p>
          <w:p w14:paraId="1C5A84B4" w14:textId="77777777" w:rsidR="00A54979" w:rsidRPr="00A54979" w:rsidRDefault="00A54979" w:rsidP="00A54979">
            <w:pPr>
              <w:pStyle w:val="a7"/>
              <w:tabs>
                <w:tab w:val="num" w:pos="0"/>
              </w:tabs>
              <w:rPr>
                <w:ins w:id="24" w:author="Microsoft Office User" w:date="2025-09-29T16:26:00Z"/>
                <w:rFonts w:ascii="Arial" w:hAnsi="Arial" w:cs="Arial"/>
                <w:lang w:val="en-US" w:eastAsia="en-US"/>
              </w:rPr>
            </w:pPr>
            <w:ins w:id="25" w:author="Microsoft Office User" w:date="2025-09-29T16:26:00Z">
              <w:r w:rsidRPr="00A54979">
                <w:rPr>
                  <w:rFonts w:ascii="Arial" w:hAnsi="Arial" w:cs="Arial"/>
                  <w:lang w:val="en-US" w:eastAsia="en-US"/>
                </w:rPr>
                <w:t>Additional terms.</w:t>
              </w:r>
            </w:ins>
          </w:p>
          <w:p w14:paraId="57A1A536" w14:textId="77777777" w:rsidR="00A54979" w:rsidRPr="00A54979" w:rsidRDefault="00A54979" w:rsidP="00A54979">
            <w:pPr>
              <w:pStyle w:val="a7"/>
              <w:tabs>
                <w:tab w:val="num" w:pos="0"/>
              </w:tabs>
              <w:rPr>
                <w:ins w:id="26" w:author="Microsoft Office User" w:date="2025-09-29T16:26:00Z"/>
                <w:rFonts w:ascii="Arial" w:hAnsi="Arial" w:cs="Arial"/>
                <w:lang w:val="en-US" w:eastAsia="en-US"/>
              </w:rPr>
            </w:pPr>
            <w:ins w:id="27" w:author="Microsoft Office User" w:date="2025-09-29T16:26:00Z">
              <w:r w:rsidRPr="00A54979">
                <w:rPr>
                  <w:rFonts w:ascii="Arial" w:hAnsi="Arial" w:cs="Arial"/>
                  <w:lang w:val="en-US" w:eastAsia="en-US"/>
                </w:rPr>
                <w:t>In the event of force majeure, payment is due one day in full.</w:t>
              </w:r>
            </w:ins>
          </w:p>
          <w:p w14:paraId="7EC97BC1" w14:textId="6F4BEED1" w:rsidR="00E60951" w:rsidRPr="002F690B" w:rsidRDefault="00A54979" w:rsidP="00A54979">
            <w:pPr>
              <w:pStyle w:val="a7"/>
              <w:tabs>
                <w:tab w:val="num" w:pos="0"/>
              </w:tabs>
              <w:ind w:left="0" w:firstLine="0"/>
              <w:rPr>
                <w:rFonts w:ascii="Arial" w:hAnsi="Arial" w:cs="Arial"/>
                <w:lang w:val="en-US" w:eastAsia="en-US"/>
              </w:rPr>
            </w:pPr>
            <w:ins w:id="28" w:author="Microsoft Office User" w:date="2025-09-29T16:26:00Z">
              <w:r w:rsidRPr="00A54979">
                <w:rPr>
                  <w:rFonts w:ascii="Arial" w:hAnsi="Arial" w:cs="Arial"/>
                  <w:lang w:val="en-US" w:eastAsia="en-US"/>
                </w:rPr>
                <w:t>Also, if a contract is not concluded, the advance payment is 100%, payable within five calendar days.</w:t>
              </w:r>
            </w:ins>
          </w:p>
        </w:tc>
        <w:tc>
          <w:tcPr>
            <w:tcW w:w="4501" w:type="dxa"/>
            <w:shd w:val="clear" w:color="auto" w:fill="auto"/>
          </w:tcPr>
          <w:p w14:paraId="129D9B52" w14:textId="77777777" w:rsidR="00BB00AB" w:rsidRPr="002F690B" w:rsidRDefault="00BB00AB" w:rsidP="002F690B">
            <w:pPr>
              <w:pStyle w:val="Level1"/>
              <w:spacing w:before="0" w:line="240" w:lineRule="auto"/>
              <w:ind w:left="0"/>
              <w:jc w:val="both"/>
              <w:rPr>
                <w:rFonts w:cs="Arial"/>
                <w:sz w:val="20"/>
                <w:lang w:val="ru-RU"/>
              </w:rPr>
            </w:pPr>
            <w:r w:rsidRPr="002F690B">
              <w:rPr>
                <w:rFonts w:cs="Arial"/>
                <w:sz w:val="20"/>
                <w:lang w:val="ru-RU"/>
              </w:rPr>
              <w:t>4.4.</w:t>
            </w:r>
            <w:r w:rsidRPr="002F690B">
              <w:rPr>
                <w:rFonts w:cs="Arial"/>
                <w:b/>
                <w:sz w:val="20"/>
                <w:lang w:val="ru-RU"/>
              </w:rPr>
              <w:t xml:space="preserve"> </w:t>
            </w:r>
            <w:r w:rsidRPr="002F690B">
              <w:rPr>
                <w:rFonts w:cs="Arial"/>
                <w:sz w:val="20"/>
                <w:lang w:val="ru-RU"/>
              </w:rPr>
              <w:t>Заказчик должен возместить Подрядчику стоимость авиабилетов эконом класса за авиаперелет специалистов Подрядчика до места выполнения работ и обратно [ВАРИАНТ1(</w:t>
            </w:r>
            <w:r w:rsidRPr="002F690B">
              <w:rPr>
                <w:rFonts w:cs="Arial"/>
                <w:i/>
                <w:sz w:val="20"/>
                <w:lang w:val="ru-RU"/>
              </w:rPr>
              <w:t>ПРИМЕНЯЕТСЯ В СЛУЧАЕ ЕСЛИ ПОДРЯДЧИК САМОСТОЯТЕЛЬНО ОРГАНИЗУЕТ ПРОЖИВАНИЕ И ПИТАНИЕ СВОИХ СПЕЦИАЛИСТОВ В ГОРОДЕ ______</w:t>
            </w:r>
            <w:proofErr w:type="gramStart"/>
            <w:r w:rsidRPr="002F690B">
              <w:rPr>
                <w:rFonts w:cs="Arial"/>
                <w:i/>
                <w:sz w:val="20"/>
                <w:lang w:val="ru-RU"/>
              </w:rPr>
              <w:t>_)</w:t>
            </w:r>
            <w:r w:rsidRPr="002F690B">
              <w:rPr>
                <w:rFonts w:cs="Arial"/>
                <w:sz w:val="20"/>
                <w:lang w:val="ru-RU"/>
              </w:rPr>
              <w:t>]:,</w:t>
            </w:r>
            <w:proofErr w:type="gramEnd"/>
            <w:r w:rsidRPr="002F690B">
              <w:rPr>
                <w:rFonts w:cs="Arial"/>
                <w:sz w:val="20"/>
                <w:lang w:val="ru-RU"/>
              </w:rPr>
              <w:t xml:space="preserve"> а также их проживание и питание в г.__________.</w:t>
            </w:r>
          </w:p>
          <w:p w14:paraId="54664474" w14:textId="77777777" w:rsidR="00BB00AB" w:rsidRDefault="00BB00AB" w:rsidP="002F690B">
            <w:pPr>
              <w:pStyle w:val="Level1"/>
              <w:spacing w:before="0" w:line="240" w:lineRule="auto"/>
              <w:ind w:left="0"/>
              <w:jc w:val="both"/>
              <w:rPr>
                <w:ins w:id="29" w:author="Microsoft Office User" w:date="2025-09-29T16:25:00Z"/>
                <w:rFonts w:cs="Arial"/>
                <w:sz w:val="20"/>
                <w:lang w:val="ru-RU"/>
              </w:rPr>
            </w:pPr>
            <w:r w:rsidRPr="002F690B">
              <w:rPr>
                <w:rFonts w:cs="Arial"/>
                <w:sz w:val="20"/>
                <w:lang w:val="ru-RU"/>
              </w:rPr>
              <w:t xml:space="preserve">Стоимость </w:t>
            </w:r>
            <w:r w:rsidR="00FB2DBD">
              <w:rPr>
                <w:rFonts w:cs="Arial"/>
                <w:sz w:val="20"/>
                <w:lang w:val="ru-RU"/>
              </w:rPr>
              <w:t xml:space="preserve">работ в таком случае </w:t>
            </w:r>
            <w:r w:rsidRPr="002F690B">
              <w:rPr>
                <w:rFonts w:cs="Arial"/>
                <w:sz w:val="20"/>
                <w:lang w:val="ru-RU"/>
              </w:rPr>
              <w:t>увеличивается на стоимость авиабилетов [</w:t>
            </w:r>
            <w:proofErr w:type="gramStart"/>
            <w:r w:rsidRPr="002F690B">
              <w:rPr>
                <w:rFonts w:cs="Arial"/>
                <w:i/>
                <w:sz w:val="20"/>
                <w:lang w:val="ru-RU"/>
              </w:rPr>
              <w:t>ПРИМЕНЯЕТСЯ В СЛУЧАЕ ЕСЛИ</w:t>
            </w:r>
            <w:proofErr w:type="gramEnd"/>
            <w:r w:rsidRPr="002F690B">
              <w:rPr>
                <w:rFonts w:cs="Arial"/>
                <w:i/>
                <w:sz w:val="20"/>
                <w:lang w:val="ru-RU"/>
              </w:rPr>
              <w:t xml:space="preserve"> ПОСТАВЩИК САМОСТОЯТЕЛЬНО ОРГАНИЗУЕТ ПРОЖИВАНИЕ СВОИХ СПЕЦИАЛИСТОВ В ГОРОДЕ ________</w:t>
            </w:r>
            <w:r w:rsidRPr="002F690B">
              <w:rPr>
                <w:rFonts w:cs="Arial"/>
                <w:sz w:val="20"/>
                <w:lang w:val="ru-RU"/>
              </w:rPr>
              <w:t>]</w:t>
            </w:r>
            <w:r w:rsidRPr="002F690B">
              <w:rPr>
                <w:rFonts w:cs="Arial"/>
                <w:i/>
                <w:sz w:val="20"/>
                <w:lang w:val="ru-RU"/>
              </w:rPr>
              <w:t xml:space="preserve"> </w:t>
            </w:r>
            <w:r w:rsidRPr="002F690B">
              <w:rPr>
                <w:rFonts w:cs="Arial"/>
                <w:sz w:val="20"/>
                <w:lang w:val="ru-RU"/>
              </w:rPr>
              <w:t>и на стоимость за проживание и питание, поименованных в настоящем пункте.</w:t>
            </w:r>
          </w:p>
          <w:p w14:paraId="725CFCB7" w14:textId="77777777" w:rsidR="00A54979" w:rsidRDefault="00A54979" w:rsidP="00A54979">
            <w:pPr>
              <w:rPr>
                <w:ins w:id="30" w:author="Microsoft Office User" w:date="2025-09-29T16:25:00Z"/>
                <w:sz w:val="20"/>
                <w:szCs w:val="20"/>
              </w:rPr>
            </w:pPr>
            <w:ins w:id="31" w:author="Microsoft Office User" w:date="2025-09-29T16:25:00Z">
              <w:r>
                <w:rPr>
                  <w:sz w:val="20"/>
                  <w:szCs w:val="20"/>
                </w:rPr>
                <w:t>Дополнительные условия.</w:t>
              </w:r>
            </w:ins>
          </w:p>
          <w:p w14:paraId="7457F755" w14:textId="77777777" w:rsidR="00A54979" w:rsidRDefault="00A54979" w:rsidP="00A54979">
            <w:pPr>
              <w:rPr>
                <w:ins w:id="32" w:author="Microsoft Office User" w:date="2025-09-29T16:25:00Z"/>
                <w:sz w:val="20"/>
                <w:szCs w:val="20"/>
              </w:rPr>
            </w:pPr>
            <w:ins w:id="33" w:author="Microsoft Office User" w:date="2025-09-29T16:25:00Z">
              <w:r>
                <w:rPr>
                  <w:sz w:val="20"/>
                  <w:szCs w:val="20"/>
                </w:rPr>
                <w:t xml:space="preserve">При </w:t>
              </w:r>
              <w:proofErr w:type="spellStart"/>
              <w:r>
                <w:rPr>
                  <w:sz w:val="20"/>
                  <w:szCs w:val="20"/>
                </w:rPr>
                <w:t>форсмажоре</w:t>
              </w:r>
              <w:proofErr w:type="spellEnd"/>
              <w:r>
                <w:rPr>
                  <w:sz w:val="20"/>
                  <w:szCs w:val="20"/>
                </w:rPr>
                <w:t xml:space="preserve"> оплата осуществляется за 1 день, в полном объеме</w:t>
              </w:r>
            </w:ins>
          </w:p>
          <w:p w14:paraId="6DB865A5" w14:textId="77777777" w:rsidR="00A54979" w:rsidRPr="0065762B" w:rsidRDefault="00A54979" w:rsidP="00A54979">
            <w:pPr>
              <w:rPr>
                <w:ins w:id="34" w:author="Microsoft Office User" w:date="2025-09-29T16:25:00Z"/>
                <w:sz w:val="20"/>
                <w:szCs w:val="20"/>
              </w:rPr>
            </w:pPr>
            <w:ins w:id="35" w:author="Microsoft Office User" w:date="2025-09-29T16:25:00Z">
              <w:r>
                <w:rPr>
                  <w:sz w:val="20"/>
                  <w:szCs w:val="20"/>
                </w:rPr>
                <w:t xml:space="preserve">Также предоплата при не заключении контракта составляет </w:t>
              </w:r>
              <w:proofErr w:type="gramStart"/>
              <w:r>
                <w:rPr>
                  <w:sz w:val="20"/>
                  <w:szCs w:val="20"/>
                </w:rPr>
                <w:t>100?%</w:t>
              </w:r>
              <w:proofErr w:type="gramEnd"/>
              <w:r>
                <w:rPr>
                  <w:sz w:val="20"/>
                  <w:szCs w:val="20"/>
                </w:rPr>
                <w:t>, оплата в течении 5 календарных дней.</w:t>
              </w:r>
            </w:ins>
          </w:p>
          <w:p w14:paraId="435C442C" w14:textId="014F25B5" w:rsidR="00A54979" w:rsidRPr="0061364B" w:rsidRDefault="00A54979" w:rsidP="002F690B">
            <w:pPr>
              <w:pStyle w:val="Level1"/>
              <w:spacing w:before="0" w:line="240" w:lineRule="auto"/>
              <w:ind w:left="0"/>
              <w:jc w:val="both"/>
              <w:rPr>
                <w:rFonts w:cs="Arial"/>
                <w:sz w:val="20"/>
                <w:lang w:val="ru-RU"/>
              </w:rPr>
            </w:pPr>
          </w:p>
        </w:tc>
      </w:tr>
      <w:tr w:rsidR="0061364B" w:rsidRPr="002F690B" w14:paraId="5668FF53" w14:textId="77777777" w:rsidTr="00653F24">
        <w:tc>
          <w:tcPr>
            <w:tcW w:w="5070" w:type="dxa"/>
            <w:shd w:val="clear" w:color="auto" w:fill="auto"/>
          </w:tcPr>
          <w:p w14:paraId="12A1F613" w14:textId="77777777" w:rsidR="0061364B" w:rsidRPr="002F690B" w:rsidRDefault="0061364B" w:rsidP="0061364B">
            <w:pPr>
              <w:pStyle w:val="Level1"/>
              <w:tabs>
                <w:tab w:val="left" w:pos="4696"/>
              </w:tabs>
              <w:spacing w:before="0" w:line="240" w:lineRule="auto"/>
              <w:ind w:left="0"/>
              <w:jc w:val="both"/>
              <w:rPr>
                <w:rFonts w:cs="Arial"/>
                <w:sz w:val="20"/>
              </w:rPr>
            </w:pPr>
            <w:r w:rsidRPr="002F690B">
              <w:rPr>
                <w:rFonts w:cs="Arial"/>
                <w:sz w:val="20"/>
              </w:rPr>
              <w:t xml:space="preserve">4.5. </w:t>
            </w:r>
            <w:r w:rsidRPr="002F690B">
              <w:rPr>
                <w:rFonts w:cs="Arial"/>
                <w:i/>
                <w:sz w:val="20"/>
              </w:rPr>
              <w:t>[</w:t>
            </w:r>
            <w:r w:rsidRPr="002F690B">
              <w:rPr>
                <w:rFonts w:cs="Arial"/>
                <w:sz w:val="20"/>
              </w:rPr>
              <w:t>OPTION 2</w:t>
            </w:r>
            <w:r w:rsidRPr="002F690B">
              <w:rPr>
                <w:rFonts w:cs="Arial"/>
                <w:i/>
                <w:sz w:val="20"/>
              </w:rPr>
              <w:t xml:space="preserve"> (TO BE APPLIED IN CASE THE </w:t>
            </w:r>
            <w:r>
              <w:rPr>
                <w:rFonts w:cs="Arial"/>
                <w:i/>
                <w:sz w:val="20"/>
              </w:rPr>
              <w:t>CLIENT</w:t>
            </w:r>
            <w:r w:rsidRPr="002F690B">
              <w:rPr>
                <w:rFonts w:cs="Arial"/>
                <w:i/>
                <w:sz w:val="20"/>
              </w:rPr>
              <w:t xml:space="preserve"> ITSELF ARRANGES LODGING AND MEALS OF THE CONTRACTOR’S SPECIALISTS IN THE CITY OF _______)]</w:t>
            </w:r>
            <w:r w:rsidRPr="002F690B">
              <w:rPr>
                <w:rFonts w:cs="Arial"/>
                <w:sz w:val="20"/>
              </w:rPr>
              <w:t xml:space="preserve">: The </w:t>
            </w:r>
            <w:r>
              <w:rPr>
                <w:rFonts w:cs="Arial"/>
                <w:sz w:val="20"/>
              </w:rPr>
              <w:t xml:space="preserve">Client should provide </w:t>
            </w:r>
            <w:r w:rsidRPr="002F690B">
              <w:rPr>
                <w:rFonts w:cs="Arial"/>
                <w:sz w:val="20"/>
              </w:rPr>
              <w:t>the Contractor’s specialists</w:t>
            </w:r>
            <w:r>
              <w:rPr>
                <w:rFonts w:cs="Arial"/>
                <w:sz w:val="20"/>
              </w:rPr>
              <w:t xml:space="preserve"> </w:t>
            </w:r>
            <w:r w:rsidRPr="002F690B">
              <w:rPr>
                <w:rFonts w:cs="Arial"/>
                <w:sz w:val="20"/>
              </w:rPr>
              <w:t xml:space="preserve">lodging and meals three times a day in ___________ at its own account. </w:t>
            </w:r>
          </w:p>
          <w:p w14:paraId="6A6A0307" w14:textId="77777777" w:rsidR="0061364B" w:rsidRDefault="0061364B" w:rsidP="0061364B">
            <w:pPr>
              <w:pStyle w:val="a7"/>
              <w:tabs>
                <w:tab w:val="num" w:pos="0"/>
              </w:tabs>
              <w:ind w:left="0" w:firstLine="0"/>
              <w:rPr>
                <w:rFonts w:ascii="Arial" w:hAnsi="Arial" w:cs="Arial"/>
                <w:lang w:val="en-US"/>
              </w:rPr>
            </w:pPr>
          </w:p>
          <w:p w14:paraId="0003125E" w14:textId="77777777" w:rsidR="0061364B" w:rsidRDefault="0061364B" w:rsidP="0061364B">
            <w:pPr>
              <w:pStyle w:val="a7"/>
              <w:tabs>
                <w:tab w:val="num" w:pos="0"/>
              </w:tabs>
              <w:ind w:left="0" w:firstLine="0"/>
              <w:rPr>
                <w:rFonts w:ascii="Arial" w:hAnsi="Arial" w:cs="Arial"/>
                <w:lang w:val="en-US"/>
              </w:rPr>
            </w:pPr>
          </w:p>
          <w:p w14:paraId="10E44611" w14:textId="77777777" w:rsidR="0061364B" w:rsidRDefault="0061364B" w:rsidP="0061364B">
            <w:pPr>
              <w:pStyle w:val="a7"/>
              <w:tabs>
                <w:tab w:val="num" w:pos="0"/>
              </w:tabs>
              <w:ind w:left="0" w:firstLine="0"/>
              <w:rPr>
                <w:rFonts w:ascii="Arial" w:hAnsi="Arial" w:cs="Arial"/>
                <w:lang w:val="en-US"/>
              </w:rPr>
            </w:pPr>
            <w:r w:rsidRPr="002F690B">
              <w:rPr>
                <w:rFonts w:ascii="Arial" w:hAnsi="Arial" w:cs="Arial"/>
                <w:lang w:val="en-US"/>
              </w:rPr>
              <w:t xml:space="preserve">The </w:t>
            </w:r>
            <w:r>
              <w:rPr>
                <w:rFonts w:ascii="Arial" w:hAnsi="Arial" w:cs="Arial"/>
                <w:lang w:val="en-US"/>
              </w:rPr>
              <w:t>Client</w:t>
            </w:r>
            <w:r w:rsidRPr="002F690B">
              <w:rPr>
                <w:rFonts w:ascii="Arial" w:hAnsi="Arial" w:cs="Arial"/>
                <w:lang w:val="en-US"/>
              </w:rPr>
              <w:t xml:space="preserve"> should </w:t>
            </w:r>
            <w:r>
              <w:rPr>
                <w:rFonts w:ascii="Arial" w:hAnsi="Arial" w:cs="Arial"/>
                <w:lang w:val="en-US"/>
              </w:rPr>
              <w:t>provide the transportation of</w:t>
            </w:r>
            <w:r w:rsidRPr="002F690B">
              <w:rPr>
                <w:rFonts w:ascii="Arial" w:hAnsi="Arial" w:cs="Arial"/>
                <w:lang w:val="en-US"/>
              </w:rPr>
              <w:t xml:space="preserve"> the Contractor’s specialists </w:t>
            </w:r>
            <w:r>
              <w:rPr>
                <w:rFonts w:ascii="Arial" w:hAnsi="Arial" w:cs="Arial"/>
                <w:lang w:val="en-US"/>
              </w:rPr>
              <w:t xml:space="preserve">to the Works’ </w:t>
            </w:r>
            <w:r w:rsidRPr="002F690B">
              <w:rPr>
                <w:rFonts w:ascii="Arial" w:hAnsi="Arial" w:cs="Arial"/>
                <w:lang w:val="en-US"/>
              </w:rPr>
              <w:t>site (city of _____________) at its own account.</w:t>
            </w:r>
          </w:p>
          <w:p w14:paraId="2060AA35" w14:textId="77777777" w:rsidR="0061364B" w:rsidRPr="0061364B" w:rsidRDefault="0061364B" w:rsidP="0061364B">
            <w:pPr>
              <w:pStyle w:val="a7"/>
              <w:tabs>
                <w:tab w:val="num" w:pos="0"/>
              </w:tabs>
              <w:ind w:left="0" w:firstLine="0"/>
              <w:rPr>
                <w:rFonts w:ascii="Arial" w:hAnsi="Arial" w:cs="Arial"/>
                <w:lang w:val="en-US"/>
              </w:rPr>
            </w:pPr>
          </w:p>
        </w:tc>
        <w:tc>
          <w:tcPr>
            <w:tcW w:w="4501" w:type="dxa"/>
            <w:shd w:val="clear" w:color="auto" w:fill="auto"/>
          </w:tcPr>
          <w:p w14:paraId="376E851D" w14:textId="77777777" w:rsidR="0061364B" w:rsidRPr="002F690B" w:rsidRDefault="0061364B" w:rsidP="0061364B">
            <w:pPr>
              <w:pStyle w:val="Level1"/>
              <w:spacing w:before="0" w:line="240" w:lineRule="auto"/>
              <w:ind w:left="0"/>
              <w:jc w:val="both"/>
              <w:rPr>
                <w:rFonts w:cs="Arial"/>
                <w:sz w:val="20"/>
                <w:lang w:val="ru-RU"/>
              </w:rPr>
            </w:pPr>
            <w:r w:rsidRPr="002F690B">
              <w:rPr>
                <w:rFonts w:cs="Arial"/>
                <w:sz w:val="20"/>
                <w:lang w:val="ru-RU"/>
              </w:rPr>
              <w:t>4.5. [ВАРИАНТ2 (</w:t>
            </w:r>
            <w:proofErr w:type="gramStart"/>
            <w:r w:rsidRPr="002F690B">
              <w:rPr>
                <w:rFonts w:cs="Arial"/>
                <w:i/>
                <w:sz w:val="20"/>
                <w:lang w:val="ru-RU"/>
              </w:rPr>
              <w:t>ПРИМЕНЯЕТСЯ В СЛУЧАЕ ЕСЛИ</w:t>
            </w:r>
            <w:proofErr w:type="gramEnd"/>
            <w:r w:rsidRPr="002F690B">
              <w:rPr>
                <w:rFonts w:cs="Arial"/>
                <w:i/>
                <w:sz w:val="20"/>
                <w:lang w:val="ru-RU"/>
              </w:rPr>
              <w:t xml:space="preserve"> ЗАКАЗЧИК САМОСТОЯТЕЛЬНО ОРГАНИЗУЕТ ПРОЖИВАНИЕ И ПИТАНИЕ СПЕЦИАЛИСТОВ ПОДРЯДЧИКА В ГОРОДЕ __________)</w:t>
            </w:r>
            <w:r w:rsidRPr="002F690B">
              <w:rPr>
                <w:rFonts w:cs="Arial"/>
                <w:sz w:val="20"/>
                <w:lang w:val="ru-RU"/>
              </w:rPr>
              <w:t xml:space="preserve">]: Заказчик должен обеспечить за свой счет проживание с трёх разовым питанием специалистов Подрядчика в городе ___________. </w:t>
            </w:r>
          </w:p>
          <w:p w14:paraId="25F5812A" w14:textId="77777777" w:rsidR="0061364B" w:rsidRPr="0061364B" w:rsidRDefault="0061364B" w:rsidP="002F690B">
            <w:pPr>
              <w:pStyle w:val="Level1"/>
              <w:spacing w:before="0" w:line="240" w:lineRule="auto"/>
              <w:ind w:left="0"/>
              <w:jc w:val="both"/>
              <w:rPr>
                <w:rFonts w:cs="Arial"/>
                <w:sz w:val="20"/>
                <w:lang w:val="ru-RU"/>
              </w:rPr>
            </w:pPr>
            <w:r w:rsidRPr="002F690B">
              <w:rPr>
                <w:rFonts w:cs="Arial"/>
                <w:sz w:val="20"/>
                <w:lang w:val="ru-RU"/>
              </w:rPr>
              <w:t xml:space="preserve">Заказчик должен обеспечить за свой счет перевозку специалистов Подрядчика </w:t>
            </w:r>
            <w:r>
              <w:rPr>
                <w:rFonts w:cs="Arial"/>
                <w:sz w:val="20"/>
                <w:lang w:val="ru-RU"/>
              </w:rPr>
              <w:t xml:space="preserve">на место проведения Работ </w:t>
            </w:r>
            <w:r w:rsidRPr="002F690B">
              <w:rPr>
                <w:rFonts w:cs="Arial"/>
                <w:sz w:val="20"/>
                <w:lang w:val="ru-RU"/>
              </w:rPr>
              <w:t>(г. _____________).</w:t>
            </w:r>
          </w:p>
        </w:tc>
      </w:tr>
      <w:tr w:rsidR="0061364B" w:rsidRPr="002F690B" w14:paraId="22B69809" w14:textId="77777777" w:rsidTr="00653F24">
        <w:tc>
          <w:tcPr>
            <w:tcW w:w="5070" w:type="dxa"/>
            <w:shd w:val="clear" w:color="auto" w:fill="auto"/>
          </w:tcPr>
          <w:p w14:paraId="1517EF8B" w14:textId="77777777" w:rsidR="0061364B" w:rsidRDefault="0061364B" w:rsidP="0061364B">
            <w:pPr>
              <w:pStyle w:val="a7"/>
              <w:tabs>
                <w:tab w:val="num" w:pos="0"/>
              </w:tabs>
              <w:ind w:left="0" w:firstLine="0"/>
              <w:rPr>
                <w:rFonts w:ascii="Arial" w:hAnsi="Arial" w:cs="Arial"/>
                <w:lang w:val="en-US"/>
              </w:rPr>
            </w:pPr>
            <w:r w:rsidRPr="002F690B">
              <w:rPr>
                <w:rFonts w:ascii="Arial" w:hAnsi="Arial" w:cs="Arial"/>
                <w:lang w:val="en-US"/>
              </w:rPr>
              <w:t xml:space="preserve">4.6. </w:t>
            </w:r>
            <w:r w:rsidRPr="002F690B">
              <w:rPr>
                <w:rFonts w:ascii="Arial" w:hAnsi="Arial" w:cs="Arial"/>
                <w:i/>
                <w:lang w:val="en-US"/>
              </w:rPr>
              <w:t xml:space="preserve">[THIS CLAUSE SHALL </w:t>
            </w:r>
            <w:r>
              <w:rPr>
                <w:rFonts w:ascii="Arial" w:hAnsi="Arial" w:cs="Arial"/>
                <w:i/>
                <w:lang w:val="en-US"/>
              </w:rPr>
              <w:t xml:space="preserve">APPLY </w:t>
            </w:r>
            <w:r w:rsidRPr="002F690B">
              <w:rPr>
                <w:rFonts w:ascii="Arial" w:hAnsi="Arial" w:cs="Arial"/>
                <w:i/>
                <w:lang w:val="en-US"/>
              </w:rPr>
              <w:t xml:space="preserve">IN CASE THE </w:t>
            </w:r>
            <w:r>
              <w:rPr>
                <w:rFonts w:ascii="Arial" w:hAnsi="Arial" w:cs="Arial"/>
                <w:i/>
                <w:lang w:val="en-US"/>
              </w:rPr>
              <w:t>CLIENT</w:t>
            </w:r>
            <w:r w:rsidRPr="002F690B">
              <w:rPr>
                <w:rFonts w:ascii="Arial" w:hAnsi="Arial" w:cs="Arial"/>
                <w:i/>
                <w:lang w:val="en-US"/>
              </w:rPr>
              <w:t xml:space="preserve"> REIMBURSES THE COST OF AIR FARES AND ARRANGES ITSELF LODGING AND MEALS OF THE CONTRACTOR’S SPECIALISTS IN ________)]: </w:t>
            </w:r>
            <w:r w:rsidRPr="002F690B">
              <w:rPr>
                <w:rFonts w:ascii="Arial" w:hAnsi="Arial" w:cs="Arial"/>
                <w:lang w:val="en-US"/>
              </w:rPr>
              <w:t>The Contractor’s expenses indicated in clause 4.4. hereof shall be</w:t>
            </w:r>
            <w:r w:rsidRPr="00FB2DBD">
              <w:rPr>
                <w:rFonts w:ascii="Arial" w:hAnsi="Arial" w:cs="Arial"/>
                <w:lang w:val="en-US"/>
              </w:rPr>
              <w:t xml:space="preserve"> </w:t>
            </w:r>
            <w:r>
              <w:rPr>
                <w:rFonts w:ascii="Arial" w:hAnsi="Arial" w:cs="Arial"/>
                <w:lang w:val="en-US"/>
              </w:rPr>
              <w:t>charged</w:t>
            </w:r>
            <w:r w:rsidRPr="002F690B">
              <w:rPr>
                <w:rFonts w:ascii="Arial" w:hAnsi="Arial" w:cs="Arial"/>
                <w:lang w:val="en-US"/>
              </w:rPr>
              <w:t xml:space="preserve"> in addition to the basic amount. </w:t>
            </w:r>
          </w:p>
          <w:p w14:paraId="524D598C" w14:textId="77777777" w:rsidR="0061364B" w:rsidRDefault="0061364B" w:rsidP="0061364B">
            <w:pPr>
              <w:pStyle w:val="a7"/>
              <w:tabs>
                <w:tab w:val="num" w:pos="0"/>
              </w:tabs>
              <w:ind w:left="0" w:firstLine="0"/>
              <w:rPr>
                <w:rFonts w:ascii="Arial" w:hAnsi="Arial" w:cs="Arial"/>
                <w:lang w:val="en-US"/>
              </w:rPr>
            </w:pPr>
          </w:p>
          <w:p w14:paraId="7C713695" w14:textId="77777777" w:rsidR="0061364B" w:rsidRPr="002F690B" w:rsidRDefault="0061364B" w:rsidP="00184838">
            <w:pPr>
              <w:pStyle w:val="Level1"/>
              <w:spacing w:before="0" w:line="240" w:lineRule="auto"/>
              <w:ind w:left="0"/>
              <w:jc w:val="both"/>
              <w:rPr>
                <w:rFonts w:cs="Arial"/>
                <w:sz w:val="20"/>
              </w:rPr>
            </w:pPr>
            <w:r w:rsidRPr="000C0A95">
              <w:rPr>
                <w:rFonts w:cs="Arial"/>
                <w:sz w:val="20"/>
              </w:rPr>
              <w:t>Reimbursement of aforementioned expenses shall be made on the basis of an invoice provided with copies of the documents confirming the expenses.</w:t>
            </w:r>
          </w:p>
        </w:tc>
        <w:tc>
          <w:tcPr>
            <w:tcW w:w="4501" w:type="dxa"/>
            <w:shd w:val="clear" w:color="auto" w:fill="auto"/>
          </w:tcPr>
          <w:p w14:paraId="1E47F375" w14:textId="77777777" w:rsidR="00184838" w:rsidRDefault="0061364B" w:rsidP="002F690B">
            <w:pPr>
              <w:pStyle w:val="Level1"/>
              <w:spacing w:before="0" w:line="240" w:lineRule="auto"/>
              <w:ind w:left="0"/>
              <w:jc w:val="both"/>
              <w:rPr>
                <w:rFonts w:cs="Arial"/>
                <w:i/>
                <w:sz w:val="20"/>
                <w:lang w:val="ru-RU"/>
              </w:rPr>
            </w:pPr>
            <w:r w:rsidRPr="002F690B">
              <w:rPr>
                <w:rFonts w:cs="Arial"/>
                <w:sz w:val="20"/>
                <w:lang w:val="ru-RU"/>
              </w:rPr>
              <w:t xml:space="preserve">4.6. </w:t>
            </w:r>
            <w:r w:rsidRPr="002F690B">
              <w:rPr>
                <w:rFonts w:cs="Arial"/>
                <w:i/>
                <w:sz w:val="20"/>
                <w:lang w:val="ru-RU"/>
              </w:rPr>
              <w:t xml:space="preserve">[ДАННЫЙ ПУНКТ </w:t>
            </w:r>
            <w:proofErr w:type="gramStart"/>
            <w:r w:rsidRPr="002F690B">
              <w:rPr>
                <w:rFonts w:cs="Arial"/>
                <w:i/>
                <w:sz w:val="20"/>
                <w:lang w:val="ru-RU"/>
              </w:rPr>
              <w:t>ПРИМЕНЯЕТСЯ В СЛУЧАЕ ЕСЛИ</w:t>
            </w:r>
            <w:proofErr w:type="gramEnd"/>
            <w:r w:rsidRPr="002F690B">
              <w:rPr>
                <w:rFonts w:cs="Arial"/>
                <w:i/>
                <w:sz w:val="20"/>
                <w:lang w:val="ru-RU"/>
              </w:rPr>
              <w:t xml:space="preserve"> ЗАКАЗЧИК БУДЕТ КОМПЕНСИРОВАТЬ АВИАБИЛЕТЫ И САМОСТОЯТЕЛЬНО ОРГАНИЗУЕТ ПРОЖИВАНИЕ И ПИТАНИЕ СПЕЦИАЛИСТОВ ПОДРЯДЧИКА В ГОРОДЕ __________)]: </w:t>
            </w:r>
          </w:p>
          <w:p w14:paraId="495396C3" w14:textId="77777777" w:rsidR="00184838" w:rsidRDefault="00184838" w:rsidP="002F690B">
            <w:pPr>
              <w:pStyle w:val="Level1"/>
              <w:spacing w:before="0" w:line="240" w:lineRule="auto"/>
              <w:ind w:left="0"/>
              <w:jc w:val="both"/>
              <w:rPr>
                <w:rFonts w:cs="Arial"/>
                <w:i/>
                <w:sz w:val="20"/>
                <w:lang w:val="ru-RU"/>
              </w:rPr>
            </w:pPr>
          </w:p>
          <w:p w14:paraId="26CB86B7" w14:textId="77777777" w:rsidR="00184838" w:rsidRDefault="00184838" w:rsidP="002F690B">
            <w:pPr>
              <w:pStyle w:val="Level1"/>
              <w:spacing w:before="0" w:line="240" w:lineRule="auto"/>
              <w:ind w:left="0"/>
              <w:jc w:val="both"/>
              <w:rPr>
                <w:rFonts w:cs="Arial"/>
                <w:i/>
                <w:sz w:val="20"/>
                <w:lang w:val="ru-RU"/>
              </w:rPr>
            </w:pPr>
          </w:p>
          <w:p w14:paraId="68FBE615" w14:textId="77777777" w:rsidR="0061364B" w:rsidRPr="002F690B" w:rsidRDefault="0061364B" w:rsidP="002F690B">
            <w:pPr>
              <w:pStyle w:val="Level1"/>
              <w:spacing w:before="0" w:line="240" w:lineRule="auto"/>
              <w:ind w:left="0"/>
              <w:jc w:val="both"/>
              <w:rPr>
                <w:rFonts w:cs="Arial"/>
                <w:sz w:val="20"/>
                <w:lang w:val="ru-RU"/>
              </w:rPr>
            </w:pPr>
            <w:r w:rsidRPr="002F690B">
              <w:rPr>
                <w:rFonts w:cs="Arial"/>
                <w:sz w:val="20"/>
                <w:lang w:val="ru-RU"/>
              </w:rPr>
              <w:lastRenderedPageBreak/>
              <w:t>Расходы Поставщика, указанные в пункте 4.4. Контракта, будут выставляться к оплате Заказчику дополнительно к основной сумме. Основанием для возмещения Заказчиком этих расходов будет счет с приложением копий документов, подтверждающих такие расходы.</w:t>
            </w:r>
          </w:p>
        </w:tc>
      </w:tr>
      <w:tr w:rsidR="002F690B" w:rsidRPr="002F690B" w14:paraId="2D33EB89" w14:textId="77777777" w:rsidTr="00653F24">
        <w:tc>
          <w:tcPr>
            <w:tcW w:w="5070" w:type="dxa"/>
            <w:shd w:val="clear" w:color="auto" w:fill="auto"/>
          </w:tcPr>
          <w:p w14:paraId="51F35408" w14:textId="77777777" w:rsidR="00F556D2" w:rsidRPr="002F690B" w:rsidDel="00271CBB" w:rsidRDefault="00F556D2" w:rsidP="0061364B">
            <w:pPr>
              <w:pStyle w:val="a7"/>
              <w:tabs>
                <w:tab w:val="num" w:pos="0"/>
              </w:tabs>
              <w:ind w:left="0" w:firstLine="0"/>
              <w:rPr>
                <w:rFonts w:ascii="Arial" w:hAnsi="Arial" w:cs="Arial"/>
                <w:lang w:val="en-US" w:eastAsia="en-US"/>
              </w:rPr>
            </w:pPr>
            <w:r w:rsidRPr="002F690B">
              <w:rPr>
                <w:rFonts w:ascii="Arial" w:hAnsi="Arial" w:cs="Arial"/>
                <w:lang w:val="en-US" w:eastAsia="en-US"/>
              </w:rPr>
              <w:lastRenderedPageBreak/>
              <w:t xml:space="preserve">4.7. The </w:t>
            </w:r>
            <w:r w:rsidR="007265B5">
              <w:rPr>
                <w:rFonts w:ascii="Arial" w:hAnsi="Arial" w:cs="Arial"/>
                <w:lang w:val="en-US" w:eastAsia="en-US"/>
              </w:rPr>
              <w:t>Client</w:t>
            </w:r>
            <w:r w:rsidRPr="002F690B">
              <w:rPr>
                <w:rFonts w:ascii="Arial" w:hAnsi="Arial" w:cs="Arial"/>
                <w:lang w:val="en-US" w:eastAsia="en-US"/>
              </w:rPr>
              <w:t xml:space="preserve"> shall </w:t>
            </w:r>
            <w:r w:rsidR="00D37DAE">
              <w:rPr>
                <w:rFonts w:ascii="Arial" w:hAnsi="Arial" w:cs="Arial"/>
                <w:lang w:val="en-US" w:eastAsia="en-US"/>
              </w:rPr>
              <w:t xml:space="preserve">deduct </w:t>
            </w:r>
            <w:r w:rsidR="0061364B">
              <w:rPr>
                <w:rFonts w:ascii="Arial" w:hAnsi="Arial" w:cs="Arial"/>
                <w:lang w:val="en-US" w:eastAsia="en-US"/>
              </w:rPr>
              <w:t xml:space="preserve">the </w:t>
            </w:r>
            <w:r w:rsidRPr="002F690B">
              <w:rPr>
                <w:rFonts w:ascii="Arial" w:hAnsi="Arial" w:cs="Arial"/>
                <w:lang w:val="en-US" w:eastAsia="en-US"/>
              </w:rPr>
              <w:t>amount</w:t>
            </w:r>
            <w:r w:rsidR="00D37DAE">
              <w:rPr>
                <w:rFonts w:ascii="Arial" w:hAnsi="Arial" w:cs="Arial"/>
                <w:lang w:val="en-US" w:eastAsia="en-US"/>
              </w:rPr>
              <w:t>s</w:t>
            </w:r>
            <w:r w:rsidRPr="002F690B">
              <w:rPr>
                <w:rFonts w:ascii="Arial" w:hAnsi="Arial" w:cs="Arial"/>
                <w:lang w:val="en-US" w:eastAsia="en-US"/>
              </w:rPr>
              <w:t xml:space="preserve"> of taxes and other mandatory payments </w:t>
            </w:r>
            <w:r w:rsidR="0061364B">
              <w:rPr>
                <w:rFonts w:ascii="Arial" w:hAnsi="Arial" w:cs="Arial"/>
                <w:lang w:val="en-US" w:eastAsia="en-US"/>
              </w:rPr>
              <w:t xml:space="preserve">which it is </w:t>
            </w:r>
            <w:r w:rsidR="00D37DAE">
              <w:rPr>
                <w:rFonts w:ascii="Arial" w:hAnsi="Arial" w:cs="Arial"/>
                <w:lang w:val="en-US" w:eastAsia="en-US"/>
              </w:rPr>
              <w:t xml:space="preserve">obliged to </w:t>
            </w:r>
            <w:r w:rsidR="0073529B">
              <w:rPr>
                <w:rFonts w:ascii="Arial" w:hAnsi="Arial" w:cs="Arial"/>
                <w:lang w:val="en-US" w:eastAsia="en-US"/>
              </w:rPr>
              <w:t xml:space="preserve">calculate, withhold, and pay </w:t>
            </w:r>
            <w:r w:rsidR="00D37DAE">
              <w:rPr>
                <w:rFonts w:ascii="Arial" w:hAnsi="Arial" w:cs="Arial"/>
                <w:lang w:val="en-US" w:eastAsia="en-US"/>
              </w:rPr>
              <w:t xml:space="preserve">in accordance </w:t>
            </w:r>
            <w:r w:rsidRPr="002F690B">
              <w:rPr>
                <w:rFonts w:ascii="Arial" w:hAnsi="Arial" w:cs="Arial"/>
                <w:lang w:val="en-US" w:eastAsia="en-US"/>
              </w:rPr>
              <w:t>Russian Federation</w:t>
            </w:r>
            <w:r w:rsidR="0073529B">
              <w:rPr>
                <w:rFonts w:ascii="Arial" w:hAnsi="Arial" w:cs="Arial"/>
                <w:lang w:val="en-US" w:eastAsia="en-US"/>
              </w:rPr>
              <w:t xml:space="preserve"> from</w:t>
            </w:r>
            <w:r w:rsidR="0073529B" w:rsidRPr="002F690B">
              <w:rPr>
                <w:rFonts w:ascii="Arial" w:hAnsi="Arial" w:cs="Arial"/>
                <w:lang w:val="en-US" w:eastAsia="en-US"/>
              </w:rPr>
              <w:t xml:space="preserve"> the</w:t>
            </w:r>
            <w:r w:rsidR="0073529B">
              <w:rPr>
                <w:rFonts w:ascii="Arial" w:hAnsi="Arial" w:cs="Arial"/>
                <w:lang w:val="en-US" w:eastAsia="en-US"/>
              </w:rPr>
              <w:t xml:space="preserve"> sums due to be paid to the Contractor hereunder.</w:t>
            </w:r>
          </w:p>
        </w:tc>
        <w:tc>
          <w:tcPr>
            <w:tcW w:w="4501" w:type="dxa"/>
            <w:shd w:val="clear" w:color="auto" w:fill="auto"/>
          </w:tcPr>
          <w:p w14:paraId="7EEB8AAC" w14:textId="77777777" w:rsidR="00F556D2" w:rsidRPr="002F690B" w:rsidDel="00271CBB" w:rsidRDefault="00F556D2" w:rsidP="0061364B">
            <w:pPr>
              <w:pStyle w:val="a7"/>
              <w:tabs>
                <w:tab w:val="num" w:pos="0"/>
              </w:tabs>
              <w:ind w:left="0" w:firstLine="0"/>
              <w:rPr>
                <w:rFonts w:ascii="Arial" w:hAnsi="Arial" w:cs="Arial"/>
                <w:lang w:eastAsia="en-US"/>
              </w:rPr>
            </w:pPr>
            <w:r w:rsidRPr="002F690B">
              <w:rPr>
                <w:rFonts w:ascii="Arial" w:hAnsi="Arial" w:cs="Arial"/>
                <w:lang w:eastAsia="en-US"/>
              </w:rPr>
              <w:t xml:space="preserve">4.7. Заказчик удерживает из суммы, подлежащей перечислению Подрядчику в соответствии с условиями Договора, суммы налогов и иных обязательных платежей, обязанность по исчислению, удержанию и уплате которых возложена на </w:t>
            </w:r>
            <w:r w:rsidR="0061364B">
              <w:rPr>
                <w:rFonts w:ascii="Arial" w:hAnsi="Arial" w:cs="Arial"/>
                <w:lang w:eastAsia="en-US"/>
              </w:rPr>
              <w:t xml:space="preserve">Заказчика </w:t>
            </w:r>
            <w:r w:rsidRPr="002F690B">
              <w:rPr>
                <w:rFonts w:ascii="Arial" w:hAnsi="Arial" w:cs="Arial"/>
                <w:lang w:eastAsia="en-US"/>
              </w:rPr>
              <w:t>законодательством Российской Федерации.</w:t>
            </w:r>
          </w:p>
        </w:tc>
      </w:tr>
      <w:tr w:rsidR="002F690B" w:rsidRPr="002F690B" w14:paraId="57805E9C" w14:textId="77777777" w:rsidTr="00653F24">
        <w:tc>
          <w:tcPr>
            <w:tcW w:w="5070" w:type="dxa"/>
            <w:shd w:val="clear" w:color="auto" w:fill="auto"/>
          </w:tcPr>
          <w:p w14:paraId="3BDFB4C5" w14:textId="77777777" w:rsidR="00FF2728" w:rsidRPr="002F690B" w:rsidRDefault="00FF2728" w:rsidP="00FB2DBD">
            <w:pPr>
              <w:pStyle w:val="a7"/>
              <w:tabs>
                <w:tab w:val="num" w:pos="0"/>
              </w:tabs>
              <w:ind w:left="0" w:firstLine="0"/>
              <w:jc w:val="center"/>
              <w:rPr>
                <w:rFonts w:ascii="Arial" w:hAnsi="Arial" w:cs="Arial"/>
                <w:b/>
                <w:bCs/>
                <w:lang w:val="en-US"/>
              </w:rPr>
            </w:pPr>
            <w:r w:rsidRPr="00AE174F">
              <w:rPr>
                <w:rFonts w:ascii="Arial" w:hAnsi="Arial" w:cs="Arial"/>
                <w:b/>
                <w:lang w:val="en-US" w:eastAsia="en-US"/>
              </w:rPr>
              <w:t xml:space="preserve">5. </w:t>
            </w:r>
            <w:r w:rsidR="00FB2DBD" w:rsidRPr="00AE174F">
              <w:rPr>
                <w:rFonts w:ascii="Arial" w:hAnsi="Arial" w:cs="Arial"/>
                <w:b/>
                <w:lang w:val="en-US" w:eastAsia="en-US"/>
              </w:rPr>
              <w:t>WORK</w:t>
            </w:r>
            <w:r w:rsidR="00AE174F" w:rsidRPr="00AE174F">
              <w:rPr>
                <w:rFonts w:ascii="Arial" w:hAnsi="Arial" w:cs="Arial"/>
                <w:b/>
                <w:lang w:val="en-US" w:eastAsia="en-US"/>
              </w:rPr>
              <w:t xml:space="preserve"> </w:t>
            </w:r>
            <w:r w:rsidR="00AE174F">
              <w:rPr>
                <w:rFonts w:ascii="Arial" w:hAnsi="Arial" w:cs="Arial"/>
                <w:b/>
                <w:lang w:val="en-US" w:eastAsia="en-US"/>
              </w:rPr>
              <w:t>PERFOMANCE AND</w:t>
            </w:r>
            <w:r w:rsidR="00FB2DBD" w:rsidRPr="00AE174F">
              <w:rPr>
                <w:rFonts w:ascii="Arial" w:hAnsi="Arial" w:cs="Arial"/>
                <w:b/>
                <w:lang w:val="en-US" w:eastAsia="en-US"/>
              </w:rPr>
              <w:t xml:space="preserve"> ACCEPTANCE PROCEDURE</w:t>
            </w:r>
          </w:p>
        </w:tc>
        <w:tc>
          <w:tcPr>
            <w:tcW w:w="4501" w:type="dxa"/>
            <w:shd w:val="clear" w:color="auto" w:fill="auto"/>
          </w:tcPr>
          <w:p w14:paraId="1026C6C8" w14:textId="77777777" w:rsidR="00FF2728" w:rsidRPr="00AE174F" w:rsidRDefault="00FB2DBD" w:rsidP="00FB2DBD">
            <w:pPr>
              <w:pStyle w:val="a7"/>
              <w:tabs>
                <w:tab w:val="num" w:pos="0"/>
              </w:tabs>
              <w:ind w:left="0" w:firstLine="0"/>
              <w:jc w:val="center"/>
              <w:rPr>
                <w:rFonts w:ascii="Arial" w:hAnsi="Arial" w:cs="Arial"/>
                <w:b/>
                <w:lang w:eastAsia="en-US"/>
              </w:rPr>
            </w:pPr>
            <w:r w:rsidRPr="00FB2DBD">
              <w:rPr>
                <w:rFonts w:ascii="Arial" w:hAnsi="Arial" w:cs="Arial"/>
                <w:b/>
                <w:lang w:eastAsia="en-US"/>
              </w:rPr>
              <w:t>5. ОБЩИЙ ПОРЯДОК</w:t>
            </w:r>
            <w:r w:rsidR="00AE174F" w:rsidRPr="00AE174F">
              <w:rPr>
                <w:rFonts w:ascii="Arial" w:hAnsi="Arial" w:cs="Arial"/>
                <w:b/>
                <w:lang w:eastAsia="en-US"/>
              </w:rPr>
              <w:t xml:space="preserve"> </w:t>
            </w:r>
            <w:r w:rsidR="00AE174F">
              <w:rPr>
                <w:rFonts w:ascii="Arial" w:hAnsi="Arial" w:cs="Arial"/>
                <w:b/>
                <w:lang w:eastAsia="en-US"/>
              </w:rPr>
              <w:t>ПРОВЕДЕНИЯ,</w:t>
            </w:r>
            <w:r w:rsidRPr="00FB2DBD">
              <w:rPr>
                <w:rFonts w:ascii="Arial" w:hAnsi="Arial" w:cs="Arial"/>
                <w:b/>
                <w:lang w:eastAsia="en-US"/>
              </w:rPr>
              <w:t xml:space="preserve"> СДАЧИ И ПРИЕМКИ РАБОТ</w:t>
            </w:r>
          </w:p>
          <w:p w14:paraId="3AA498A2" w14:textId="77777777" w:rsidR="00FB2DBD" w:rsidRPr="00AE174F" w:rsidRDefault="00FB2DBD" w:rsidP="00FB2DBD">
            <w:pPr>
              <w:pStyle w:val="a7"/>
              <w:tabs>
                <w:tab w:val="num" w:pos="0"/>
              </w:tabs>
              <w:ind w:left="0" w:firstLine="0"/>
              <w:rPr>
                <w:rFonts w:ascii="Arial" w:hAnsi="Arial" w:cs="Arial"/>
                <w:b/>
                <w:bCs/>
              </w:rPr>
            </w:pPr>
          </w:p>
        </w:tc>
      </w:tr>
      <w:tr w:rsidR="00AE174F" w:rsidRPr="002F690B" w14:paraId="0178C00F" w14:textId="77777777" w:rsidTr="00653F24">
        <w:tc>
          <w:tcPr>
            <w:tcW w:w="5070" w:type="dxa"/>
            <w:shd w:val="clear" w:color="auto" w:fill="auto"/>
          </w:tcPr>
          <w:p w14:paraId="72BA65C1" w14:textId="77777777" w:rsidR="00FB42A4" w:rsidRPr="00A54979" w:rsidRDefault="00A57004">
            <w:pPr>
              <w:rPr>
                <w:lang w:val="en-US"/>
                <w:rPrChange w:id="36" w:author="Microsoft Office User" w:date="2025-09-29T16:25:00Z">
                  <w:rPr/>
                </w:rPrChange>
              </w:rPr>
            </w:pPr>
            <w:r w:rsidRPr="00A54979">
              <w:rPr>
                <w:lang w:val="en-US"/>
                <w:rPrChange w:id="37" w:author="Microsoft Office User" w:date="2025-09-29T16:25:00Z">
                  <w:rPr/>
                </w:rPrChange>
              </w:rPr>
              <w:t xml:space="preserve">5.1. The Contractor shall provide the Client with the Work Schedule within one (1) calendar day from the date of conclusion of the </w:t>
            </w:r>
            <w:r w:rsidRPr="00A54979">
              <w:rPr>
                <w:lang w:val="en-US"/>
                <w:rPrChange w:id="38" w:author="Microsoft Office User" w:date="2025-09-29T16:25:00Z">
                  <w:rPr/>
                </w:rPrChange>
              </w:rPr>
              <w:t>Contract, which shall define:</w:t>
            </w:r>
            <w:r w:rsidRPr="00A54979">
              <w:rPr>
                <w:lang w:val="en-US"/>
                <w:rPrChange w:id="39" w:author="Microsoft Office User" w:date="2025-09-29T16:25:00Z">
                  <w:rPr/>
                </w:rPrChange>
              </w:rPr>
              <w:br/>
            </w:r>
            <w:r w:rsidRPr="00A54979">
              <w:rPr>
                <w:lang w:val="en-US"/>
                <w:rPrChange w:id="40" w:author="Microsoft Office User" w:date="2025-09-29T16:25:00Z">
                  <w:rPr/>
                </w:rPrChange>
              </w:rPr>
              <w:br/>
              <w:t>The work performance procedure, expected term of completion of each stage (if any), data required for performance of assembly, tests, commissioning, and test performance.</w:t>
            </w:r>
            <w:r w:rsidRPr="00A54979">
              <w:rPr>
                <w:lang w:val="en-US"/>
                <w:rPrChange w:id="41" w:author="Microsoft Office User" w:date="2025-09-29T16:25:00Z">
                  <w:rPr/>
                </w:rPrChange>
              </w:rPr>
              <w:br/>
              <w:t>Tests schedule reflecting its sequence term [SHALL APP</w:t>
            </w:r>
            <w:r w:rsidRPr="00A54979">
              <w:rPr>
                <w:lang w:val="en-US"/>
                <w:rPrChange w:id="42" w:author="Microsoft Office User" w:date="2025-09-29T16:25:00Z">
                  <w:rPr/>
                </w:rPrChange>
              </w:rPr>
              <w:t>LY IF NEEDED].</w:t>
            </w:r>
            <w:r w:rsidRPr="00A54979">
              <w:rPr>
                <w:lang w:val="en-US"/>
                <w:rPrChange w:id="43" w:author="Microsoft Office User" w:date="2025-09-29T16:25:00Z">
                  <w:rPr/>
                </w:rPrChange>
              </w:rPr>
              <w:br/>
              <w:t xml:space="preserve">The Parties shall follow the Work Schedule, signed by the Parties. </w:t>
            </w:r>
            <w:r w:rsidRPr="00A54979">
              <w:rPr>
                <w:lang w:val="en-US"/>
                <w:rPrChange w:id="44" w:author="Microsoft Office User" w:date="2025-09-29T16:25:00Z">
                  <w:rPr/>
                </w:rPrChange>
              </w:rPr>
              <w:br/>
            </w:r>
            <w:r w:rsidRPr="00A54979">
              <w:rPr>
                <w:lang w:val="en-US"/>
                <w:rPrChange w:id="45" w:author="Microsoft Office User" w:date="2025-09-29T16:25:00Z">
                  <w:rPr/>
                </w:rPrChange>
              </w:rPr>
              <w:br/>
              <w:t xml:space="preserve">Any changes to the Work Schedule should be made or considered by the Parties in writing. </w:t>
            </w:r>
          </w:p>
        </w:tc>
        <w:tc>
          <w:tcPr>
            <w:tcW w:w="4501" w:type="dxa"/>
            <w:shd w:val="clear" w:color="auto" w:fill="auto"/>
          </w:tcPr>
          <w:p w14:paraId="73DE8A35" w14:textId="77777777" w:rsidR="00AE174F" w:rsidRPr="002F690B" w:rsidRDefault="00AE174F" w:rsidP="00AE174F">
            <w:pPr>
              <w:jc w:val="both"/>
              <w:rPr>
                <w:rFonts w:ascii="Arial" w:hAnsi="Arial" w:cs="Arial"/>
                <w:sz w:val="20"/>
                <w:szCs w:val="20"/>
                <w:lang w:eastAsia="en-US"/>
              </w:rPr>
            </w:pPr>
            <w:r w:rsidRPr="002F690B">
              <w:rPr>
                <w:rFonts w:ascii="Arial" w:hAnsi="Arial" w:cs="Arial"/>
                <w:sz w:val="20"/>
                <w:szCs w:val="20"/>
                <w:lang w:eastAsia="en-US"/>
              </w:rPr>
              <w:t>5.1</w:t>
            </w:r>
            <w:r w:rsidR="0073529B">
              <w:rPr>
                <w:rFonts w:ascii="Arial" w:hAnsi="Arial" w:cs="Arial"/>
                <w:sz w:val="20"/>
                <w:szCs w:val="20"/>
                <w:lang w:eastAsia="en-US"/>
              </w:rPr>
              <w:t>.</w:t>
            </w:r>
            <w:r w:rsidRPr="002F690B">
              <w:rPr>
                <w:rFonts w:ascii="Arial" w:hAnsi="Arial" w:cs="Arial"/>
                <w:sz w:val="20"/>
                <w:szCs w:val="20"/>
                <w:lang w:eastAsia="en-US"/>
              </w:rPr>
              <w:t xml:space="preserve"> В течении 5 (пяти) календарных дней со дня заключения Договора, Подрядчик предоставит Заказчику График выполнения работ, который будет включать в себя:</w:t>
            </w:r>
          </w:p>
          <w:p w14:paraId="3B68FF14" w14:textId="77777777" w:rsidR="00AE174F" w:rsidRPr="002F690B" w:rsidRDefault="00AE174F" w:rsidP="000B4C92">
            <w:pPr>
              <w:numPr>
                <w:ilvl w:val="0"/>
                <w:numId w:val="2"/>
              </w:numPr>
              <w:tabs>
                <w:tab w:val="clear" w:pos="720"/>
                <w:tab w:val="num" w:pos="432"/>
              </w:tabs>
              <w:ind w:left="432" w:hanging="432"/>
              <w:jc w:val="both"/>
              <w:rPr>
                <w:rFonts w:ascii="Arial" w:hAnsi="Arial" w:cs="Arial"/>
                <w:sz w:val="20"/>
                <w:szCs w:val="20"/>
                <w:lang w:eastAsia="en-US"/>
              </w:rPr>
            </w:pPr>
            <w:r w:rsidRPr="002F690B">
              <w:rPr>
                <w:rFonts w:ascii="Arial" w:hAnsi="Arial" w:cs="Arial"/>
                <w:sz w:val="20"/>
                <w:szCs w:val="20"/>
                <w:lang w:eastAsia="en-US"/>
              </w:rPr>
              <w:t>Порядок ведения работы, а в случае необходимости: расчетные сроки каждого из этапов (при их наличии); данные для монтажа, испытаний, сдачи в эксплуатацию и пробной эксплуатации.</w:t>
            </w:r>
          </w:p>
          <w:p w14:paraId="460E646D" w14:textId="77777777" w:rsidR="00AE174F" w:rsidRPr="002F690B" w:rsidRDefault="00AE174F" w:rsidP="000B4C92">
            <w:pPr>
              <w:numPr>
                <w:ilvl w:val="0"/>
                <w:numId w:val="2"/>
              </w:numPr>
              <w:tabs>
                <w:tab w:val="clear" w:pos="720"/>
                <w:tab w:val="num" w:pos="432"/>
              </w:tabs>
              <w:ind w:left="432" w:hanging="432"/>
              <w:jc w:val="both"/>
              <w:rPr>
                <w:rFonts w:ascii="Arial" w:hAnsi="Arial" w:cs="Arial"/>
                <w:sz w:val="20"/>
                <w:szCs w:val="20"/>
                <w:lang w:eastAsia="en-US"/>
              </w:rPr>
            </w:pPr>
            <w:r w:rsidRPr="002F690B">
              <w:rPr>
                <w:rFonts w:ascii="Arial" w:hAnsi="Arial" w:cs="Arial"/>
                <w:sz w:val="20"/>
                <w:szCs w:val="20"/>
                <w:lang w:eastAsia="en-US"/>
              </w:rPr>
              <w:t xml:space="preserve">Последовательность и сроки испытаний </w:t>
            </w:r>
            <w:r w:rsidRPr="002F690B">
              <w:rPr>
                <w:rFonts w:ascii="Arial" w:hAnsi="Arial" w:cs="Arial"/>
                <w:i/>
                <w:sz w:val="20"/>
                <w:szCs w:val="20"/>
                <w:lang w:eastAsia="en-US"/>
              </w:rPr>
              <w:t>[ПРИМЕНЯЕТСЯ ПО НЕОБХОДИМОСТИ]</w:t>
            </w:r>
            <w:r w:rsidRPr="002F690B">
              <w:rPr>
                <w:rFonts w:ascii="Arial" w:hAnsi="Arial" w:cs="Arial"/>
                <w:sz w:val="20"/>
                <w:szCs w:val="20"/>
                <w:lang w:eastAsia="en-US"/>
              </w:rPr>
              <w:t>.</w:t>
            </w:r>
          </w:p>
          <w:p w14:paraId="312F9259" w14:textId="77777777" w:rsidR="0073529B" w:rsidRPr="0073529B" w:rsidRDefault="00AE174F" w:rsidP="0073529B">
            <w:pPr>
              <w:jc w:val="both"/>
              <w:rPr>
                <w:rFonts w:ascii="Arial" w:hAnsi="Arial" w:cs="Arial"/>
                <w:sz w:val="20"/>
                <w:szCs w:val="20"/>
                <w:lang w:eastAsia="en-US"/>
              </w:rPr>
            </w:pPr>
            <w:r w:rsidRPr="002F690B">
              <w:rPr>
                <w:rFonts w:ascii="Arial" w:hAnsi="Arial" w:cs="Arial"/>
                <w:sz w:val="20"/>
                <w:szCs w:val="20"/>
                <w:lang w:eastAsia="en-US"/>
              </w:rPr>
              <w:t xml:space="preserve">Впоследствии Стороны должны следовать подписанному Сторонами Графику выполнения работ. </w:t>
            </w:r>
          </w:p>
          <w:p w14:paraId="090E37A1" w14:textId="77777777" w:rsidR="00AE174F" w:rsidRPr="0073529B" w:rsidRDefault="00AE174F" w:rsidP="0073529B">
            <w:pPr>
              <w:jc w:val="both"/>
              <w:rPr>
                <w:rFonts w:ascii="Arial" w:hAnsi="Arial" w:cs="Arial"/>
                <w:sz w:val="20"/>
                <w:szCs w:val="20"/>
                <w:lang w:eastAsia="en-US"/>
              </w:rPr>
            </w:pPr>
            <w:r w:rsidRPr="002F690B">
              <w:rPr>
                <w:rFonts w:ascii="Arial" w:hAnsi="Arial" w:cs="Arial"/>
                <w:sz w:val="20"/>
                <w:szCs w:val="20"/>
                <w:lang w:eastAsia="en-US"/>
              </w:rPr>
              <w:t xml:space="preserve">Любые вышеуказанного Графика должны </w:t>
            </w:r>
            <w:r w:rsidR="0073529B">
              <w:rPr>
                <w:rFonts w:ascii="Arial" w:hAnsi="Arial" w:cs="Arial"/>
                <w:sz w:val="20"/>
                <w:szCs w:val="20"/>
                <w:lang w:eastAsia="en-US"/>
              </w:rPr>
              <w:t xml:space="preserve">оформляться или </w:t>
            </w:r>
            <w:r w:rsidRPr="002F690B">
              <w:rPr>
                <w:rFonts w:ascii="Arial" w:hAnsi="Arial" w:cs="Arial"/>
                <w:sz w:val="20"/>
                <w:szCs w:val="20"/>
                <w:lang w:eastAsia="en-US"/>
              </w:rPr>
              <w:t>согласовываться Сторонами в письменном виде.</w:t>
            </w:r>
          </w:p>
        </w:tc>
      </w:tr>
      <w:tr w:rsidR="00AE174F" w:rsidRPr="002F690B" w14:paraId="587CF193" w14:textId="77777777" w:rsidTr="00653F24">
        <w:tc>
          <w:tcPr>
            <w:tcW w:w="5070" w:type="dxa"/>
            <w:shd w:val="clear" w:color="auto" w:fill="auto"/>
          </w:tcPr>
          <w:p w14:paraId="106CA524" w14:textId="77777777" w:rsidR="00FB42A4" w:rsidRPr="00A54979" w:rsidRDefault="00A57004">
            <w:pPr>
              <w:rPr>
                <w:lang w:val="en-US"/>
                <w:rPrChange w:id="46" w:author="Microsoft Office User" w:date="2025-09-29T16:25:00Z">
                  <w:rPr/>
                </w:rPrChange>
              </w:rPr>
            </w:pPr>
            <w:r w:rsidRPr="00A54979">
              <w:rPr>
                <w:lang w:val="en-US"/>
                <w:rPrChange w:id="47" w:author="Microsoft Office User" w:date="2025-09-29T16:25:00Z">
                  <w:rPr/>
                </w:rPrChange>
              </w:rPr>
              <w:t xml:space="preserve">5.2 Upon completion of a work stage (if provided by the Work Schedule), the Contractor shall issue a work stage acceptance certificate within one (1) calendar day and forward it to the Client. </w:t>
            </w:r>
            <w:r w:rsidRPr="00A54979">
              <w:rPr>
                <w:lang w:val="en-US"/>
                <w:rPrChange w:id="48" w:author="Microsoft Office User" w:date="2025-09-29T16:25:00Z">
                  <w:rPr/>
                </w:rPrChange>
              </w:rPr>
              <w:br/>
            </w:r>
            <w:r w:rsidRPr="00A54979">
              <w:rPr>
                <w:lang w:val="en-US"/>
                <w:rPrChange w:id="49" w:author="Microsoft Office User" w:date="2025-09-29T16:25:00Z">
                  <w:rPr/>
                </w:rPrChange>
              </w:rPr>
              <w:br/>
            </w:r>
            <w:r w:rsidRPr="00A54979">
              <w:rPr>
                <w:lang w:val="en-US"/>
                <w:rPrChange w:id="50" w:author="Microsoft Office User" w:date="2025-09-29T16:25:00Z">
                  <w:rPr/>
                </w:rPrChange>
              </w:rPr>
              <w:br/>
              <w:t>If the Client reasonably refuses to accept the result of a w</w:t>
            </w:r>
            <w:r w:rsidRPr="00A54979">
              <w:rPr>
                <w:lang w:val="en-US"/>
                <w:rPrChange w:id="51" w:author="Microsoft Office User" w:date="2025-09-29T16:25:00Z">
                  <w:rPr/>
                </w:rPrChange>
              </w:rPr>
              <w:t>ork stage and to sign the certificate, then a list of the required improvements with terms for its performance shall be drawn.</w:t>
            </w:r>
            <w:r w:rsidRPr="00A54979">
              <w:rPr>
                <w:lang w:val="en-US"/>
                <w:rPrChange w:id="52" w:author="Microsoft Office User" w:date="2025-09-29T16:25:00Z">
                  <w:rPr/>
                </w:rPrChange>
              </w:rPr>
              <w:br/>
            </w:r>
          </w:p>
        </w:tc>
        <w:tc>
          <w:tcPr>
            <w:tcW w:w="4501" w:type="dxa"/>
            <w:shd w:val="clear" w:color="auto" w:fill="auto"/>
          </w:tcPr>
          <w:p w14:paraId="33081791" w14:textId="77777777" w:rsidR="00FB42A4" w:rsidRDefault="00A57004">
            <w:r>
              <w:t xml:space="preserve">5.2 По завершении этапа работ (в случае если это предусмотрено Графиком выполнения работ) в течение 1 (одного) календарного дня </w:t>
            </w:r>
            <w:proofErr w:type="gramStart"/>
            <w:r>
              <w:t>Подрядчиком  составляется</w:t>
            </w:r>
            <w:proofErr w:type="gramEnd"/>
            <w:r>
              <w:t xml:space="preserve"> акт сдачи-приемки выполненного этапа работ, который направляется Заказчику. </w:t>
            </w:r>
            <w:r>
              <w:br/>
              <w:t>В случае мотивированного отказа Заказчика от принятия результата этапа работ и подписания акта составляется перечень необходимых доработок, сроков их вып</w:t>
            </w:r>
            <w:r>
              <w:t>олнения.</w:t>
            </w:r>
          </w:p>
        </w:tc>
      </w:tr>
      <w:tr w:rsidR="002F690B" w:rsidRPr="002F690B" w14:paraId="3C15812B" w14:textId="77777777" w:rsidTr="00653F24">
        <w:tc>
          <w:tcPr>
            <w:tcW w:w="5070" w:type="dxa"/>
            <w:shd w:val="clear" w:color="auto" w:fill="auto"/>
          </w:tcPr>
          <w:p w14:paraId="4C4C7911" w14:textId="77777777" w:rsidR="00051699" w:rsidRDefault="001C0B75" w:rsidP="002F690B">
            <w:pPr>
              <w:jc w:val="both"/>
              <w:rPr>
                <w:rFonts w:ascii="Arial" w:hAnsi="Arial" w:cs="Arial"/>
                <w:sz w:val="20"/>
                <w:szCs w:val="20"/>
                <w:lang w:val="en-US" w:eastAsia="en-US"/>
              </w:rPr>
            </w:pPr>
            <w:r>
              <w:rPr>
                <w:rFonts w:ascii="Arial" w:hAnsi="Arial" w:cs="Arial"/>
                <w:sz w:val="20"/>
                <w:szCs w:val="20"/>
                <w:lang w:val="en-US" w:eastAsia="en-US"/>
              </w:rPr>
              <w:t xml:space="preserve">5.3. Upon full completion of the Works, the Parties shall conduct the test </w:t>
            </w:r>
            <w:r w:rsidR="00051699">
              <w:rPr>
                <w:rFonts w:ascii="Arial" w:hAnsi="Arial" w:cs="Arial"/>
                <w:sz w:val="20"/>
                <w:szCs w:val="20"/>
                <w:lang w:val="en-US" w:eastAsia="en-US"/>
              </w:rPr>
              <w:t xml:space="preserve">a </w:t>
            </w:r>
            <w:r>
              <w:rPr>
                <w:rFonts w:ascii="Arial" w:hAnsi="Arial" w:cs="Arial"/>
                <w:sz w:val="20"/>
                <w:szCs w:val="20"/>
                <w:lang w:val="en-US" w:eastAsia="en-US"/>
              </w:rPr>
              <w:t xml:space="preserve">positive result of which shall confirm completion of the Works and lead to a Works acceptance certificate be </w:t>
            </w:r>
            <w:r w:rsidR="00051699">
              <w:rPr>
                <w:rFonts w:ascii="Arial" w:hAnsi="Arial" w:cs="Arial"/>
                <w:sz w:val="20"/>
                <w:szCs w:val="20"/>
                <w:lang w:val="en-US" w:eastAsia="en-US"/>
              </w:rPr>
              <w:t xml:space="preserve">executed </w:t>
            </w:r>
            <w:r>
              <w:rPr>
                <w:rFonts w:ascii="Arial" w:hAnsi="Arial" w:cs="Arial"/>
                <w:sz w:val="20"/>
                <w:szCs w:val="20"/>
                <w:lang w:val="en-US" w:eastAsia="en-US"/>
              </w:rPr>
              <w:t xml:space="preserve">by the Parties. </w:t>
            </w:r>
          </w:p>
          <w:p w14:paraId="2CCD6F79" w14:textId="77777777" w:rsidR="00FF2728" w:rsidRPr="002F690B" w:rsidRDefault="00BE7F56"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In case </w:t>
            </w:r>
            <w:r w:rsidR="001C0B75">
              <w:rPr>
                <w:rFonts w:ascii="Arial" w:hAnsi="Arial" w:cs="Arial"/>
                <w:sz w:val="20"/>
                <w:szCs w:val="20"/>
                <w:lang w:val="en-US" w:eastAsia="en-US"/>
              </w:rPr>
              <w:t xml:space="preserve">of </w:t>
            </w:r>
            <w:r w:rsidR="00051699">
              <w:rPr>
                <w:rFonts w:ascii="Arial" w:hAnsi="Arial" w:cs="Arial"/>
                <w:sz w:val="20"/>
                <w:szCs w:val="20"/>
                <w:lang w:val="en-US" w:eastAsia="en-US"/>
              </w:rPr>
              <w:t xml:space="preserve">a </w:t>
            </w:r>
            <w:r w:rsidR="001C0B75">
              <w:rPr>
                <w:rFonts w:ascii="Arial" w:hAnsi="Arial" w:cs="Arial"/>
                <w:sz w:val="20"/>
                <w:szCs w:val="20"/>
                <w:lang w:val="en-US" w:eastAsia="en-US"/>
              </w:rPr>
              <w:t>negative result of the test,</w:t>
            </w:r>
            <w:r w:rsidR="00C1307F" w:rsidRPr="002F690B">
              <w:rPr>
                <w:rFonts w:ascii="Arial" w:hAnsi="Arial" w:cs="Arial"/>
                <w:sz w:val="20"/>
                <w:szCs w:val="20"/>
                <w:lang w:val="en-US" w:eastAsia="en-US"/>
              </w:rPr>
              <w:t xml:space="preserve"> a fault report</w:t>
            </w:r>
            <w:r w:rsidR="00051699">
              <w:rPr>
                <w:rFonts w:ascii="Arial" w:hAnsi="Arial" w:cs="Arial"/>
                <w:sz w:val="20"/>
                <w:szCs w:val="20"/>
                <w:lang w:val="en-US" w:eastAsia="en-US"/>
              </w:rPr>
              <w:t xml:space="preserve"> shall be drawn by the Parties in accordance to which the Contractor shall correct</w:t>
            </w:r>
            <w:r w:rsidR="00C1307F" w:rsidRPr="002F690B">
              <w:rPr>
                <w:rFonts w:ascii="Arial" w:hAnsi="Arial" w:cs="Arial"/>
                <w:sz w:val="20"/>
                <w:szCs w:val="20"/>
                <w:lang w:val="en-US" w:eastAsia="en-US"/>
              </w:rPr>
              <w:t xml:space="preserve"> all defects within the </w:t>
            </w:r>
            <w:r w:rsidR="00051699">
              <w:rPr>
                <w:rFonts w:ascii="Arial" w:hAnsi="Arial" w:cs="Arial"/>
                <w:sz w:val="20"/>
                <w:szCs w:val="20"/>
                <w:lang w:val="en-US" w:eastAsia="en-US"/>
              </w:rPr>
              <w:t>term stipulated in this report.</w:t>
            </w:r>
          </w:p>
          <w:p w14:paraId="603A36D1" w14:textId="77777777" w:rsidR="00C1307F" w:rsidRPr="002F690B" w:rsidRDefault="00C1307F" w:rsidP="002F690B">
            <w:pPr>
              <w:jc w:val="both"/>
              <w:rPr>
                <w:rFonts w:ascii="Arial" w:hAnsi="Arial" w:cs="Arial"/>
                <w:sz w:val="20"/>
                <w:szCs w:val="20"/>
                <w:lang w:val="en-US" w:eastAsia="en-US"/>
              </w:rPr>
            </w:pPr>
          </w:p>
          <w:p w14:paraId="3455E32B" w14:textId="77777777" w:rsidR="00FF2728" w:rsidRPr="002F690B" w:rsidRDefault="00FF2728" w:rsidP="00051699">
            <w:pPr>
              <w:jc w:val="both"/>
              <w:rPr>
                <w:rFonts w:ascii="Arial" w:hAnsi="Arial" w:cs="Arial"/>
                <w:sz w:val="20"/>
                <w:szCs w:val="20"/>
                <w:lang w:val="en-US"/>
              </w:rPr>
            </w:pPr>
          </w:p>
        </w:tc>
        <w:tc>
          <w:tcPr>
            <w:tcW w:w="4501" w:type="dxa"/>
            <w:shd w:val="clear" w:color="auto" w:fill="auto"/>
          </w:tcPr>
          <w:p w14:paraId="5DF8AA08" w14:textId="77777777" w:rsidR="00051699" w:rsidRPr="000C0A95" w:rsidRDefault="00FF2728" w:rsidP="002F690B">
            <w:pPr>
              <w:jc w:val="both"/>
              <w:rPr>
                <w:rFonts w:ascii="Arial" w:hAnsi="Arial" w:cs="Arial"/>
                <w:sz w:val="20"/>
                <w:szCs w:val="20"/>
                <w:lang w:eastAsia="en-US"/>
              </w:rPr>
            </w:pPr>
            <w:r w:rsidRPr="002F690B">
              <w:rPr>
                <w:rFonts w:ascii="Arial" w:hAnsi="Arial" w:cs="Arial"/>
                <w:sz w:val="20"/>
                <w:szCs w:val="20"/>
                <w:lang w:eastAsia="en-US"/>
              </w:rPr>
              <w:t xml:space="preserve">5.3 По завершению всей работы, Сторонами проводится испытание, положительный результат которого будет свидетельствовать о выполнении работы, и Сторонами составляется Акт сдачи-приемки всех работ. </w:t>
            </w:r>
          </w:p>
          <w:p w14:paraId="279FE4B3" w14:textId="77777777" w:rsidR="00FF2728" w:rsidRPr="00051699" w:rsidRDefault="00FF2728" w:rsidP="00051699">
            <w:pPr>
              <w:jc w:val="both"/>
              <w:rPr>
                <w:rFonts w:ascii="Arial" w:hAnsi="Arial" w:cs="Arial"/>
                <w:sz w:val="20"/>
                <w:szCs w:val="20"/>
                <w:lang w:eastAsia="en-US"/>
              </w:rPr>
            </w:pPr>
            <w:r w:rsidRPr="002F690B">
              <w:rPr>
                <w:rFonts w:ascii="Arial" w:hAnsi="Arial" w:cs="Arial"/>
                <w:sz w:val="20"/>
                <w:szCs w:val="20"/>
                <w:lang w:eastAsia="en-US"/>
              </w:rPr>
              <w:t>В случае не достижения положительного результата испытания, Сторонами составляется дефектная ведомость, согласно который Подрядчик устраняет все недостатки в работе в срок, указанный в дефектной ведомости.</w:t>
            </w:r>
          </w:p>
        </w:tc>
      </w:tr>
      <w:tr w:rsidR="00051699" w:rsidRPr="002F690B" w14:paraId="01FD5F34" w14:textId="77777777" w:rsidTr="00653F24">
        <w:tc>
          <w:tcPr>
            <w:tcW w:w="5070" w:type="dxa"/>
            <w:shd w:val="clear" w:color="auto" w:fill="auto"/>
          </w:tcPr>
          <w:p w14:paraId="200915CE" w14:textId="77777777" w:rsidR="00051699" w:rsidRPr="000C0A95" w:rsidRDefault="00051699" w:rsidP="00051699">
            <w:pPr>
              <w:jc w:val="both"/>
              <w:rPr>
                <w:rFonts w:ascii="Arial" w:hAnsi="Arial" w:cs="Arial"/>
                <w:sz w:val="20"/>
                <w:szCs w:val="20"/>
                <w:lang w:val="en-US" w:eastAsia="en-US"/>
              </w:rPr>
            </w:pPr>
            <w:r w:rsidRPr="000C0A95">
              <w:rPr>
                <w:rFonts w:ascii="Arial" w:hAnsi="Arial" w:cs="Arial"/>
                <w:sz w:val="20"/>
                <w:szCs w:val="20"/>
                <w:lang w:val="en-US" w:eastAsia="en-US"/>
              </w:rPr>
              <w:lastRenderedPageBreak/>
              <w:t>5.4. The certificates may be executed in forms of KS-2 and KS-3, if needed.</w:t>
            </w:r>
          </w:p>
          <w:p w14:paraId="179648BE" w14:textId="77777777" w:rsidR="00051699" w:rsidRPr="000C0A95" w:rsidRDefault="00051699" w:rsidP="00051699">
            <w:pPr>
              <w:jc w:val="both"/>
              <w:rPr>
                <w:rFonts w:ascii="Arial" w:hAnsi="Arial" w:cs="Arial"/>
                <w:sz w:val="20"/>
                <w:szCs w:val="20"/>
                <w:lang w:val="en-US" w:eastAsia="en-US"/>
              </w:rPr>
            </w:pPr>
          </w:p>
          <w:p w14:paraId="7B7170BE" w14:textId="77777777" w:rsidR="00051699" w:rsidRPr="000C0A95" w:rsidRDefault="00051699" w:rsidP="00051699">
            <w:pPr>
              <w:jc w:val="both"/>
              <w:rPr>
                <w:rFonts w:ascii="Arial" w:hAnsi="Arial" w:cs="Arial"/>
                <w:sz w:val="20"/>
                <w:szCs w:val="20"/>
                <w:lang w:val="en-US" w:eastAsia="en-US"/>
              </w:rPr>
            </w:pPr>
            <w:r w:rsidRPr="000C0A95">
              <w:rPr>
                <w:rFonts w:ascii="Arial" w:hAnsi="Arial" w:cs="Arial"/>
                <w:sz w:val="20"/>
                <w:szCs w:val="20"/>
                <w:lang w:val="en-US" w:eastAsia="en-US"/>
              </w:rPr>
              <w:t>Unilateral execution of any work acceptance certificate shall not be allowed except for event, that despite of a prior notice of obligatory participation in signing of an act, the Party shall withdraw from signature, or the Party shall withdraw from confirmation of improper performance of the Works.</w:t>
            </w:r>
          </w:p>
        </w:tc>
        <w:tc>
          <w:tcPr>
            <w:tcW w:w="4501" w:type="dxa"/>
            <w:shd w:val="clear" w:color="auto" w:fill="auto"/>
          </w:tcPr>
          <w:p w14:paraId="49FF336A" w14:textId="77777777" w:rsidR="00051699" w:rsidRPr="002F690B" w:rsidRDefault="00051699" w:rsidP="00051699">
            <w:pPr>
              <w:jc w:val="both"/>
              <w:rPr>
                <w:rFonts w:ascii="Arial" w:hAnsi="Arial" w:cs="Arial"/>
                <w:sz w:val="20"/>
                <w:szCs w:val="20"/>
                <w:lang w:eastAsia="en-US"/>
              </w:rPr>
            </w:pPr>
            <w:r w:rsidRPr="002F690B">
              <w:rPr>
                <w:rFonts w:ascii="Arial" w:hAnsi="Arial" w:cs="Arial"/>
                <w:sz w:val="20"/>
                <w:szCs w:val="20"/>
                <w:lang w:eastAsia="en-US"/>
              </w:rPr>
              <w:t>5.4. В случае необходимости акты составляются по форме КС-2 и КС-3.</w:t>
            </w:r>
          </w:p>
          <w:p w14:paraId="5E64563A" w14:textId="77777777" w:rsidR="00051699" w:rsidRPr="00051699" w:rsidRDefault="00051699" w:rsidP="00051699">
            <w:pPr>
              <w:jc w:val="both"/>
              <w:rPr>
                <w:rFonts w:ascii="Arial" w:hAnsi="Arial" w:cs="Arial"/>
                <w:sz w:val="20"/>
                <w:szCs w:val="20"/>
                <w:lang w:eastAsia="en-US"/>
              </w:rPr>
            </w:pPr>
          </w:p>
          <w:p w14:paraId="4A4CDE6A" w14:textId="77777777" w:rsidR="00051699" w:rsidRPr="00051699" w:rsidRDefault="00051699" w:rsidP="002F690B">
            <w:pPr>
              <w:jc w:val="both"/>
              <w:rPr>
                <w:rFonts w:ascii="Arial" w:hAnsi="Arial" w:cs="Arial"/>
                <w:sz w:val="20"/>
                <w:szCs w:val="20"/>
                <w:lang w:eastAsia="en-US"/>
              </w:rPr>
            </w:pPr>
            <w:r w:rsidRPr="00051699">
              <w:rPr>
                <w:rFonts w:ascii="Arial" w:hAnsi="Arial" w:cs="Arial"/>
                <w:sz w:val="20"/>
                <w:szCs w:val="20"/>
                <w:lang w:eastAsia="en-US"/>
              </w:rPr>
              <w:t>Одностороннее оформление акта не допускается, кроме случаев, когда соответствующая Сторона, несмотря на предварительное письменное уведомление об обязательном участии в оформлении акта, уклоняется от такого оформления, либо уклоняется от подтверждения обстоятельств ненадлежащего выполнения Работ.</w:t>
            </w:r>
          </w:p>
        </w:tc>
      </w:tr>
      <w:tr w:rsidR="002F690B" w:rsidRPr="002F690B" w14:paraId="6F728B3B" w14:textId="77777777" w:rsidTr="00653F24">
        <w:tc>
          <w:tcPr>
            <w:tcW w:w="5070" w:type="dxa"/>
            <w:shd w:val="clear" w:color="auto" w:fill="auto"/>
          </w:tcPr>
          <w:p w14:paraId="703A076F" w14:textId="77777777" w:rsidR="0062407F" w:rsidRPr="002F690B" w:rsidDel="002F398E" w:rsidRDefault="0062407F" w:rsidP="00F331E8">
            <w:pPr>
              <w:jc w:val="center"/>
              <w:rPr>
                <w:rFonts w:ascii="Arial" w:hAnsi="Arial" w:cs="Arial"/>
                <w:sz w:val="20"/>
                <w:szCs w:val="20"/>
                <w:lang w:val="en-US" w:eastAsia="en-US"/>
              </w:rPr>
            </w:pPr>
            <w:r w:rsidRPr="002F690B">
              <w:rPr>
                <w:rFonts w:ascii="Arial" w:hAnsi="Arial" w:cs="Arial"/>
                <w:b/>
                <w:bCs/>
                <w:sz w:val="20"/>
                <w:szCs w:val="20"/>
                <w:lang w:val="en-US"/>
              </w:rPr>
              <w:t xml:space="preserve">6. </w:t>
            </w:r>
            <w:r w:rsidR="00F331E8">
              <w:rPr>
                <w:rFonts w:ascii="Arial" w:hAnsi="Arial" w:cs="Arial"/>
                <w:b/>
                <w:bCs/>
                <w:sz w:val="20"/>
                <w:szCs w:val="20"/>
                <w:lang w:val="en-US"/>
              </w:rPr>
              <w:t xml:space="preserve">THE PARTIES’ </w:t>
            </w:r>
            <w:r w:rsidRPr="002F690B">
              <w:rPr>
                <w:rFonts w:ascii="Arial" w:hAnsi="Arial" w:cs="Arial"/>
                <w:b/>
                <w:bCs/>
                <w:sz w:val="20"/>
                <w:szCs w:val="20"/>
                <w:lang w:val="en-US"/>
              </w:rPr>
              <w:t>OBLIGATIONS</w:t>
            </w:r>
          </w:p>
        </w:tc>
        <w:tc>
          <w:tcPr>
            <w:tcW w:w="4501" w:type="dxa"/>
            <w:shd w:val="clear" w:color="auto" w:fill="auto"/>
          </w:tcPr>
          <w:p w14:paraId="7D3C1A58" w14:textId="77777777" w:rsidR="0062407F" w:rsidRPr="00F331E8" w:rsidRDefault="0062407F" w:rsidP="002F690B">
            <w:pPr>
              <w:jc w:val="center"/>
              <w:rPr>
                <w:rFonts w:ascii="Arial" w:hAnsi="Arial" w:cs="Arial"/>
                <w:b/>
                <w:bCs/>
                <w:sz w:val="20"/>
                <w:szCs w:val="20"/>
              </w:rPr>
            </w:pPr>
            <w:r w:rsidRPr="002F690B">
              <w:rPr>
                <w:rFonts w:ascii="Arial" w:hAnsi="Arial" w:cs="Arial"/>
                <w:b/>
                <w:bCs/>
                <w:sz w:val="20"/>
                <w:szCs w:val="20"/>
                <w:lang w:val="en-US"/>
              </w:rPr>
              <w:t xml:space="preserve">6. </w:t>
            </w:r>
            <w:r w:rsidRPr="002F690B">
              <w:rPr>
                <w:rFonts w:ascii="Arial" w:hAnsi="Arial" w:cs="Arial"/>
                <w:b/>
                <w:bCs/>
                <w:sz w:val="20"/>
                <w:szCs w:val="20"/>
              </w:rPr>
              <w:t>ПРАВА</w:t>
            </w:r>
            <w:r w:rsidRPr="002F690B">
              <w:rPr>
                <w:rFonts w:ascii="Arial" w:hAnsi="Arial" w:cs="Arial"/>
                <w:b/>
                <w:bCs/>
                <w:sz w:val="20"/>
                <w:szCs w:val="20"/>
                <w:lang w:val="en-US"/>
              </w:rPr>
              <w:t xml:space="preserve"> </w:t>
            </w:r>
            <w:r w:rsidRPr="002F690B">
              <w:rPr>
                <w:rFonts w:ascii="Arial" w:hAnsi="Arial" w:cs="Arial"/>
                <w:b/>
                <w:bCs/>
                <w:sz w:val="20"/>
                <w:szCs w:val="20"/>
              </w:rPr>
              <w:t>И</w:t>
            </w:r>
            <w:r w:rsidRPr="002F690B">
              <w:rPr>
                <w:rFonts w:ascii="Arial" w:hAnsi="Arial" w:cs="Arial"/>
                <w:b/>
                <w:bCs/>
                <w:sz w:val="20"/>
                <w:szCs w:val="20"/>
                <w:lang w:val="en-US"/>
              </w:rPr>
              <w:t xml:space="preserve"> </w:t>
            </w:r>
            <w:r w:rsidRPr="002F690B">
              <w:rPr>
                <w:rFonts w:ascii="Arial" w:hAnsi="Arial" w:cs="Arial"/>
                <w:b/>
                <w:bCs/>
                <w:sz w:val="20"/>
                <w:szCs w:val="20"/>
              </w:rPr>
              <w:t>ОБЯЗАННОСТИ</w:t>
            </w:r>
            <w:r w:rsidR="00F331E8">
              <w:rPr>
                <w:rFonts w:ascii="Arial" w:hAnsi="Arial" w:cs="Arial"/>
                <w:b/>
                <w:bCs/>
                <w:sz w:val="20"/>
                <w:szCs w:val="20"/>
                <w:lang w:val="en-US"/>
              </w:rPr>
              <w:t xml:space="preserve"> </w:t>
            </w:r>
            <w:r w:rsidR="00F331E8">
              <w:rPr>
                <w:rFonts w:ascii="Arial" w:hAnsi="Arial" w:cs="Arial"/>
                <w:b/>
                <w:bCs/>
                <w:sz w:val="20"/>
                <w:szCs w:val="20"/>
              </w:rPr>
              <w:t>СТОРОН</w:t>
            </w:r>
          </w:p>
          <w:p w14:paraId="05CB9DD4" w14:textId="77777777" w:rsidR="00051699" w:rsidRPr="00051699" w:rsidDel="002F398E" w:rsidRDefault="00051699" w:rsidP="002F690B">
            <w:pPr>
              <w:jc w:val="center"/>
              <w:rPr>
                <w:rFonts w:ascii="Arial" w:hAnsi="Arial" w:cs="Arial"/>
                <w:sz w:val="20"/>
                <w:szCs w:val="20"/>
                <w:lang w:val="en-US" w:eastAsia="en-US"/>
              </w:rPr>
            </w:pPr>
          </w:p>
        </w:tc>
      </w:tr>
      <w:tr w:rsidR="00FB2DBD" w:rsidRPr="00051699" w14:paraId="0309C91C" w14:textId="77777777" w:rsidTr="00653F24">
        <w:tc>
          <w:tcPr>
            <w:tcW w:w="5070" w:type="dxa"/>
            <w:shd w:val="clear" w:color="auto" w:fill="auto"/>
          </w:tcPr>
          <w:p w14:paraId="18543FA3" w14:textId="77777777" w:rsidR="00051699" w:rsidRPr="00051699" w:rsidRDefault="00051699" w:rsidP="00051699">
            <w:pPr>
              <w:autoSpaceDE w:val="0"/>
              <w:autoSpaceDN w:val="0"/>
              <w:adjustRightInd w:val="0"/>
              <w:jc w:val="both"/>
              <w:rPr>
                <w:rFonts w:ascii="Arial" w:hAnsi="Arial" w:cs="Arial"/>
                <w:sz w:val="20"/>
                <w:szCs w:val="20"/>
                <w:lang w:val="en-US" w:eastAsia="en-US"/>
              </w:rPr>
            </w:pPr>
            <w:r w:rsidRPr="002F690B">
              <w:rPr>
                <w:rFonts w:ascii="Arial" w:hAnsi="Arial" w:cs="Arial"/>
                <w:sz w:val="20"/>
                <w:szCs w:val="20"/>
                <w:lang w:val="en-US" w:eastAsia="en-US"/>
              </w:rPr>
              <w:t>6.1</w:t>
            </w:r>
            <w:r w:rsidR="0035620C">
              <w:rPr>
                <w:rFonts w:ascii="Arial" w:hAnsi="Arial" w:cs="Arial"/>
                <w:sz w:val="20"/>
                <w:szCs w:val="20"/>
                <w:lang w:val="en-US" w:eastAsia="en-US"/>
              </w:rPr>
              <w:t>.</w:t>
            </w:r>
            <w:r w:rsidRPr="002F690B">
              <w:rPr>
                <w:rFonts w:ascii="Arial" w:hAnsi="Arial" w:cs="Arial"/>
                <w:sz w:val="20"/>
                <w:szCs w:val="20"/>
                <w:lang w:val="en-US" w:eastAsia="en-US"/>
              </w:rPr>
              <w:t xml:space="preserve"> The Contractor shall immediately inform the </w:t>
            </w:r>
            <w:r>
              <w:rPr>
                <w:rFonts w:ascii="Arial" w:hAnsi="Arial" w:cs="Arial"/>
                <w:sz w:val="20"/>
                <w:szCs w:val="20"/>
                <w:lang w:val="en-US" w:eastAsia="en-US"/>
              </w:rPr>
              <w:t>Client</w:t>
            </w:r>
            <w:r w:rsidRPr="002F690B">
              <w:rPr>
                <w:rFonts w:ascii="Arial" w:hAnsi="Arial" w:cs="Arial"/>
                <w:sz w:val="20"/>
                <w:szCs w:val="20"/>
                <w:lang w:val="en-US" w:eastAsia="en-US"/>
              </w:rPr>
              <w:t xml:space="preserve"> on any events and/or circumstances </w:t>
            </w:r>
            <w:r>
              <w:rPr>
                <w:rFonts w:ascii="Arial" w:hAnsi="Arial" w:cs="Arial"/>
                <w:sz w:val="20"/>
                <w:szCs w:val="20"/>
                <w:lang w:val="en-US" w:eastAsia="en-US"/>
              </w:rPr>
              <w:t>that may occur in future and negatively affect the w</w:t>
            </w:r>
            <w:r w:rsidRPr="002F690B">
              <w:rPr>
                <w:rFonts w:ascii="Arial" w:hAnsi="Arial" w:cs="Arial"/>
                <w:sz w:val="20"/>
                <w:szCs w:val="20"/>
                <w:lang w:val="en-US" w:eastAsia="en-US"/>
              </w:rPr>
              <w:t>orks</w:t>
            </w:r>
            <w:r>
              <w:rPr>
                <w:rFonts w:ascii="Arial" w:hAnsi="Arial" w:cs="Arial"/>
                <w:sz w:val="20"/>
                <w:szCs w:val="20"/>
                <w:lang w:val="en-US" w:eastAsia="en-US"/>
              </w:rPr>
              <w:t xml:space="preserve"> performance, lead to an increase of the price </w:t>
            </w:r>
            <w:proofErr w:type="gramStart"/>
            <w:r>
              <w:rPr>
                <w:rFonts w:ascii="Arial" w:hAnsi="Arial" w:cs="Arial"/>
                <w:sz w:val="20"/>
                <w:szCs w:val="20"/>
                <w:lang w:val="en-US" w:eastAsia="en-US"/>
              </w:rPr>
              <w:t>or  delay</w:t>
            </w:r>
            <w:proofErr w:type="gramEnd"/>
            <w:r>
              <w:rPr>
                <w:rFonts w:ascii="Arial" w:hAnsi="Arial" w:cs="Arial"/>
                <w:sz w:val="20"/>
                <w:szCs w:val="20"/>
                <w:lang w:val="en-US" w:eastAsia="en-US"/>
              </w:rPr>
              <w:t xml:space="preserve"> in work</w:t>
            </w:r>
            <w:r w:rsidRPr="002F690B">
              <w:rPr>
                <w:rFonts w:ascii="Arial" w:hAnsi="Arial" w:cs="Arial"/>
                <w:sz w:val="20"/>
                <w:szCs w:val="20"/>
                <w:lang w:val="en-US" w:eastAsia="en-US"/>
              </w:rPr>
              <w:t xml:space="preserve">, </w:t>
            </w:r>
            <w:r>
              <w:rPr>
                <w:rFonts w:ascii="Arial" w:hAnsi="Arial" w:cs="Arial"/>
                <w:sz w:val="20"/>
                <w:szCs w:val="20"/>
                <w:lang w:val="en-US" w:eastAsia="en-US"/>
              </w:rPr>
              <w:t xml:space="preserve"> noting </w:t>
            </w:r>
            <w:r w:rsidRPr="002F690B">
              <w:rPr>
                <w:rFonts w:ascii="Arial" w:hAnsi="Arial" w:cs="Arial"/>
                <w:sz w:val="20"/>
                <w:szCs w:val="20"/>
                <w:lang w:val="en-US" w:eastAsia="en-US"/>
              </w:rPr>
              <w:t xml:space="preserve"> </w:t>
            </w:r>
            <w:r>
              <w:rPr>
                <w:rFonts w:ascii="Arial" w:hAnsi="Arial" w:cs="Arial"/>
                <w:sz w:val="20"/>
                <w:szCs w:val="20"/>
                <w:lang w:val="en-US" w:eastAsia="en-US"/>
              </w:rPr>
              <w:t xml:space="preserve">the </w:t>
            </w:r>
            <w:r w:rsidRPr="002F690B">
              <w:rPr>
                <w:rFonts w:ascii="Arial" w:hAnsi="Arial" w:cs="Arial"/>
                <w:sz w:val="20"/>
                <w:szCs w:val="20"/>
                <w:lang w:val="en-US" w:eastAsia="en-US"/>
              </w:rPr>
              <w:t>consequences</w:t>
            </w:r>
            <w:r>
              <w:rPr>
                <w:rFonts w:ascii="Arial" w:hAnsi="Arial" w:cs="Arial"/>
                <w:sz w:val="20"/>
                <w:szCs w:val="20"/>
                <w:lang w:val="en-US" w:eastAsia="en-US"/>
              </w:rPr>
              <w:t xml:space="preserve"> of thereof</w:t>
            </w:r>
            <w:r w:rsidRPr="002F690B">
              <w:rPr>
                <w:rFonts w:ascii="Arial" w:hAnsi="Arial" w:cs="Arial"/>
                <w:sz w:val="20"/>
                <w:szCs w:val="20"/>
                <w:lang w:val="en-US" w:eastAsia="en-US"/>
              </w:rPr>
              <w:t xml:space="preserve"> for the </w:t>
            </w:r>
            <w:r>
              <w:rPr>
                <w:rFonts w:ascii="Arial" w:hAnsi="Arial" w:cs="Arial"/>
                <w:sz w:val="20"/>
                <w:szCs w:val="20"/>
                <w:lang w:val="en-US" w:eastAsia="en-US"/>
              </w:rPr>
              <w:t>Client</w:t>
            </w:r>
            <w:r w:rsidRPr="002F690B">
              <w:rPr>
                <w:rFonts w:ascii="Arial" w:hAnsi="Arial" w:cs="Arial"/>
                <w:sz w:val="20"/>
                <w:szCs w:val="20"/>
                <w:lang w:val="en-US" w:eastAsia="en-US"/>
              </w:rPr>
              <w:t xml:space="preserve"> and </w:t>
            </w:r>
            <w:r w:rsidR="0035620C">
              <w:rPr>
                <w:rFonts w:ascii="Arial" w:hAnsi="Arial" w:cs="Arial"/>
                <w:sz w:val="20"/>
                <w:szCs w:val="20"/>
                <w:lang w:val="en-US" w:eastAsia="en-US"/>
              </w:rPr>
              <w:t>the expected time of its effect duration</w:t>
            </w:r>
            <w:r w:rsidRPr="002F690B">
              <w:rPr>
                <w:rFonts w:ascii="Arial" w:hAnsi="Arial" w:cs="Arial"/>
                <w:sz w:val="20"/>
                <w:szCs w:val="20"/>
                <w:lang w:val="en-US" w:eastAsia="en-US"/>
              </w:rPr>
              <w:t xml:space="preserve">. </w:t>
            </w:r>
          </w:p>
          <w:p w14:paraId="731A0496" w14:textId="77777777" w:rsidR="00051699" w:rsidRPr="00051699" w:rsidRDefault="00051699" w:rsidP="00051699">
            <w:pPr>
              <w:autoSpaceDE w:val="0"/>
              <w:autoSpaceDN w:val="0"/>
              <w:adjustRightInd w:val="0"/>
              <w:jc w:val="both"/>
              <w:rPr>
                <w:rFonts w:ascii="Arial" w:hAnsi="Arial" w:cs="Arial"/>
                <w:sz w:val="20"/>
                <w:szCs w:val="20"/>
                <w:lang w:val="en-US" w:eastAsia="en-US"/>
              </w:rPr>
            </w:pPr>
          </w:p>
          <w:p w14:paraId="482EED6C" w14:textId="77777777" w:rsidR="00051699" w:rsidRDefault="00051699" w:rsidP="00051699">
            <w:pPr>
              <w:autoSpaceDE w:val="0"/>
              <w:autoSpaceDN w:val="0"/>
              <w:adjustRightInd w:val="0"/>
              <w:jc w:val="both"/>
              <w:rPr>
                <w:rFonts w:ascii="Arial" w:hAnsi="Arial" w:cs="Arial"/>
                <w:sz w:val="20"/>
                <w:szCs w:val="20"/>
                <w:lang w:val="en-US" w:eastAsia="en-US"/>
              </w:rPr>
            </w:pPr>
          </w:p>
          <w:p w14:paraId="4B5716AF" w14:textId="77777777" w:rsidR="0035620C" w:rsidRDefault="0035620C" w:rsidP="00051699">
            <w:pPr>
              <w:autoSpaceDE w:val="0"/>
              <w:autoSpaceDN w:val="0"/>
              <w:adjustRightInd w:val="0"/>
              <w:jc w:val="both"/>
              <w:rPr>
                <w:rFonts w:ascii="Arial" w:hAnsi="Arial" w:cs="Arial"/>
                <w:sz w:val="20"/>
                <w:szCs w:val="20"/>
                <w:lang w:val="en-US" w:eastAsia="en-US"/>
              </w:rPr>
            </w:pPr>
          </w:p>
          <w:p w14:paraId="670E183B" w14:textId="77777777" w:rsidR="00051699" w:rsidRPr="000C0A95" w:rsidRDefault="0035620C" w:rsidP="00051699">
            <w:pPr>
              <w:autoSpaceDE w:val="0"/>
              <w:autoSpaceDN w:val="0"/>
              <w:adjustRightInd w:val="0"/>
              <w:jc w:val="both"/>
              <w:rPr>
                <w:rFonts w:ascii="Arial" w:hAnsi="Arial" w:cs="Arial"/>
                <w:sz w:val="20"/>
                <w:szCs w:val="20"/>
                <w:lang w:val="en-US" w:eastAsia="en-US"/>
              </w:rPr>
            </w:pPr>
            <w:r>
              <w:rPr>
                <w:rFonts w:ascii="Arial" w:hAnsi="Arial" w:cs="Arial"/>
                <w:sz w:val="20"/>
                <w:szCs w:val="20"/>
                <w:lang w:val="en-US" w:eastAsia="en-US"/>
              </w:rPr>
              <w:t xml:space="preserve">Should the Contractor fail to do the abovementioned, the Contractor shall be </w:t>
            </w:r>
            <w:proofErr w:type="spellStart"/>
            <w:r>
              <w:rPr>
                <w:rFonts w:ascii="Arial" w:hAnsi="Arial" w:cs="Arial"/>
                <w:sz w:val="20"/>
                <w:szCs w:val="20"/>
                <w:lang w:val="en-US" w:eastAsia="en-US"/>
              </w:rPr>
              <w:t>esstoped</w:t>
            </w:r>
            <w:proofErr w:type="spellEnd"/>
            <w:r>
              <w:rPr>
                <w:rFonts w:ascii="Arial" w:hAnsi="Arial" w:cs="Arial"/>
                <w:sz w:val="20"/>
                <w:szCs w:val="20"/>
                <w:lang w:val="en-US" w:eastAsia="en-US"/>
              </w:rPr>
              <w:t xml:space="preserve"> to </w:t>
            </w:r>
            <w:r w:rsidR="00051699" w:rsidRPr="002F690B">
              <w:rPr>
                <w:rFonts w:ascii="Arial" w:hAnsi="Arial" w:cs="Arial"/>
                <w:sz w:val="20"/>
                <w:szCs w:val="20"/>
                <w:lang w:val="en-US" w:eastAsia="en-US"/>
              </w:rPr>
              <w:t xml:space="preserve">refer to </w:t>
            </w:r>
            <w:r>
              <w:rPr>
                <w:rFonts w:ascii="Arial" w:hAnsi="Arial" w:cs="Arial"/>
                <w:sz w:val="20"/>
                <w:szCs w:val="20"/>
                <w:lang w:val="en-US" w:eastAsia="en-US"/>
              </w:rPr>
              <w:t xml:space="preserve">the </w:t>
            </w:r>
            <w:r w:rsidR="00051699" w:rsidRPr="002F690B">
              <w:rPr>
                <w:rFonts w:ascii="Arial" w:hAnsi="Arial" w:cs="Arial"/>
                <w:sz w:val="20"/>
                <w:szCs w:val="20"/>
                <w:lang w:val="en-US" w:eastAsia="en-US"/>
              </w:rPr>
              <w:t>events and circumstances</w:t>
            </w:r>
            <w:r>
              <w:rPr>
                <w:rFonts w:ascii="Arial" w:hAnsi="Arial" w:cs="Arial"/>
                <w:sz w:val="20"/>
                <w:szCs w:val="20"/>
                <w:lang w:val="en-US" w:eastAsia="en-US"/>
              </w:rPr>
              <w:t xml:space="preserve"> as stipulated above in </w:t>
            </w:r>
            <w:r w:rsidRPr="002F690B">
              <w:rPr>
                <w:rFonts w:ascii="Arial" w:hAnsi="Arial" w:cs="Arial"/>
                <w:sz w:val="20"/>
                <w:szCs w:val="20"/>
                <w:lang w:val="en-US" w:eastAsia="en-US"/>
              </w:rPr>
              <w:t>any respective claims</w:t>
            </w:r>
            <w:r>
              <w:rPr>
                <w:rFonts w:ascii="Arial" w:hAnsi="Arial" w:cs="Arial"/>
                <w:sz w:val="20"/>
                <w:szCs w:val="20"/>
                <w:lang w:val="en-US" w:eastAsia="en-US"/>
              </w:rPr>
              <w:t xml:space="preserve"> brought</w:t>
            </w:r>
            <w:r w:rsidRPr="002F690B">
              <w:rPr>
                <w:rFonts w:ascii="Arial" w:hAnsi="Arial" w:cs="Arial"/>
                <w:sz w:val="20"/>
                <w:szCs w:val="20"/>
                <w:lang w:val="en-US" w:eastAsia="en-US"/>
              </w:rPr>
              <w:t xml:space="preserve"> against the </w:t>
            </w:r>
            <w:r>
              <w:rPr>
                <w:rFonts w:ascii="Arial" w:hAnsi="Arial" w:cs="Arial"/>
                <w:sz w:val="20"/>
                <w:szCs w:val="20"/>
                <w:lang w:val="en-US" w:eastAsia="en-US"/>
              </w:rPr>
              <w:t>Client as to a ground or a condition of such claims.</w:t>
            </w:r>
          </w:p>
          <w:p w14:paraId="22C4756A" w14:textId="77777777" w:rsidR="0035620C" w:rsidRPr="000C0A95" w:rsidRDefault="0035620C" w:rsidP="00051699">
            <w:pPr>
              <w:autoSpaceDE w:val="0"/>
              <w:autoSpaceDN w:val="0"/>
              <w:adjustRightInd w:val="0"/>
              <w:jc w:val="both"/>
              <w:rPr>
                <w:rFonts w:ascii="Arial" w:hAnsi="Arial" w:cs="Arial"/>
                <w:sz w:val="20"/>
                <w:szCs w:val="20"/>
                <w:lang w:val="en-US"/>
              </w:rPr>
            </w:pPr>
          </w:p>
          <w:p w14:paraId="65D91F26" w14:textId="77777777" w:rsidR="00FB2DBD" w:rsidRPr="002F690B" w:rsidRDefault="0035620C" w:rsidP="0035620C">
            <w:pPr>
              <w:jc w:val="both"/>
              <w:rPr>
                <w:rFonts w:ascii="Arial" w:hAnsi="Arial" w:cs="Arial"/>
                <w:b/>
                <w:bCs/>
                <w:sz w:val="20"/>
                <w:szCs w:val="20"/>
                <w:lang w:val="en-US"/>
              </w:rPr>
            </w:pPr>
            <w:r>
              <w:rPr>
                <w:rFonts w:ascii="Arial" w:hAnsi="Arial" w:cs="Arial"/>
                <w:sz w:val="20"/>
                <w:szCs w:val="20"/>
                <w:lang w:val="en-US" w:eastAsia="en-US"/>
              </w:rPr>
              <w:t>The Contractor shall</w:t>
            </w:r>
            <w:r w:rsidR="00051699" w:rsidRPr="002F690B">
              <w:rPr>
                <w:rFonts w:ascii="Arial" w:hAnsi="Arial" w:cs="Arial"/>
                <w:sz w:val="20"/>
                <w:szCs w:val="20"/>
                <w:lang w:val="en-US"/>
              </w:rPr>
              <w:t xml:space="preserve"> </w:t>
            </w:r>
            <w:r w:rsidRPr="002F690B">
              <w:rPr>
                <w:rFonts w:ascii="Arial" w:hAnsi="Arial" w:cs="Arial"/>
                <w:sz w:val="20"/>
                <w:szCs w:val="20"/>
                <w:lang w:val="en-US"/>
              </w:rPr>
              <w:t xml:space="preserve">immediately </w:t>
            </w:r>
            <w:r>
              <w:rPr>
                <w:rFonts w:ascii="Arial" w:hAnsi="Arial" w:cs="Arial"/>
                <w:sz w:val="20"/>
                <w:szCs w:val="20"/>
                <w:lang w:val="en-US"/>
              </w:rPr>
              <w:t xml:space="preserve">inform </w:t>
            </w:r>
            <w:r w:rsidR="00051699" w:rsidRPr="002F690B">
              <w:rPr>
                <w:rFonts w:ascii="Arial" w:hAnsi="Arial" w:cs="Arial"/>
                <w:sz w:val="20"/>
                <w:szCs w:val="20"/>
                <w:lang w:val="en-US"/>
              </w:rPr>
              <w:t xml:space="preserve">the </w:t>
            </w:r>
            <w:r w:rsidR="00051699">
              <w:rPr>
                <w:rFonts w:ascii="Arial" w:hAnsi="Arial" w:cs="Arial"/>
                <w:sz w:val="20"/>
                <w:szCs w:val="20"/>
                <w:lang w:val="en-US"/>
              </w:rPr>
              <w:t>Client</w:t>
            </w:r>
            <w:r w:rsidR="00051699" w:rsidRPr="002F690B">
              <w:rPr>
                <w:rFonts w:ascii="Arial" w:hAnsi="Arial" w:cs="Arial"/>
                <w:sz w:val="20"/>
                <w:szCs w:val="20"/>
                <w:lang w:val="en-US"/>
              </w:rPr>
              <w:t xml:space="preserve"> </w:t>
            </w:r>
            <w:r>
              <w:rPr>
                <w:rFonts w:ascii="Arial" w:hAnsi="Arial" w:cs="Arial"/>
                <w:sz w:val="20"/>
                <w:szCs w:val="20"/>
                <w:lang w:val="en-US"/>
              </w:rPr>
              <w:t>and suspend works whenever the</w:t>
            </w:r>
            <w:r w:rsidR="00051699" w:rsidRPr="002F690B">
              <w:rPr>
                <w:rFonts w:ascii="Arial" w:hAnsi="Arial" w:cs="Arial"/>
                <w:sz w:val="20"/>
                <w:szCs w:val="20"/>
                <w:lang w:val="en-US"/>
              </w:rPr>
              <w:t xml:space="preserve"> circumstances </w:t>
            </w:r>
            <w:r>
              <w:rPr>
                <w:rFonts w:ascii="Arial" w:hAnsi="Arial" w:cs="Arial"/>
                <w:sz w:val="20"/>
                <w:szCs w:val="20"/>
                <w:lang w:val="en-US"/>
              </w:rPr>
              <w:t xml:space="preserve">beyond the Contractor’s control arisen that </w:t>
            </w:r>
            <w:r w:rsidR="00051699" w:rsidRPr="002F690B">
              <w:rPr>
                <w:rFonts w:ascii="Arial" w:hAnsi="Arial" w:cs="Arial"/>
                <w:sz w:val="20"/>
                <w:szCs w:val="20"/>
                <w:lang w:val="en-US"/>
              </w:rPr>
              <w:t xml:space="preserve">can endanger serviceability or robustness of </w:t>
            </w:r>
            <w:r>
              <w:rPr>
                <w:rFonts w:ascii="Arial" w:hAnsi="Arial" w:cs="Arial"/>
                <w:sz w:val="20"/>
                <w:szCs w:val="20"/>
                <w:lang w:val="en-US"/>
              </w:rPr>
              <w:t xml:space="preserve">the </w:t>
            </w:r>
            <w:r w:rsidR="00051699" w:rsidRPr="002F690B">
              <w:rPr>
                <w:rFonts w:ascii="Arial" w:hAnsi="Arial" w:cs="Arial"/>
                <w:sz w:val="20"/>
                <w:szCs w:val="20"/>
                <w:lang w:val="en-US"/>
              </w:rPr>
              <w:t>work results or make sched</w:t>
            </w:r>
            <w:r>
              <w:rPr>
                <w:rFonts w:ascii="Arial" w:hAnsi="Arial" w:cs="Arial"/>
                <w:sz w:val="20"/>
                <w:szCs w:val="20"/>
                <w:lang w:val="en-US"/>
              </w:rPr>
              <w:t>uled work completion impossible until further</w:t>
            </w:r>
            <w:r w:rsidRPr="002F690B">
              <w:rPr>
                <w:rFonts w:ascii="Arial" w:hAnsi="Arial" w:cs="Arial"/>
                <w:sz w:val="20"/>
                <w:szCs w:val="20"/>
                <w:lang w:val="en-US"/>
              </w:rPr>
              <w:t xml:space="preserve"> instructions from the latter</w:t>
            </w:r>
            <w:r>
              <w:rPr>
                <w:rFonts w:ascii="Arial" w:hAnsi="Arial" w:cs="Arial"/>
                <w:sz w:val="20"/>
                <w:szCs w:val="20"/>
                <w:lang w:val="en-US"/>
              </w:rPr>
              <w:t>.</w:t>
            </w:r>
            <w:r w:rsidRPr="002F690B">
              <w:rPr>
                <w:rFonts w:ascii="Arial" w:hAnsi="Arial" w:cs="Arial"/>
                <w:sz w:val="20"/>
                <w:szCs w:val="20"/>
                <w:lang w:val="en-US"/>
              </w:rPr>
              <w:t xml:space="preserve"> </w:t>
            </w:r>
          </w:p>
        </w:tc>
        <w:tc>
          <w:tcPr>
            <w:tcW w:w="4501" w:type="dxa"/>
            <w:shd w:val="clear" w:color="auto" w:fill="auto"/>
          </w:tcPr>
          <w:p w14:paraId="558CE51F" w14:textId="77777777" w:rsidR="00051699" w:rsidRPr="00051699" w:rsidRDefault="00051699" w:rsidP="00051699">
            <w:pPr>
              <w:autoSpaceDE w:val="0"/>
              <w:autoSpaceDN w:val="0"/>
              <w:adjustRightInd w:val="0"/>
              <w:jc w:val="both"/>
              <w:rPr>
                <w:rFonts w:ascii="Arial" w:hAnsi="Arial" w:cs="Arial"/>
                <w:sz w:val="20"/>
                <w:szCs w:val="20"/>
                <w:lang w:eastAsia="en-US"/>
              </w:rPr>
            </w:pPr>
            <w:r w:rsidRPr="002F690B">
              <w:rPr>
                <w:rFonts w:ascii="Arial" w:hAnsi="Arial" w:cs="Arial"/>
                <w:sz w:val="20"/>
                <w:szCs w:val="20"/>
                <w:lang w:eastAsia="en-US"/>
              </w:rPr>
              <w:t>6.1</w:t>
            </w:r>
            <w:r w:rsidR="0035620C" w:rsidRPr="0035620C">
              <w:rPr>
                <w:rFonts w:ascii="Arial" w:hAnsi="Arial" w:cs="Arial"/>
                <w:sz w:val="20"/>
                <w:szCs w:val="20"/>
                <w:lang w:eastAsia="en-US"/>
              </w:rPr>
              <w:t>.</w:t>
            </w:r>
            <w:r w:rsidRPr="002F690B">
              <w:rPr>
                <w:rFonts w:ascii="Arial" w:hAnsi="Arial" w:cs="Arial"/>
                <w:sz w:val="20"/>
                <w:szCs w:val="20"/>
                <w:lang w:eastAsia="en-US"/>
              </w:rPr>
              <w:t xml:space="preserve"> Подрядчик обязан немедленно уведомить Заказчика о возможности возникновения в будущем конкретных событий и/или обстоятельств, которые могут неблагоприятно повлиять на работу, вызвать повышение цены или задержки в выполнении работ, с обязательным указанием последствий от них для Заказчика и предположительных сроков их</w:t>
            </w:r>
            <w:r w:rsidRPr="00051699">
              <w:rPr>
                <w:rFonts w:ascii="Arial" w:hAnsi="Arial" w:cs="Arial"/>
                <w:sz w:val="20"/>
                <w:szCs w:val="20"/>
                <w:lang w:eastAsia="en-US"/>
              </w:rPr>
              <w:t xml:space="preserve"> </w:t>
            </w:r>
            <w:r>
              <w:rPr>
                <w:rFonts w:ascii="Arial" w:hAnsi="Arial" w:cs="Arial"/>
                <w:sz w:val="20"/>
                <w:szCs w:val="20"/>
                <w:lang w:eastAsia="en-US"/>
              </w:rPr>
              <w:t>продолжительности</w:t>
            </w:r>
            <w:r w:rsidRPr="002F690B">
              <w:rPr>
                <w:rFonts w:ascii="Arial" w:hAnsi="Arial" w:cs="Arial"/>
                <w:sz w:val="20"/>
                <w:szCs w:val="20"/>
                <w:lang w:eastAsia="en-US"/>
              </w:rPr>
              <w:t xml:space="preserve">. </w:t>
            </w:r>
          </w:p>
          <w:p w14:paraId="193EBAD1" w14:textId="77777777" w:rsidR="00051699" w:rsidRPr="00051699" w:rsidRDefault="00051699" w:rsidP="00051699">
            <w:pPr>
              <w:autoSpaceDE w:val="0"/>
              <w:autoSpaceDN w:val="0"/>
              <w:adjustRightInd w:val="0"/>
              <w:jc w:val="both"/>
              <w:rPr>
                <w:rFonts w:ascii="Arial" w:hAnsi="Arial" w:cs="Arial"/>
                <w:sz w:val="20"/>
                <w:szCs w:val="20"/>
                <w:lang w:eastAsia="en-US"/>
              </w:rPr>
            </w:pPr>
          </w:p>
          <w:p w14:paraId="1691B4A0" w14:textId="77777777" w:rsidR="00051699" w:rsidRPr="0035620C" w:rsidRDefault="00051699" w:rsidP="00051699">
            <w:pPr>
              <w:autoSpaceDE w:val="0"/>
              <w:autoSpaceDN w:val="0"/>
              <w:adjustRightInd w:val="0"/>
              <w:jc w:val="both"/>
              <w:rPr>
                <w:rFonts w:ascii="Arial" w:hAnsi="Arial" w:cs="Arial"/>
                <w:sz w:val="20"/>
                <w:szCs w:val="20"/>
              </w:rPr>
            </w:pPr>
            <w:r w:rsidRPr="002F690B">
              <w:rPr>
                <w:rFonts w:ascii="Arial" w:hAnsi="Arial" w:cs="Arial"/>
                <w:sz w:val="20"/>
                <w:szCs w:val="20"/>
                <w:lang w:eastAsia="en-US"/>
              </w:rPr>
              <w:t>Подрядчик</w:t>
            </w:r>
            <w:r w:rsidRPr="002F690B">
              <w:rPr>
                <w:rFonts w:ascii="Arial" w:hAnsi="Arial" w:cs="Arial"/>
                <w:sz w:val="20"/>
                <w:szCs w:val="20"/>
              </w:rPr>
              <w:t xml:space="preserve">, </w:t>
            </w:r>
            <w:r w:rsidR="0035620C">
              <w:rPr>
                <w:rFonts w:ascii="Arial" w:hAnsi="Arial" w:cs="Arial"/>
                <w:sz w:val="20"/>
                <w:szCs w:val="20"/>
              </w:rPr>
              <w:t>не выполнивший требование выше</w:t>
            </w:r>
            <w:r w:rsidRPr="002F690B">
              <w:rPr>
                <w:rFonts w:ascii="Arial" w:hAnsi="Arial" w:cs="Arial"/>
                <w:sz w:val="20"/>
                <w:szCs w:val="20"/>
              </w:rPr>
              <w:t>, не вправе при предъявлении к Заказчику соответствующих требований ссылаться на указанные события и обстоятель</w:t>
            </w:r>
            <w:r w:rsidR="0035620C">
              <w:rPr>
                <w:rFonts w:ascii="Arial" w:hAnsi="Arial" w:cs="Arial"/>
                <w:sz w:val="20"/>
                <w:szCs w:val="20"/>
              </w:rPr>
              <w:t>ства</w:t>
            </w:r>
            <w:r w:rsidR="0035620C" w:rsidRPr="0035620C">
              <w:rPr>
                <w:rFonts w:ascii="Arial" w:hAnsi="Arial" w:cs="Arial"/>
                <w:sz w:val="20"/>
                <w:szCs w:val="20"/>
              </w:rPr>
              <w:t xml:space="preserve"> </w:t>
            </w:r>
            <w:r w:rsidR="0035620C">
              <w:rPr>
                <w:rFonts w:ascii="Arial" w:hAnsi="Arial" w:cs="Arial"/>
                <w:sz w:val="20"/>
                <w:szCs w:val="20"/>
              </w:rPr>
              <w:t>в качестве оснований или условий таких требований.</w:t>
            </w:r>
          </w:p>
          <w:p w14:paraId="6ECB29A6" w14:textId="77777777" w:rsidR="00FB2DBD" w:rsidRPr="00051699" w:rsidRDefault="00051699" w:rsidP="00051699">
            <w:pPr>
              <w:jc w:val="both"/>
              <w:rPr>
                <w:rFonts w:ascii="Arial" w:hAnsi="Arial" w:cs="Arial"/>
                <w:sz w:val="20"/>
                <w:szCs w:val="20"/>
                <w:lang w:eastAsia="en-US"/>
              </w:rPr>
            </w:pPr>
            <w:r w:rsidRPr="002F690B">
              <w:rPr>
                <w:rFonts w:ascii="Arial" w:hAnsi="Arial" w:cs="Arial"/>
                <w:sz w:val="20"/>
                <w:szCs w:val="20"/>
                <w:lang w:eastAsia="en-US"/>
              </w:rPr>
              <w:t xml:space="preserve">Если возникают обстоятельства, не зависящие от Подрядчика, </w:t>
            </w:r>
            <w:r w:rsidRPr="002F690B">
              <w:rPr>
                <w:rFonts w:ascii="Arial" w:hAnsi="Arial" w:cs="Arial"/>
                <w:sz w:val="20"/>
                <w:szCs w:val="20"/>
              </w:rPr>
              <w:t>которые грозят годности или прочности результатов выполняемой работы либо создают невозможность ее завершения в срок, то Подрядчик обязан немедленно предупредить Заказчика от таких обстоятельствах и до получения от него дальнейших указаний приостановить работу</w:t>
            </w:r>
            <w:r w:rsidRPr="002F690B">
              <w:rPr>
                <w:rFonts w:ascii="Arial" w:hAnsi="Arial" w:cs="Arial"/>
                <w:sz w:val="20"/>
                <w:szCs w:val="20"/>
                <w:lang w:eastAsia="en-US"/>
              </w:rPr>
              <w:t>.</w:t>
            </w:r>
          </w:p>
        </w:tc>
      </w:tr>
      <w:tr w:rsidR="00FB2DBD" w:rsidRPr="0035620C" w14:paraId="1ABCEB56" w14:textId="77777777" w:rsidTr="00653F24">
        <w:tc>
          <w:tcPr>
            <w:tcW w:w="5070" w:type="dxa"/>
            <w:shd w:val="clear" w:color="auto" w:fill="auto"/>
          </w:tcPr>
          <w:p w14:paraId="2974D7C4" w14:textId="77777777" w:rsidR="0035620C" w:rsidRPr="0035620C" w:rsidRDefault="0035620C" w:rsidP="0035620C">
            <w:pPr>
              <w:jc w:val="both"/>
              <w:rPr>
                <w:rFonts w:ascii="Arial" w:hAnsi="Arial" w:cs="Arial"/>
                <w:sz w:val="20"/>
                <w:szCs w:val="20"/>
                <w:lang w:val="en-US"/>
              </w:rPr>
            </w:pPr>
            <w:r>
              <w:rPr>
                <w:rFonts w:ascii="Arial" w:hAnsi="Arial" w:cs="Arial"/>
                <w:sz w:val="20"/>
                <w:szCs w:val="20"/>
                <w:lang w:val="en-US"/>
              </w:rPr>
              <w:t xml:space="preserve">6.2. </w:t>
            </w:r>
            <w:r w:rsidRPr="0035620C">
              <w:rPr>
                <w:rFonts w:ascii="Arial" w:hAnsi="Arial" w:cs="Arial"/>
                <w:sz w:val="20"/>
                <w:szCs w:val="20"/>
                <w:lang w:val="en-US"/>
              </w:rPr>
              <w:t xml:space="preserve">The Contractor shall present documents confirming diagnostics, tests and inspection of equipment and technical devices used by the Contractor, protocols, certificates or other forms containing data on employees’ skills, appraisal, safety and health knowledge assessment, special environmental training of company managers as well as documents confirming the appointment of persons in charge having the right to conduct hazardous operations and issuing operations certificates and work permits, electrical safety knowledge assessment protocols on persons in charge of electric installation operation and electric equipment operators, medical commission certificates of physical fitness (as required). </w:t>
            </w:r>
          </w:p>
          <w:p w14:paraId="02865493" w14:textId="77777777" w:rsidR="0035620C" w:rsidRPr="0035620C" w:rsidRDefault="0035620C" w:rsidP="0035620C">
            <w:pPr>
              <w:jc w:val="both"/>
              <w:rPr>
                <w:rFonts w:ascii="Arial" w:hAnsi="Arial" w:cs="Arial"/>
                <w:sz w:val="20"/>
                <w:szCs w:val="20"/>
                <w:lang w:val="en-US"/>
              </w:rPr>
            </w:pPr>
          </w:p>
          <w:p w14:paraId="766731C3" w14:textId="77777777" w:rsidR="0035620C" w:rsidRPr="0035620C" w:rsidRDefault="0035620C" w:rsidP="0035620C">
            <w:pPr>
              <w:jc w:val="both"/>
              <w:rPr>
                <w:rFonts w:ascii="Arial" w:hAnsi="Arial" w:cs="Arial"/>
                <w:sz w:val="20"/>
                <w:szCs w:val="20"/>
                <w:lang w:val="en-US"/>
              </w:rPr>
            </w:pPr>
          </w:p>
          <w:p w14:paraId="6FED060B" w14:textId="77777777" w:rsidR="0035620C" w:rsidRPr="0035620C" w:rsidRDefault="0035620C" w:rsidP="0035620C">
            <w:pPr>
              <w:jc w:val="both"/>
              <w:rPr>
                <w:rFonts w:ascii="Arial" w:hAnsi="Arial" w:cs="Arial"/>
                <w:sz w:val="20"/>
                <w:szCs w:val="20"/>
                <w:lang w:val="en-US"/>
              </w:rPr>
            </w:pPr>
          </w:p>
          <w:p w14:paraId="730DBCAB" w14:textId="77777777" w:rsidR="0035620C" w:rsidRPr="0035620C" w:rsidRDefault="0035620C" w:rsidP="0035620C">
            <w:pPr>
              <w:jc w:val="both"/>
              <w:rPr>
                <w:rFonts w:ascii="Arial" w:hAnsi="Arial" w:cs="Arial"/>
                <w:sz w:val="20"/>
                <w:szCs w:val="20"/>
                <w:lang w:val="en-US"/>
              </w:rPr>
            </w:pPr>
          </w:p>
          <w:p w14:paraId="710BE2E1" w14:textId="77777777" w:rsidR="0035620C" w:rsidRPr="0035620C" w:rsidRDefault="0035620C" w:rsidP="0035620C">
            <w:pPr>
              <w:jc w:val="both"/>
              <w:rPr>
                <w:rFonts w:ascii="Arial" w:hAnsi="Arial" w:cs="Arial"/>
                <w:sz w:val="20"/>
                <w:szCs w:val="20"/>
                <w:lang w:val="en-US"/>
              </w:rPr>
            </w:pPr>
          </w:p>
          <w:p w14:paraId="700BCE31" w14:textId="77777777" w:rsidR="0035620C" w:rsidRPr="0035620C" w:rsidRDefault="0035620C" w:rsidP="0035620C">
            <w:pPr>
              <w:jc w:val="both"/>
              <w:rPr>
                <w:rFonts w:ascii="Arial" w:hAnsi="Arial" w:cs="Arial"/>
                <w:sz w:val="20"/>
                <w:szCs w:val="20"/>
                <w:lang w:val="en-US"/>
              </w:rPr>
            </w:pPr>
          </w:p>
          <w:p w14:paraId="0FF222C4" w14:textId="77777777" w:rsidR="0035620C" w:rsidRPr="0035620C" w:rsidRDefault="0035620C" w:rsidP="0035620C">
            <w:pPr>
              <w:jc w:val="both"/>
              <w:rPr>
                <w:rFonts w:ascii="Arial" w:hAnsi="Arial" w:cs="Arial"/>
                <w:sz w:val="20"/>
                <w:szCs w:val="20"/>
                <w:lang w:val="en-US"/>
              </w:rPr>
            </w:pPr>
          </w:p>
          <w:p w14:paraId="572C8182" w14:textId="77777777" w:rsidR="00FB2DBD" w:rsidRPr="00827548" w:rsidRDefault="0035620C" w:rsidP="0035620C">
            <w:pPr>
              <w:jc w:val="both"/>
              <w:rPr>
                <w:rFonts w:ascii="Arial" w:hAnsi="Arial" w:cs="Arial"/>
                <w:b/>
                <w:bCs/>
                <w:sz w:val="20"/>
                <w:szCs w:val="20"/>
                <w:lang w:val="en-US"/>
              </w:rPr>
            </w:pPr>
            <w:r w:rsidRPr="0035620C">
              <w:rPr>
                <w:rFonts w:ascii="Arial" w:hAnsi="Arial" w:cs="Arial"/>
                <w:sz w:val="20"/>
                <w:szCs w:val="20"/>
                <w:lang w:val="en-US"/>
              </w:rPr>
              <w:t xml:space="preserve">The Contractor shall provide the Client with the lists of the electric-technical personnel pursuant to requirements of the Inter-industry rules on labor safety </w:t>
            </w:r>
            <w:r w:rsidRPr="0035620C">
              <w:rPr>
                <w:rFonts w:ascii="Arial" w:hAnsi="Arial" w:cs="Arial"/>
                <w:sz w:val="20"/>
                <w:szCs w:val="20"/>
                <w:lang w:val="en-US"/>
              </w:rPr>
              <w:lastRenderedPageBreak/>
              <w:t xml:space="preserve">in operation of electricity generating equipment. </w:t>
            </w:r>
            <w:r>
              <w:rPr>
                <w:rFonts w:ascii="Arial" w:hAnsi="Arial" w:cs="Arial"/>
                <w:sz w:val="20"/>
                <w:szCs w:val="20"/>
                <w:lang w:val="en-US"/>
              </w:rPr>
              <w:t xml:space="preserve">The Contractor shall also have all permissions and licenses on performing </w:t>
            </w:r>
            <w:r w:rsidR="00827548">
              <w:rPr>
                <w:rFonts w:ascii="Arial" w:hAnsi="Arial" w:cs="Arial"/>
                <w:sz w:val="20"/>
                <w:szCs w:val="20"/>
                <w:lang w:val="en-US"/>
              </w:rPr>
              <w:t>of a respected type of work.</w:t>
            </w:r>
          </w:p>
        </w:tc>
        <w:tc>
          <w:tcPr>
            <w:tcW w:w="4501" w:type="dxa"/>
            <w:shd w:val="clear" w:color="auto" w:fill="auto"/>
          </w:tcPr>
          <w:p w14:paraId="61713CEE" w14:textId="77777777" w:rsidR="0035620C" w:rsidRDefault="0035620C" w:rsidP="0035620C">
            <w:pPr>
              <w:jc w:val="both"/>
              <w:rPr>
                <w:rFonts w:ascii="Arial" w:hAnsi="Arial" w:cs="Arial"/>
                <w:sz w:val="20"/>
                <w:szCs w:val="20"/>
              </w:rPr>
            </w:pPr>
            <w:r w:rsidRPr="000C0A95">
              <w:rPr>
                <w:rFonts w:ascii="Arial" w:hAnsi="Arial" w:cs="Arial"/>
                <w:sz w:val="20"/>
                <w:szCs w:val="20"/>
              </w:rPr>
              <w:lastRenderedPageBreak/>
              <w:t xml:space="preserve">6.2. </w:t>
            </w:r>
            <w:r w:rsidRPr="002F690B">
              <w:rPr>
                <w:rFonts w:ascii="Arial" w:hAnsi="Arial" w:cs="Arial"/>
                <w:sz w:val="20"/>
                <w:szCs w:val="20"/>
              </w:rPr>
              <w:t>Подрядчик</w:t>
            </w:r>
            <w:r w:rsidRPr="000C0A95">
              <w:rPr>
                <w:rFonts w:ascii="Arial" w:hAnsi="Arial" w:cs="Arial"/>
                <w:sz w:val="20"/>
                <w:szCs w:val="20"/>
              </w:rPr>
              <w:t xml:space="preserve"> </w:t>
            </w:r>
            <w:r w:rsidRPr="002F690B">
              <w:rPr>
                <w:rFonts w:ascii="Arial" w:hAnsi="Arial" w:cs="Arial"/>
                <w:sz w:val="20"/>
                <w:szCs w:val="20"/>
              </w:rPr>
              <w:t>обязан</w:t>
            </w:r>
            <w:r w:rsidRPr="000C0A95">
              <w:rPr>
                <w:rFonts w:ascii="Arial" w:hAnsi="Arial" w:cs="Arial"/>
                <w:sz w:val="20"/>
                <w:szCs w:val="20"/>
              </w:rPr>
              <w:t xml:space="preserve"> </w:t>
            </w:r>
            <w:r w:rsidRPr="002F690B">
              <w:rPr>
                <w:rFonts w:ascii="Arial" w:hAnsi="Arial" w:cs="Arial"/>
                <w:sz w:val="20"/>
                <w:szCs w:val="20"/>
              </w:rPr>
              <w:t>предоставить</w:t>
            </w:r>
            <w:r w:rsidRPr="000C0A95">
              <w:rPr>
                <w:rFonts w:ascii="Arial" w:hAnsi="Arial" w:cs="Arial"/>
                <w:sz w:val="20"/>
                <w:szCs w:val="20"/>
              </w:rPr>
              <w:t xml:space="preserve"> </w:t>
            </w:r>
            <w:r w:rsidRPr="002F690B">
              <w:rPr>
                <w:rFonts w:ascii="Arial" w:hAnsi="Arial" w:cs="Arial"/>
                <w:sz w:val="20"/>
                <w:szCs w:val="20"/>
              </w:rPr>
              <w:t>документы</w:t>
            </w:r>
            <w:r w:rsidRPr="000C0A95">
              <w:rPr>
                <w:rFonts w:ascii="Arial" w:hAnsi="Arial" w:cs="Arial"/>
                <w:sz w:val="20"/>
                <w:szCs w:val="20"/>
              </w:rPr>
              <w:t xml:space="preserve">, </w:t>
            </w:r>
            <w:r w:rsidRPr="002F690B">
              <w:rPr>
                <w:rFonts w:ascii="Arial" w:hAnsi="Arial" w:cs="Arial"/>
                <w:sz w:val="20"/>
                <w:szCs w:val="20"/>
              </w:rPr>
              <w:t>подтверждающие</w:t>
            </w:r>
            <w:r w:rsidRPr="000C0A95">
              <w:rPr>
                <w:rFonts w:ascii="Arial" w:hAnsi="Arial" w:cs="Arial"/>
                <w:sz w:val="20"/>
                <w:szCs w:val="20"/>
              </w:rPr>
              <w:t xml:space="preserve"> </w:t>
            </w:r>
            <w:r w:rsidRPr="002F690B">
              <w:rPr>
                <w:rFonts w:ascii="Arial" w:hAnsi="Arial" w:cs="Arial"/>
                <w:sz w:val="20"/>
                <w:szCs w:val="20"/>
              </w:rPr>
              <w:t>проведение</w:t>
            </w:r>
            <w:r w:rsidRPr="000C0A95">
              <w:rPr>
                <w:rFonts w:ascii="Arial" w:hAnsi="Arial" w:cs="Arial"/>
                <w:sz w:val="20"/>
                <w:szCs w:val="20"/>
              </w:rPr>
              <w:t xml:space="preserve"> </w:t>
            </w:r>
            <w:r w:rsidRPr="002F690B">
              <w:rPr>
                <w:rFonts w:ascii="Arial" w:hAnsi="Arial" w:cs="Arial"/>
                <w:sz w:val="20"/>
                <w:szCs w:val="20"/>
              </w:rPr>
              <w:t>диагностики</w:t>
            </w:r>
            <w:r w:rsidRPr="000C0A95">
              <w:rPr>
                <w:rFonts w:ascii="Arial" w:hAnsi="Arial" w:cs="Arial"/>
                <w:sz w:val="20"/>
                <w:szCs w:val="20"/>
              </w:rPr>
              <w:t xml:space="preserve">, </w:t>
            </w:r>
            <w:r w:rsidRPr="002F690B">
              <w:rPr>
                <w:rFonts w:ascii="Arial" w:hAnsi="Arial" w:cs="Arial"/>
                <w:sz w:val="20"/>
                <w:szCs w:val="20"/>
              </w:rPr>
              <w:t>испытания</w:t>
            </w:r>
            <w:r w:rsidRPr="000C0A95">
              <w:rPr>
                <w:rFonts w:ascii="Arial" w:hAnsi="Arial" w:cs="Arial"/>
                <w:sz w:val="20"/>
                <w:szCs w:val="20"/>
              </w:rPr>
              <w:t xml:space="preserve">, </w:t>
            </w:r>
            <w:r w:rsidRPr="002F690B">
              <w:rPr>
                <w:rFonts w:ascii="Arial" w:hAnsi="Arial" w:cs="Arial"/>
                <w:sz w:val="20"/>
                <w:szCs w:val="20"/>
              </w:rPr>
              <w:t>освидетельствования</w:t>
            </w:r>
            <w:r w:rsidRPr="000C0A95">
              <w:rPr>
                <w:rFonts w:ascii="Arial" w:hAnsi="Arial" w:cs="Arial"/>
                <w:sz w:val="20"/>
                <w:szCs w:val="20"/>
              </w:rPr>
              <w:t xml:space="preserve"> </w:t>
            </w:r>
            <w:r w:rsidRPr="002F690B">
              <w:rPr>
                <w:rFonts w:ascii="Arial" w:hAnsi="Arial" w:cs="Arial"/>
                <w:sz w:val="20"/>
                <w:szCs w:val="20"/>
              </w:rPr>
              <w:t xml:space="preserve">применяемого им оборудования и технических устройств, протоколы, удостоверения или другие формы, содержащие сведения о квалификации работников, об аттестации, проверке знаний в области промышленной безопасности и охраны труда, о прохождении специального экологического обучения руководителей организации, а также документы, подтверждающие назначение ответственных лиц, имеющих право ведения работ с повышенной опасностью и выдающих акты-допуски и наряды-допуски, протоколы (по электробезопасности) проверки знаний лиц, ответственных за эксплуатацию электроустановок и лиц </w:t>
            </w:r>
            <w:proofErr w:type="spellStart"/>
            <w:r w:rsidRPr="002F690B">
              <w:rPr>
                <w:rFonts w:ascii="Arial" w:hAnsi="Arial" w:cs="Arial"/>
                <w:sz w:val="20"/>
                <w:szCs w:val="20"/>
              </w:rPr>
              <w:t>электротехнологического</w:t>
            </w:r>
            <w:proofErr w:type="spellEnd"/>
            <w:r w:rsidRPr="002F690B">
              <w:rPr>
                <w:rFonts w:ascii="Arial" w:hAnsi="Arial" w:cs="Arial"/>
                <w:sz w:val="20"/>
                <w:szCs w:val="20"/>
              </w:rPr>
              <w:t xml:space="preserve"> персонала, заключение медкомиссии по профпригодности (по требованию). </w:t>
            </w:r>
          </w:p>
          <w:p w14:paraId="503B5518" w14:textId="77777777" w:rsidR="0035620C" w:rsidRDefault="0035620C" w:rsidP="0035620C">
            <w:pPr>
              <w:jc w:val="both"/>
              <w:rPr>
                <w:rFonts w:ascii="Arial" w:hAnsi="Arial" w:cs="Arial"/>
                <w:sz w:val="20"/>
                <w:szCs w:val="20"/>
              </w:rPr>
            </w:pPr>
          </w:p>
          <w:p w14:paraId="0F3C635F" w14:textId="77777777" w:rsidR="00FB2DBD" w:rsidRPr="00827548" w:rsidRDefault="0035620C" w:rsidP="00827548">
            <w:pPr>
              <w:jc w:val="both"/>
              <w:rPr>
                <w:rFonts w:ascii="Arial" w:hAnsi="Arial" w:cs="Arial"/>
                <w:sz w:val="20"/>
                <w:szCs w:val="20"/>
              </w:rPr>
            </w:pPr>
            <w:r w:rsidRPr="002F690B">
              <w:rPr>
                <w:rFonts w:ascii="Arial" w:hAnsi="Arial" w:cs="Arial"/>
                <w:sz w:val="20"/>
                <w:szCs w:val="20"/>
              </w:rPr>
              <w:lastRenderedPageBreak/>
              <w:t xml:space="preserve">Подрядчик предоставляет Заказчику списки электротехнического персонала </w:t>
            </w:r>
            <w:proofErr w:type="gramStart"/>
            <w:r w:rsidRPr="002F690B">
              <w:rPr>
                <w:rFonts w:ascii="Arial" w:hAnsi="Arial" w:cs="Arial"/>
                <w:sz w:val="20"/>
                <w:szCs w:val="20"/>
              </w:rPr>
              <w:t>согласно  требованиям</w:t>
            </w:r>
            <w:proofErr w:type="gramEnd"/>
            <w:r w:rsidRPr="002F690B">
              <w:rPr>
                <w:rFonts w:ascii="Arial" w:hAnsi="Arial" w:cs="Arial"/>
                <w:sz w:val="20"/>
                <w:szCs w:val="20"/>
              </w:rPr>
              <w:t xml:space="preserve"> Межотраслевых правил по охране труда при эксплуатации электроустановок. Подрядчик обязан иметь все необходимые разреше</w:t>
            </w:r>
            <w:r w:rsidR="00827548">
              <w:rPr>
                <w:rFonts w:ascii="Arial" w:hAnsi="Arial" w:cs="Arial"/>
                <w:sz w:val="20"/>
                <w:szCs w:val="20"/>
              </w:rPr>
              <w:t>ния и лицензии на производство соответствующего</w:t>
            </w:r>
            <w:r w:rsidRPr="002F690B">
              <w:rPr>
                <w:rFonts w:ascii="Arial" w:hAnsi="Arial" w:cs="Arial"/>
                <w:sz w:val="20"/>
                <w:szCs w:val="20"/>
              </w:rPr>
              <w:t xml:space="preserve"> вида работ.</w:t>
            </w:r>
          </w:p>
        </w:tc>
      </w:tr>
      <w:tr w:rsidR="00FB2DBD" w:rsidRPr="0035620C" w14:paraId="27D58C28" w14:textId="77777777" w:rsidTr="00653F24">
        <w:tc>
          <w:tcPr>
            <w:tcW w:w="5070" w:type="dxa"/>
            <w:shd w:val="clear" w:color="auto" w:fill="auto"/>
          </w:tcPr>
          <w:p w14:paraId="5C9D0214" w14:textId="77777777" w:rsidR="00827548" w:rsidRPr="00827548" w:rsidRDefault="00827548" w:rsidP="00827548">
            <w:pPr>
              <w:jc w:val="both"/>
              <w:rPr>
                <w:rFonts w:ascii="Arial" w:hAnsi="Arial" w:cs="Arial"/>
                <w:sz w:val="20"/>
                <w:szCs w:val="20"/>
                <w:lang w:val="en-US"/>
              </w:rPr>
            </w:pPr>
            <w:r w:rsidRPr="00827548">
              <w:rPr>
                <w:rFonts w:ascii="Arial" w:hAnsi="Arial" w:cs="Arial"/>
                <w:sz w:val="20"/>
                <w:szCs w:val="20"/>
                <w:lang w:val="en-US"/>
              </w:rPr>
              <w:lastRenderedPageBreak/>
              <w:t>6.3. The Contractor shall:</w:t>
            </w:r>
          </w:p>
          <w:p w14:paraId="0E65B02E" w14:textId="77777777" w:rsidR="00827548" w:rsidRPr="00827548" w:rsidRDefault="00827548" w:rsidP="000B4C92">
            <w:pPr>
              <w:numPr>
                <w:ilvl w:val="0"/>
                <w:numId w:val="7"/>
              </w:numPr>
              <w:jc w:val="both"/>
              <w:rPr>
                <w:rFonts w:ascii="Arial" w:hAnsi="Arial" w:cs="Arial"/>
                <w:sz w:val="20"/>
                <w:szCs w:val="20"/>
                <w:lang w:val="en-US" w:eastAsia="en-US"/>
              </w:rPr>
            </w:pPr>
            <w:r>
              <w:rPr>
                <w:rFonts w:ascii="Arial" w:hAnsi="Arial" w:cs="Arial"/>
                <w:sz w:val="20"/>
                <w:szCs w:val="20"/>
                <w:lang w:val="en-US" w:eastAsia="en-US"/>
              </w:rPr>
              <w:t>be responsible to e</w:t>
            </w:r>
            <w:r w:rsidRPr="00827548">
              <w:rPr>
                <w:rFonts w:ascii="Arial" w:hAnsi="Arial" w:cs="Arial"/>
                <w:sz w:val="20"/>
                <w:szCs w:val="20"/>
                <w:lang w:val="en-US" w:eastAsia="en-US"/>
              </w:rPr>
              <w:t xml:space="preserve">nsure </w:t>
            </w:r>
            <w:r>
              <w:rPr>
                <w:rFonts w:ascii="Arial" w:hAnsi="Arial" w:cs="Arial"/>
                <w:sz w:val="20"/>
                <w:szCs w:val="20"/>
                <w:lang w:val="en-US" w:eastAsia="en-US"/>
              </w:rPr>
              <w:t xml:space="preserve">its personnel </w:t>
            </w:r>
            <w:r w:rsidRPr="00827548">
              <w:rPr>
                <w:rFonts w:ascii="Arial" w:hAnsi="Arial" w:cs="Arial"/>
                <w:sz w:val="20"/>
                <w:szCs w:val="20"/>
                <w:lang w:val="en-US" w:eastAsia="en-US"/>
              </w:rPr>
              <w:t>compliance with the occupational health, industria</w:t>
            </w:r>
            <w:r>
              <w:rPr>
                <w:rFonts w:ascii="Arial" w:hAnsi="Arial" w:cs="Arial"/>
                <w:sz w:val="20"/>
                <w:szCs w:val="20"/>
                <w:lang w:val="en-US" w:eastAsia="en-US"/>
              </w:rPr>
              <w:t>l, fire</w:t>
            </w:r>
            <w:r w:rsidRPr="00827548">
              <w:rPr>
                <w:rFonts w:ascii="Arial" w:hAnsi="Arial" w:cs="Arial"/>
                <w:sz w:val="20"/>
                <w:szCs w:val="20"/>
                <w:lang w:val="en-US" w:eastAsia="en-US"/>
              </w:rPr>
              <w:t xml:space="preserve"> safety requirements</w:t>
            </w:r>
            <w:r>
              <w:rPr>
                <w:rFonts w:ascii="Arial" w:hAnsi="Arial" w:cs="Arial"/>
                <w:sz w:val="20"/>
                <w:szCs w:val="20"/>
                <w:lang w:val="en-US" w:eastAsia="en-US"/>
              </w:rPr>
              <w:t>, requirements of the Russian regulations on environment protection, and the environment requirements set by the Client;</w:t>
            </w:r>
          </w:p>
          <w:p w14:paraId="6E24924D" w14:textId="77777777" w:rsidR="00827548" w:rsidRPr="00827548" w:rsidRDefault="00827548" w:rsidP="00827548">
            <w:pPr>
              <w:jc w:val="both"/>
              <w:rPr>
                <w:rFonts w:ascii="Arial" w:hAnsi="Arial" w:cs="Arial"/>
                <w:sz w:val="20"/>
                <w:szCs w:val="20"/>
                <w:lang w:val="en-US"/>
              </w:rPr>
            </w:pPr>
          </w:p>
          <w:p w14:paraId="0C0D79A7" w14:textId="77777777" w:rsidR="00827548" w:rsidRDefault="00827548" w:rsidP="00827548">
            <w:pPr>
              <w:jc w:val="both"/>
              <w:rPr>
                <w:rFonts w:ascii="Arial" w:hAnsi="Arial" w:cs="Arial"/>
                <w:sz w:val="20"/>
                <w:szCs w:val="20"/>
                <w:lang w:val="en-US"/>
              </w:rPr>
            </w:pPr>
          </w:p>
          <w:p w14:paraId="7C00C1DF" w14:textId="77777777" w:rsidR="00827548" w:rsidRPr="00827548" w:rsidRDefault="00827548" w:rsidP="00827548">
            <w:pPr>
              <w:jc w:val="both"/>
              <w:rPr>
                <w:rFonts w:ascii="Arial" w:hAnsi="Arial" w:cs="Arial"/>
                <w:sz w:val="20"/>
                <w:szCs w:val="20"/>
                <w:lang w:val="en-US"/>
              </w:rPr>
            </w:pPr>
          </w:p>
          <w:p w14:paraId="441A8FC8" w14:textId="77777777" w:rsidR="00827548" w:rsidRDefault="00827548" w:rsidP="000B4C92">
            <w:pPr>
              <w:numPr>
                <w:ilvl w:val="0"/>
                <w:numId w:val="7"/>
              </w:numPr>
              <w:jc w:val="both"/>
              <w:rPr>
                <w:rFonts w:ascii="Arial" w:hAnsi="Arial" w:cs="Arial"/>
                <w:sz w:val="20"/>
                <w:szCs w:val="20"/>
                <w:lang w:val="en-US"/>
              </w:rPr>
            </w:pPr>
            <w:r w:rsidRPr="00827548">
              <w:rPr>
                <w:rFonts w:ascii="Arial" w:hAnsi="Arial" w:cs="Arial"/>
                <w:sz w:val="20"/>
                <w:szCs w:val="20"/>
                <w:lang w:val="en-US"/>
              </w:rPr>
              <w:t>upon the Client’s request sign an act proving the transfer of the equipment, provision (cancellation) of the access to communications, buildings, and constructions, considering their location’s territory, in order to perform the Works;</w:t>
            </w:r>
          </w:p>
          <w:p w14:paraId="4A0ACA97" w14:textId="77777777" w:rsidR="00827548" w:rsidRPr="00827548" w:rsidRDefault="00827548" w:rsidP="00827548">
            <w:pPr>
              <w:jc w:val="both"/>
              <w:rPr>
                <w:rFonts w:ascii="Arial" w:hAnsi="Arial" w:cs="Arial"/>
                <w:sz w:val="20"/>
                <w:szCs w:val="20"/>
                <w:lang w:val="en-US"/>
              </w:rPr>
            </w:pPr>
          </w:p>
          <w:p w14:paraId="1B0AE204" w14:textId="77777777" w:rsidR="00FB2DBD" w:rsidRPr="00827548" w:rsidRDefault="00827548" w:rsidP="000B4C92">
            <w:pPr>
              <w:numPr>
                <w:ilvl w:val="0"/>
                <w:numId w:val="7"/>
              </w:numPr>
              <w:jc w:val="both"/>
              <w:rPr>
                <w:rFonts w:ascii="Arial" w:hAnsi="Arial" w:cs="Arial"/>
                <w:b/>
                <w:bCs/>
                <w:sz w:val="20"/>
                <w:szCs w:val="20"/>
                <w:lang w:val="en-US"/>
              </w:rPr>
            </w:pPr>
            <w:r w:rsidRPr="00827548">
              <w:rPr>
                <w:rFonts w:ascii="Arial" w:hAnsi="Arial" w:cs="Arial"/>
                <w:sz w:val="20"/>
                <w:szCs w:val="20"/>
                <w:lang w:val="en-US"/>
              </w:rPr>
              <w:t>perform any obligatory actions stipulated herein as well as set forth by the provisions of law of the Russian Federation.</w:t>
            </w:r>
            <w:r>
              <w:rPr>
                <w:rFonts w:ascii="Arial" w:hAnsi="Arial" w:cs="Arial"/>
                <w:lang w:val="en-US"/>
              </w:rPr>
              <w:t xml:space="preserve">  </w:t>
            </w:r>
          </w:p>
        </w:tc>
        <w:tc>
          <w:tcPr>
            <w:tcW w:w="4501" w:type="dxa"/>
            <w:shd w:val="clear" w:color="auto" w:fill="auto"/>
          </w:tcPr>
          <w:p w14:paraId="0B8D8128" w14:textId="77777777" w:rsidR="00827548" w:rsidRPr="00827548" w:rsidRDefault="00827548" w:rsidP="00827548">
            <w:pPr>
              <w:jc w:val="both"/>
              <w:rPr>
                <w:rFonts w:ascii="Arial" w:hAnsi="Arial" w:cs="Arial"/>
                <w:sz w:val="20"/>
                <w:szCs w:val="20"/>
              </w:rPr>
            </w:pPr>
            <w:r>
              <w:rPr>
                <w:rFonts w:ascii="Arial" w:hAnsi="Arial" w:cs="Arial"/>
                <w:sz w:val="20"/>
                <w:szCs w:val="20"/>
              </w:rPr>
              <w:t xml:space="preserve">6.3. </w:t>
            </w:r>
            <w:r w:rsidRPr="00827548">
              <w:rPr>
                <w:rFonts w:ascii="Arial" w:hAnsi="Arial" w:cs="Arial"/>
                <w:sz w:val="20"/>
                <w:szCs w:val="20"/>
              </w:rPr>
              <w:t>Подрядчик:</w:t>
            </w:r>
          </w:p>
          <w:p w14:paraId="4EA09CDE" w14:textId="77777777" w:rsidR="00827548" w:rsidRPr="00827548" w:rsidRDefault="00827548" w:rsidP="000B4C92">
            <w:pPr>
              <w:numPr>
                <w:ilvl w:val="0"/>
                <w:numId w:val="8"/>
              </w:numPr>
              <w:jc w:val="both"/>
              <w:rPr>
                <w:rFonts w:ascii="Arial" w:hAnsi="Arial" w:cs="Arial"/>
                <w:sz w:val="20"/>
                <w:szCs w:val="20"/>
                <w:lang w:eastAsia="en-US"/>
              </w:rPr>
            </w:pPr>
            <w:r>
              <w:rPr>
                <w:rFonts w:ascii="Arial" w:hAnsi="Arial" w:cs="Arial"/>
                <w:sz w:val="20"/>
                <w:szCs w:val="20"/>
                <w:lang w:eastAsia="en-US"/>
              </w:rPr>
              <w:t>н</w:t>
            </w:r>
            <w:r w:rsidRPr="002F690B">
              <w:rPr>
                <w:rFonts w:ascii="Arial" w:hAnsi="Arial" w:cs="Arial"/>
                <w:sz w:val="20"/>
                <w:szCs w:val="20"/>
                <w:lang w:eastAsia="en-US"/>
              </w:rPr>
              <w:t xml:space="preserve">есет ответственность за соблюдение своим персоналом при выполнении работ: правил по охране труда, техники безопасности, промышленной безопасности, пожарной безопасности, требования действующего природоохранного законодательства РФ и экологических требований, установленных Заказчиком;  </w:t>
            </w:r>
          </w:p>
          <w:p w14:paraId="02AED97A" w14:textId="77777777" w:rsidR="00827548" w:rsidRPr="00827548" w:rsidRDefault="00827548" w:rsidP="000B4C92">
            <w:pPr>
              <w:numPr>
                <w:ilvl w:val="0"/>
                <w:numId w:val="8"/>
              </w:numPr>
              <w:jc w:val="both"/>
              <w:rPr>
                <w:rFonts w:ascii="Arial" w:hAnsi="Arial" w:cs="Arial"/>
                <w:sz w:val="20"/>
                <w:szCs w:val="20"/>
              </w:rPr>
            </w:pPr>
            <w:r w:rsidRPr="00827548">
              <w:rPr>
                <w:rFonts w:ascii="Arial" w:hAnsi="Arial" w:cs="Arial"/>
                <w:sz w:val="20"/>
                <w:szCs w:val="20"/>
              </w:rPr>
              <w:t>обязан по требованию Заказчика отразить по акту получение (передачу) оборудования, доступ (прекращение доступа) к коммуникациям, зданиям и сооружениям с учётом территории, на которой они расположены, для проведения Работ;</w:t>
            </w:r>
          </w:p>
          <w:p w14:paraId="08D9D538" w14:textId="77777777" w:rsidR="00FB2DBD" w:rsidRPr="0035620C" w:rsidRDefault="00827548" w:rsidP="000B4C92">
            <w:pPr>
              <w:numPr>
                <w:ilvl w:val="0"/>
                <w:numId w:val="8"/>
              </w:numPr>
              <w:jc w:val="both"/>
              <w:rPr>
                <w:rFonts w:ascii="Arial" w:hAnsi="Arial" w:cs="Arial"/>
                <w:b/>
                <w:bCs/>
                <w:sz w:val="20"/>
                <w:szCs w:val="20"/>
              </w:rPr>
            </w:pPr>
            <w:r w:rsidRPr="00827548">
              <w:rPr>
                <w:rFonts w:ascii="Arial" w:hAnsi="Arial" w:cs="Arial"/>
                <w:sz w:val="20"/>
                <w:szCs w:val="20"/>
              </w:rPr>
              <w:t>осуществлять иные обязательные действия, предусмотренные Договором далее по его тексту, а также в силу положений законодательства Российской Федерации.</w:t>
            </w:r>
          </w:p>
        </w:tc>
      </w:tr>
      <w:tr w:rsidR="0035620C" w:rsidRPr="0035620C" w14:paraId="5464073C" w14:textId="77777777" w:rsidTr="00653F24">
        <w:tc>
          <w:tcPr>
            <w:tcW w:w="5070" w:type="dxa"/>
            <w:shd w:val="clear" w:color="auto" w:fill="auto"/>
          </w:tcPr>
          <w:p w14:paraId="466E9797" w14:textId="77777777" w:rsidR="0035620C" w:rsidRPr="00983324" w:rsidRDefault="00983324" w:rsidP="00983324">
            <w:pPr>
              <w:tabs>
                <w:tab w:val="left" w:pos="317"/>
              </w:tabs>
              <w:jc w:val="both"/>
              <w:rPr>
                <w:rFonts w:ascii="Arial" w:hAnsi="Arial" w:cs="Arial"/>
                <w:b/>
                <w:bCs/>
                <w:sz w:val="20"/>
                <w:szCs w:val="20"/>
                <w:lang w:val="en-US"/>
              </w:rPr>
            </w:pPr>
            <w:r>
              <w:rPr>
                <w:rFonts w:ascii="Arial" w:hAnsi="Arial" w:cs="Arial"/>
                <w:sz w:val="20"/>
                <w:szCs w:val="20"/>
                <w:lang w:val="en-US" w:eastAsia="en-US"/>
              </w:rPr>
              <w:t xml:space="preserve">6.4. </w:t>
            </w:r>
            <w:r w:rsidRPr="00983324">
              <w:rPr>
                <w:rFonts w:ascii="Arial" w:hAnsi="Arial" w:cs="Arial"/>
                <w:sz w:val="20"/>
                <w:szCs w:val="20"/>
                <w:lang w:val="en-US" w:eastAsia="en-US"/>
              </w:rPr>
              <w:t>The Client shall be entitled to inspect the progress and quality of the work carried out by the Contractor as well as its compliance with the legislative and regulatory health and safety requirements while conducting its activities on the Client’s site at any time.</w:t>
            </w:r>
          </w:p>
        </w:tc>
        <w:tc>
          <w:tcPr>
            <w:tcW w:w="4501" w:type="dxa"/>
            <w:shd w:val="clear" w:color="auto" w:fill="auto"/>
          </w:tcPr>
          <w:p w14:paraId="1BBA47DF" w14:textId="77777777" w:rsidR="0035620C" w:rsidRPr="0035620C" w:rsidRDefault="00983324" w:rsidP="00983324">
            <w:pPr>
              <w:tabs>
                <w:tab w:val="left" w:pos="317"/>
              </w:tabs>
              <w:ind w:left="34"/>
              <w:jc w:val="both"/>
              <w:rPr>
                <w:rFonts w:ascii="Arial" w:hAnsi="Arial" w:cs="Arial"/>
                <w:b/>
                <w:bCs/>
                <w:sz w:val="20"/>
                <w:szCs w:val="20"/>
              </w:rPr>
            </w:pPr>
            <w:r w:rsidRPr="00983324">
              <w:rPr>
                <w:rFonts w:ascii="Arial" w:hAnsi="Arial" w:cs="Arial"/>
                <w:sz w:val="20"/>
                <w:szCs w:val="20"/>
                <w:lang w:eastAsia="en-US"/>
              </w:rPr>
              <w:t xml:space="preserve">6.4. Заказчик имеет право в </w:t>
            </w:r>
            <w:proofErr w:type="gramStart"/>
            <w:r w:rsidRPr="00983324">
              <w:rPr>
                <w:rFonts w:ascii="Arial" w:hAnsi="Arial" w:cs="Arial"/>
                <w:sz w:val="20"/>
                <w:szCs w:val="20"/>
                <w:lang w:eastAsia="en-US"/>
              </w:rPr>
              <w:t>любое  время</w:t>
            </w:r>
            <w:proofErr w:type="gramEnd"/>
            <w:r w:rsidRPr="00983324">
              <w:rPr>
                <w:rFonts w:ascii="Arial" w:hAnsi="Arial" w:cs="Arial"/>
                <w:sz w:val="20"/>
                <w:szCs w:val="20"/>
                <w:lang w:eastAsia="en-US"/>
              </w:rPr>
              <w:t xml:space="preserve"> проверять ход и качество работы, выполняемой Подрядчиком, а также выполнение и соблюдение им законодательных и нормативных требований в области охраны и безопасности труда при ведении деятельности на территории Заказчика.</w:t>
            </w:r>
          </w:p>
        </w:tc>
      </w:tr>
      <w:tr w:rsidR="0035620C" w:rsidRPr="0035620C" w14:paraId="066111D2" w14:textId="77777777" w:rsidTr="00653F24">
        <w:tc>
          <w:tcPr>
            <w:tcW w:w="5070" w:type="dxa"/>
            <w:shd w:val="clear" w:color="auto" w:fill="auto"/>
          </w:tcPr>
          <w:p w14:paraId="1C765EBE" w14:textId="77777777" w:rsidR="00983324" w:rsidRPr="00983324" w:rsidRDefault="00983324" w:rsidP="00983324">
            <w:pPr>
              <w:tabs>
                <w:tab w:val="left" w:pos="317"/>
              </w:tabs>
              <w:jc w:val="both"/>
              <w:rPr>
                <w:rFonts w:ascii="Arial" w:hAnsi="Arial" w:cs="Arial"/>
                <w:sz w:val="20"/>
                <w:szCs w:val="20"/>
                <w:lang w:val="en-US" w:eastAsia="en-US"/>
              </w:rPr>
            </w:pPr>
            <w:r>
              <w:rPr>
                <w:rFonts w:ascii="Arial" w:hAnsi="Arial" w:cs="Arial"/>
                <w:sz w:val="20"/>
                <w:szCs w:val="20"/>
                <w:lang w:val="en-US" w:eastAsia="en-US"/>
              </w:rPr>
              <w:t xml:space="preserve">6.5 </w:t>
            </w:r>
            <w:r w:rsidRPr="00983324">
              <w:rPr>
                <w:rFonts w:ascii="Arial" w:hAnsi="Arial" w:cs="Arial"/>
                <w:sz w:val="20"/>
                <w:szCs w:val="20"/>
                <w:lang w:val="en-US" w:eastAsia="en-US"/>
              </w:rPr>
              <w:t>The Client shall be entitled to:</w:t>
            </w:r>
          </w:p>
          <w:p w14:paraId="041D5F9E"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terminate this Contract and claim damages if the Contractor fails to perform the Contract in time or conducts the Works hereunder in such time manner it would be evidently impossible to complete the Works in term herein;</w:t>
            </w:r>
          </w:p>
          <w:p w14:paraId="75E9D389" w14:textId="77777777" w:rsidR="00983324" w:rsidRPr="00983324" w:rsidRDefault="00983324" w:rsidP="00983324">
            <w:pPr>
              <w:tabs>
                <w:tab w:val="left" w:pos="317"/>
              </w:tabs>
              <w:ind w:left="34"/>
              <w:jc w:val="both"/>
              <w:rPr>
                <w:rFonts w:ascii="Arial" w:hAnsi="Arial" w:cs="Arial"/>
                <w:sz w:val="20"/>
                <w:szCs w:val="20"/>
                <w:lang w:val="en-US" w:eastAsia="en-US"/>
              </w:rPr>
            </w:pPr>
          </w:p>
          <w:p w14:paraId="2665363E" w14:textId="77777777" w:rsidR="00983324" w:rsidRDefault="00983324" w:rsidP="00983324">
            <w:pPr>
              <w:tabs>
                <w:tab w:val="left" w:pos="317"/>
              </w:tabs>
              <w:ind w:left="34"/>
              <w:jc w:val="both"/>
              <w:rPr>
                <w:rFonts w:ascii="Arial" w:hAnsi="Arial" w:cs="Arial"/>
                <w:sz w:val="20"/>
                <w:szCs w:val="20"/>
                <w:lang w:val="en-US" w:eastAsia="en-US"/>
              </w:rPr>
            </w:pPr>
          </w:p>
          <w:p w14:paraId="13DEAB96" w14:textId="77777777" w:rsidR="0061364B" w:rsidRPr="00983324" w:rsidRDefault="0061364B" w:rsidP="00983324">
            <w:pPr>
              <w:tabs>
                <w:tab w:val="left" w:pos="317"/>
              </w:tabs>
              <w:ind w:left="34"/>
              <w:jc w:val="both"/>
              <w:rPr>
                <w:rFonts w:ascii="Arial" w:hAnsi="Arial" w:cs="Arial"/>
                <w:sz w:val="20"/>
                <w:szCs w:val="20"/>
                <w:lang w:val="en-US" w:eastAsia="en-US"/>
              </w:rPr>
            </w:pPr>
          </w:p>
          <w:p w14:paraId="606962C5" w14:textId="77777777" w:rsid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 xml:space="preserve">terminate this Contract early at any time before the Works’ result transfer to the Client with an obligation to pay to the Contractor a part of the price herein that is proportional to the cost of Works that have been actually completed before the receipt of the Client’s termination notice;  </w:t>
            </w:r>
          </w:p>
          <w:p w14:paraId="45FF1222" w14:textId="77777777" w:rsidR="0061364B" w:rsidRPr="00983324" w:rsidRDefault="0061364B" w:rsidP="00B42A4A">
            <w:pPr>
              <w:tabs>
                <w:tab w:val="left" w:pos="317"/>
              </w:tabs>
              <w:ind w:left="754"/>
              <w:jc w:val="both"/>
              <w:rPr>
                <w:rFonts w:ascii="Arial" w:hAnsi="Arial" w:cs="Arial"/>
                <w:sz w:val="20"/>
                <w:szCs w:val="20"/>
                <w:lang w:val="en-US" w:eastAsia="en-US"/>
              </w:rPr>
            </w:pPr>
          </w:p>
          <w:p w14:paraId="656771C6"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 xml:space="preserve">set a reasonable term of the Contractor for defects’ correction if it is evidently clear the Works wouldn’t have been properly completed, and, if the Contractor fails to meet deadline, either terminate the Contract or assign other </w:t>
            </w:r>
            <w:r w:rsidRPr="00983324">
              <w:rPr>
                <w:rFonts w:ascii="Arial" w:hAnsi="Arial" w:cs="Arial"/>
                <w:sz w:val="20"/>
                <w:szCs w:val="20"/>
                <w:lang w:val="en-US" w:eastAsia="en-US"/>
              </w:rPr>
              <w:lastRenderedPageBreak/>
              <w:t>contractor to perform and complete the Works at the Contractor’s expense and also claim damages;</w:t>
            </w:r>
          </w:p>
          <w:p w14:paraId="4C84A773" w14:textId="77777777" w:rsidR="00983324" w:rsidRPr="00983324" w:rsidRDefault="00983324" w:rsidP="00983324">
            <w:pPr>
              <w:tabs>
                <w:tab w:val="left" w:pos="317"/>
              </w:tabs>
              <w:ind w:left="34"/>
              <w:jc w:val="both"/>
              <w:rPr>
                <w:rFonts w:ascii="Arial" w:hAnsi="Arial" w:cs="Arial"/>
                <w:sz w:val="20"/>
                <w:szCs w:val="20"/>
                <w:lang w:val="en-US" w:eastAsia="en-US"/>
              </w:rPr>
            </w:pPr>
          </w:p>
          <w:p w14:paraId="1818BD8C" w14:textId="77777777" w:rsidR="00983324" w:rsidRPr="00983324" w:rsidRDefault="00983324" w:rsidP="00983324">
            <w:pPr>
              <w:tabs>
                <w:tab w:val="left" w:pos="317"/>
              </w:tabs>
              <w:ind w:left="34"/>
              <w:jc w:val="both"/>
              <w:rPr>
                <w:rFonts w:ascii="Arial" w:hAnsi="Arial" w:cs="Arial"/>
                <w:sz w:val="20"/>
                <w:szCs w:val="20"/>
                <w:lang w:val="en-US" w:eastAsia="en-US"/>
              </w:rPr>
            </w:pPr>
          </w:p>
          <w:p w14:paraId="082C6460" w14:textId="77777777" w:rsidR="0061364B" w:rsidRDefault="0061364B" w:rsidP="00983324">
            <w:pPr>
              <w:tabs>
                <w:tab w:val="left" w:pos="317"/>
              </w:tabs>
              <w:ind w:left="34"/>
              <w:jc w:val="both"/>
              <w:rPr>
                <w:rFonts w:ascii="Arial" w:hAnsi="Arial" w:cs="Arial"/>
                <w:sz w:val="20"/>
                <w:szCs w:val="20"/>
                <w:lang w:val="en-US" w:eastAsia="en-US"/>
              </w:rPr>
            </w:pPr>
          </w:p>
          <w:p w14:paraId="2A13796A" w14:textId="77777777" w:rsidR="0061364B" w:rsidRDefault="0061364B" w:rsidP="00983324">
            <w:pPr>
              <w:tabs>
                <w:tab w:val="left" w:pos="317"/>
              </w:tabs>
              <w:ind w:left="34"/>
              <w:jc w:val="both"/>
              <w:rPr>
                <w:rFonts w:ascii="Arial" w:hAnsi="Arial" w:cs="Arial"/>
                <w:sz w:val="20"/>
                <w:szCs w:val="20"/>
                <w:lang w:val="en-US" w:eastAsia="en-US"/>
              </w:rPr>
            </w:pPr>
          </w:p>
          <w:p w14:paraId="4825965F"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observe compliance with environmental requirements and request the Contractor to provide any information on environmental issues, and the latter shall provide it;</w:t>
            </w:r>
          </w:p>
          <w:p w14:paraId="6506A38F" w14:textId="77777777" w:rsidR="00983324" w:rsidRDefault="00983324" w:rsidP="00983324">
            <w:pPr>
              <w:tabs>
                <w:tab w:val="left" w:pos="317"/>
              </w:tabs>
              <w:ind w:left="34"/>
              <w:jc w:val="both"/>
              <w:rPr>
                <w:rFonts w:ascii="Arial" w:hAnsi="Arial" w:cs="Arial"/>
                <w:sz w:val="20"/>
                <w:szCs w:val="20"/>
                <w:lang w:val="en-US" w:eastAsia="en-US"/>
              </w:rPr>
            </w:pPr>
          </w:p>
          <w:p w14:paraId="4ABD981D" w14:textId="77777777" w:rsidR="0061364B" w:rsidRPr="00983324" w:rsidRDefault="0061364B" w:rsidP="00983324">
            <w:pPr>
              <w:tabs>
                <w:tab w:val="left" w:pos="317"/>
              </w:tabs>
              <w:ind w:left="34"/>
              <w:jc w:val="both"/>
              <w:rPr>
                <w:rFonts w:ascii="Arial" w:hAnsi="Arial" w:cs="Arial"/>
                <w:sz w:val="20"/>
                <w:szCs w:val="20"/>
                <w:lang w:val="en-US" w:eastAsia="en-US"/>
              </w:rPr>
            </w:pPr>
          </w:p>
          <w:p w14:paraId="66817157" w14:textId="77777777" w:rsid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claim recovery of damages (lost profit including) due to the equipment breakdown condition on the Contractor’s fault;</w:t>
            </w:r>
          </w:p>
          <w:p w14:paraId="0EE60A86" w14:textId="77777777" w:rsidR="0061364B" w:rsidRDefault="0061364B" w:rsidP="0061364B">
            <w:pPr>
              <w:tabs>
                <w:tab w:val="left" w:pos="317"/>
              </w:tabs>
              <w:jc w:val="both"/>
              <w:rPr>
                <w:rFonts w:ascii="Arial" w:hAnsi="Arial" w:cs="Arial"/>
                <w:sz w:val="20"/>
                <w:szCs w:val="20"/>
                <w:lang w:val="en-US" w:eastAsia="en-US"/>
              </w:rPr>
            </w:pPr>
          </w:p>
          <w:p w14:paraId="2A2E6A15" w14:textId="77777777" w:rsidR="0061364B" w:rsidRPr="00983324" w:rsidRDefault="0061364B" w:rsidP="0061364B">
            <w:pPr>
              <w:tabs>
                <w:tab w:val="left" w:pos="317"/>
              </w:tabs>
              <w:jc w:val="both"/>
              <w:rPr>
                <w:rFonts w:ascii="Arial" w:hAnsi="Arial" w:cs="Arial"/>
                <w:sz w:val="20"/>
                <w:szCs w:val="20"/>
                <w:lang w:val="en-US" w:eastAsia="en-US"/>
              </w:rPr>
            </w:pPr>
          </w:p>
          <w:p w14:paraId="51A87255"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Pr>
                <w:rFonts w:ascii="Arial" w:hAnsi="Arial" w:cs="Arial"/>
                <w:sz w:val="20"/>
                <w:szCs w:val="20"/>
                <w:lang w:val="en-US" w:eastAsia="en-US"/>
              </w:rPr>
              <w:t>remove from its site any employee of the Contractor in instances such employee has been intoxicated by alcohol and / or drugs; has not followed the Contractor’s equipment isolation and lockout rules.</w:t>
            </w:r>
          </w:p>
          <w:p w14:paraId="46370464" w14:textId="77777777" w:rsidR="00983324" w:rsidRPr="00983324" w:rsidRDefault="00983324" w:rsidP="00983324">
            <w:pPr>
              <w:tabs>
                <w:tab w:val="left" w:pos="317"/>
              </w:tabs>
              <w:ind w:left="34"/>
              <w:jc w:val="both"/>
              <w:rPr>
                <w:rFonts w:ascii="Arial" w:hAnsi="Arial" w:cs="Arial"/>
                <w:sz w:val="20"/>
                <w:szCs w:val="20"/>
                <w:lang w:val="en-US" w:eastAsia="en-US"/>
              </w:rPr>
            </w:pPr>
          </w:p>
          <w:p w14:paraId="47B03E2E" w14:textId="77777777" w:rsidR="0035620C" w:rsidRPr="00983324" w:rsidRDefault="0035620C" w:rsidP="00983324">
            <w:pPr>
              <w:tabs>
                <w:tab w:val="left" w:pos="317"/>
              </w:tabs>
              <w:ind w:left="34"/>
              <w:jc w:val="center"/>
              <w:rPr>
                <w:rFonts w:ascii="Arial" w:hAnsi="Arial" w:cs="Arial"/>
                <w:sz w:val="20"/>
                <w:szCs w:val="20"/>
                <w:lang w:val="en-US" w:eastAsia="en-US"/>
              </w:rPr>
            </w:pPr>
          </w:p>
        </w:tc>
        <w:tc>
          <w:tcPr>
            <w:tcW w:w="4501" w:type="dxa"/>
            <w:shd w:val="clear" w:color="auto" w:fill="auto"/>
          </w:tcPr>
          <w:p w14:paraId="4F4E39FC" w14:textId="77777777" w:rsidR="00983324" w:rsidRPr="00983324" w:rsidRDefault="00983324" w:rsidP="00983324">
            <w:pPr>
              <w:tabs>
                <w:tab w:val="left" w:pos="317"/>
              </w:tabs>
              <w:ind w:left="34"/>
              <w:jc w:val="both"/>
              <w:rPr>
                <w:rFonts w:ascii="Arial" w:hAnsi="Arial" w:cs="Arial"/>
                <w:sz w:val="20"/>
                <w:szCs w:val="20"/>
                <w:lang w:eastAsia="en-US"/>
              </w:rPr>
            </w:pPr>
            <w:r w:rsidRPr="0061364B">
              <w:rPr>
                <w:rFonts w:ascii="Arial" w:hAnsi="Arial" w:cs="Arial"/>
                <w:sz w:val="20"/>
                <w:szCs w:val="20"/>
                <w:lang w:eastAsia="en-US"/>
              </w:rPr>
              <w:lastRenderedPageBreak/>
              <w:t>6</w:t>
            </w:r>
            <w:r w:rsidRPr="00983324">
              <w:rPr>
                <w:rFonts w:ascii="Arial" w:hAnsi="Arial" w:cs="Arial"/>
                <w:sz w:val="20"/>
                <w:szCs w:val="20"/>
                <w:lang w:eastAsia="en-US"/>
              </w:rPr>
              <w:t>.5. Заказчик вправе:</w:t>
            </w:r>
          </w:p>
          <w:p w14:paraId="07135922"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 xml:space="preserve">отказаться от исполнения настоящего Договора и потребовать возмещения убытков, если Подрядчик не приступает своевременно к исполнению настоящего Договора или выполняет эту работу настолько медленно, что окончание ее к сроку, указанному в Договоре, становится </w:t>
            </w:r>
            <w:proofErr w:type="gramStart"/>
            <w:r w:rsidRPr="00983324">
              <w:rPr>
                <w:rFonts w:ascii="Arial" w:hAnsi="Arial" w:cs="Arial"/>
                <w:sz w:val="20"/>
                <w:szCs w:val="20"/>
                <w:lang w:eastAsia="en-US"/>
              </w:rPr>
              <w:t>явно  невозможным</w:t>
            </w:r>
            <w:proofErr w:type="gramEnd"/>
            <w:r w:rsidRPr="00983324">
              <w:rPr>
                <w:rFonts w:ascii="Arial" w:hAnsi="Arial" w:cs="Arial"/>
                <w:sz w:val="20"/>
                <w:szCs w:val="20"/>
                <w:lang w:eastAsia="en-US"/>
              </w:rPr>
              <w:t>;</w:t>
            </w:r>
          </w:p>
          <w:p w14:paraId="0C4F2600"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в любое время до сдачи ему результата Работ отказаться от исполнения Договора, уплатив Подрядчику часть установленной цены пропорционально части работы, выполненной до получения извещения об отказе Заказчика от исполнения Договора;</w:t>
            </w:r>
          </w:p>
          <w:p w14:paraId="53718DC3"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 xml:space="preserve">назначить Подрядчику разумный срок для устранения недостатков, если во время выполнения Работ станет очевидным, что они не будут </w:t>
            </w:r>
            <w:r w:rsidRPr="00983324">
              <w:rPr>
                <w:rFonts w:ascii="Arial" w:hAnsi="Arial" w:cs="Arial"/>
                <w:sz w:val="20"/>
                <w:szCs w:val="20"/>
                <w:lang w:eastAsia="en-US"/>
              </w:rPr>
              <w:lastRenderedPageBreak/>
              <w:t>выполнены надлежащим образом,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465861C8"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осуществлять контроль за соблюдением экологических требований, и запрашивать любую информацию, касающуюся вопросов экологии у Подрядчика, а последний обязан ее предоставить;</w:t>
            </w:r>
          </w:p>
          <w:p w14:paraId="47AC1DBB"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потребовать от Подрядчика возмещения убытков (в том числе упущенной в</w:t>
            </w:r>
            <w:r w:rsidR="005E3F11">
              <w:rPr>
                <w:rFonts w:ascii="Arial" w:hAnsi="Arial" w:cs="Arial"/>
                <w:sz w:val="20"/>
                <w:szCs w:val="20"/>
                <w:lang w:eastAsia="en-US"/>
              </w:rPr>
              <w:t>ыгоды) из-за аварийной</w:t>
            </w:r>
            <w:r w:rsidR="00E65584">
              <w:rPr>
                <w:rFonts w:ascii="Arial" w:hAnsi="Arial" w:cs="Arial"/>
                <w:sz w:val="20"/>
                <w:szCs w:val="20"/>
                <w:lang w:eastAsia="en-US"/>
              </w:rPr>
              <w:t xml:space="preserve"> остановки</w:t>
            </w:r>
            <w:r w:rsidRPr="00983324">
              <w:rPr>
                <w:rFonts w:ascii="Arial" w:hAnsi="Arial" w:cs="Arial"/>
                <w:sz w:val="20"/>
                <w:szCs w:val="20"/>
                <w:lang w:eastAsia="en-US"/>
              </w:rPr>
              <w:t xml:space="preserve"> оборудования по вине Подрядчика;</w:t>
            </w:r>
          </w:p>
          <w:p w14:paraId="30FD743D" w14:textId="77777777" w:rsidR="00983324" w:rsidRPr="00983324" w:rsidRDefault="00983324" w:rsidP="000B4C92">
            <w:pPr>
              <w:numPr>
                <w:ilvl w:val="0"/>
                <w:numId w:val="10"/>
              </w:numPr>
              <w:jc w:val="both"/>
              <w:rPr>
                <w:rFonts w:ascii="Arial" w:hAnsi="Arial" w:cs="Arial"/>
                <w:sz w:val="20"/>
                <w:szCs w:val="20"/>
                <w:lang w:eastAsia="en-US"/>
              </w:rPr>
            </w:pPr>
            <w:r w:rsidRPr="002F690B">
              <w:rPr>
                <w:rFonts w:ascii="Arial" w:hAnsi="Arial" w:cs="Arial"/>
                <w:sz w:val="20"/>
                <w:szCs w:val="20"/>
                <w:lang w:eastAsia="en-US"/>
              </w:rPr>
              <w:t>удалить со своей территории сотрудника Подрядчика в случаях: нахождения на территории Заказчика в состоянии алкогольного и/или наркоти</w:t>
            </w:r>
            <w:r>
              <w:rPr>
                <w:rFonts w:ascii="Arial" w:hAnsi="Arial" w:cs="Arial"/>
                <w:sz w:val="20"/>
                <w:szCs w:val="20"/>
                <w:lang w:eastAsia="en-US"/>
              </w:rPr>
              <w:t>ческого опьянения; не выполнения</w:t>
            </w:r>
            <w:r w:rsidRPr="002F690B">
              <w:rPr>
                <w:rFonts w:ascii="Arial" w:hAnsi="Arial" w:cs="Arial"/>
                <w:sz w:val="20"/>
                <w:szCs w:val="20"/>
                <w:lang w:eastAsia="en-US"/>
              </w:rPr>
              <w:t xml:space="preserve"> правил изолирования и отключения Оборудования Подрядчика.</w:t>
            </w:r>
          </w:p>
        </w:tc>
      </w:tr>
      <w:tr w:rsidR="002F690B" w:rsidRPr="002F690B" w14:paraId="163F39CE" w14:textId="77777777" w:rsidTr="00653F24">
        <w:tc>
          <w:tcPr>
            <w:tcW w:w="5070" w:type="dxa"/>
            <w:shd w:val="clear" w:color="auto" w:fill="auto"/>
          </w:tcPr>
          <w:p w14:paraId="54F5479B" w14:textId="77777777" w:rsidR="00716855" w:rsidRPr="00983324" w:rsidRDefault="00983324" w:rsidP="00983324">
            <w:pPr>
              <w:tabs>
                <w:tab w:val="left" w:pos="317"/>
              </w:tabs>
              <w:ind w:left="34"/>
              <w:jc w:val="both"/>
              <w:rPr>
                <w:rFonts w:ascii="Arial" w:hAnsi="Arial" w:cs="Arial"/>
                <w:sz w:val="20"/>
                <w:szCs w:val="20"/>
                <w:lang w:val="en-US" w:eastAsia="en-US"/>
              </w:rPr>
            </w:pPr>
            <w:r w:rsidRPr="00983324">
              <w:rPr>
                <w:rFonts w:ascii="Arial" w:hAnsi="Arial" w:cs="Arial"/>
                <w:sz w:val="20"/>
                <w:szCs w:val="20"/>
                <w:lang w:val="en-US" w:eastAsia="en-US"/>
              </w:rPr>
              <w:lastRenderedPageBreak/>
              <w:t>6.</w:t>
            </w:r>
            <w:r>
              <w:rPr>
                <w:rFonts w:ascii="Arial" w:hAnsi="Arial" w:cs="Arial"/>
                <w:sz w:val="20"/>
                <w:szCs w:val="20"/>
                <w:lang w:val="en-US" w:eastAsia="en-US"/>
              </w:rPr>
              <w:t>6</w:t>
            </w:r>
            <w:r w:rsidR="00970D4A" w:rsidRPr="00983324">
              <w:rPr>
                <w:rFonts w:ascii="Arial" w:hAnsi="Arial" w:cs="Arial"/>
                <w:sz w:val="20"/>
                <w:szCs w:val="20"/>
                <w:lang w:val="en-US" w:eastAsia="en-US"/>
              </w:rPr>
              <w:t xml:space="preserve">. </w:t>
            </w:r>
            <w:r w:rsidRPr="00983324">
              <w:rPr>
                <w:rFonts w:ascii="Arial" w:hAnsi="Arial" w:cs="Arial"/>
                <w:sz w:val="20"/>
                <w:szCs w:val="20"/>
                <w:lang w:val="en-US" w:eastAsia="en-US"/>
              </w:rPr>
              <w:t xml:space="preserve">The Client shall provide the Contractor with the power supply connection points for electric welding and other equipment and tools required for the Works hereunder. </w:t>
            </w:r>
            <w:r w:rsidRPr="000C0A95">
              <w:rPr>
                <w:rFonts w:ascii="Arial" w:hAnsi="Arial" w:cs="Arial"/>
                <w:sz w:val="20"/>
                <w:szCs w:val="20"/>
                <w:lang w:val="en-US" w:eastAsia="en-US"/>
              </w:rPr>
              <w:t>The persons responsible for the electrical facilities of the Client and Contractor, respectively, shall jointly sign the Certificate of Balance Attribution and Operational Responsibility for electric installations connected.</w:t>
            </w:r>
          </w:p>
        </w:tc>
        <w:tc>
          <w:tcPr>
            <w:tcW w:w="4501" w:type="dxa"/>
            <w:shd w:val="clear" w:color="auto" w:fill="auto"/>
          </w:tcPr>
          <w:p w14:paraId="60C8E67D" w14:textId="77777777" w:rsidR="00716855" w:rsidRPr="002F690B" w:rsidRDefault="00983324" w:rsidP="00983324">
            <w:pPr>
              <w:tabs>
                <w:tab w:val="left" w:pos="317"/>
              </w:tabs>
              <w:ind w:left="34"/>
              <w:jc w:val="both"/>
              <w:rPr>
                <w:rFonts w:ascii="Arial" w:hAnsi="Arial" w:cs="Arial"/>
                <w:sz w:val="20"/>
                <w:szCs w:val="20"/>
                <w:lang w:eastAsia="en-US"/>
              </w:rPr>
            </w:pPr>
            <w:r>
              <w:rPr>
                <w:rFonts w:ascii="Arial" w:hAnsi="Arial" w:cs="Arial"/>
                <w:sz w:val="20"/>
                <w:szCs w:val="20"/>
                <w:lang w:eastAsia="en-US"/>
              </w:rPr>
              <w:t>6.</w:t>
            </w:r>
            <w:r w:rsidRPr="00983324">
              <w:rPr>
                <w:rFonts w:ascii="Arial" w:hAnsi="Arial" w:cs="Arial"/>
                <w:sz w:val="20"/>
                <w:szCs w:val="20"/>
                <w:lang w:eastAsia="en-US"/>
              </w:rPr>
              <w:t>6</w:t>
            </w:r>
            <w:r w:rsidR="00716855" w:rsidRPr="002F690B">
              <w:rPr>
                <w:rFonts w:ascii="Arial" w:hAnsi="Arial" w:cs="Arial"/>
                <w:sz w:val="20"/>
                <w:szCs w:val="20"/>
                <w:lang w:eastAsia="en-US"/>
              </w:rPr>
              <w:t xml:space="preserve">. </w:t>
            </w:r>
            <w:r w:rsidRPr="00983324">
              <w:rPr>
                <w:rFonts w:ascii="Arial" w:hAnsi="Arial" w:cs="Arial"/>
                <w:sz w:val="20"/>
                <w:szCs w:val="20"/>
                <w:lang w:eastAsia="en-US"/>
              </w:rPr>
              <w:t>Заказчик обеспечивает Подрядчика точками для подключения электросварочного и другого оборудования и инструмента, необходимого для выполнения работ по настоящему Договору. Между лицами, ответственными за электрохозяйство Заказчика и Подрядчика подписывается Акт балансовой и эксплуатационной ответственности на присоединяемые электроустановки.</w:t>
            </w:r>
          </w:p>
        </w:tc>
      </w:tr>
      <w:tr w:rsidR="002F690B" w:rsidRPr="002F690B" w14:paraId="521001D4" w14:textId="77777777" w:rsidTr="00653F24">
        <w:tc>
          <w:tcPr>
            <w:tcW w:w="5070" w:type="dxa"/>
            <w:shd w:val="clear" w:color="auto" w:fill="auto"/>
          </w:tcPr>
          <w:p w14:paraId="129958FF" w14:textId="77777777" w:rsidR="00B42A4A" w:rsidRPr="00B42A4A" w:rsidRDefault="00B42A4A" w:rsidP="002F690B">
            <w:pPr>
              <w:jc w:val="center"/>
              <w:rPr>
                <w:rFonts w:ascii="Arial" w:hAnsi="Arial" w:cs="Arial"/>
                <w:b/>
                <w:bCs/>
                <w:sz w:val="20"/>
                <w:szCs w:val="20"/>
              </w:rPr>
            </w:pPr>
          </w:p>
          <w:p w14:paraId="1FF7FB37" w14:textId="77777777" w:rsidR="00B42A4A" w:rsidRPr="0067350F" w:rsidRDefault="00B42A4A" w:rsidP="002F690B">
            <w:pPr>
              <w:jc w:val="center"/>
              <w:rPr>
                <w:rFonts w:ascii="Arial" w:hAnsi="Arial" w:cs="Arial"/>
                <w:b/>
                <w:bCs/>
                <w:sz w:val="20"/>
                <w:szCs w:val="20"/>
              </w:rPr>
            </w:pPr>
          </w:p>
          <w:p w14:paraId="076D38E3" w14:textId="77777777" w:rsidR="00B42A4A" w:rsidRPr="0067350F" w:rsidRDefault="00B42A4A" w:rsidP="002F690B">
            <w:pPr>
              <w:jc w:val="center"/>
              <w:rPr>
                <w:rFonts w:ascii="Arial" w:hAnsi="Arial" w:cs="Arial"/>
                <w:b/>
                <w:bCs/>
                <w:sz w:val="20"/>
                <w:szCs w:val="20"/>
              </w:rPr>
            </w:pPr>
          </w:p>
          <w:p w14:paraId="042C1005" w14:textId="77777777" w:rsidR="00B42A4A" w:rsidRPr="0067350F" w:rsidRDefault="00B42A4A" w:rsidP="002F690B">
            <w:pPr>
              <w:jc w:val="center"/>
              <w:rPr>
                <w:rFonts w:ascii="Arial" w:hAnsi="Arial" w:cs="Arial"/>
                <w:b/>
                <w:bCs/>
                <w:sz w:val="20"/>
                <w:szCs w:val="20"/>
              </w:rPr>
            </w:pPr>
          </w:p>
          <w:p w14:paraId="296F4218" w14:textId="77777777" w:rsidR="00091D3C" w:rsidRPr="00983324" w:rsidRDefault="00091D3C" w:rsidP="00B42A4A">
            <w:pPr>
              <w:rPr>
                <w:rFonts w:ascii="Arial" w:hAnsi="Arial" w:cs="Arial"/>
                <w:b/>
                <w:bCs/>
                <w:sz w:val="20"/>
                <w:szCs w:val="20"/>
                <w:lang w:val="en-US"/>
              </w:rPr>
            </w:pPr>
            <w:r w:rsidRPr="002F690B">
              <w:rPr>
                <w:rFonts w:ascii="Arial" w:hAnsi="Arial" w:cs="Arial"/>
                <w:b/>
                <w:bCs/>
                <w:sz w:val="20"/>
                <w:szCs w:val="20"/>
              </w:rPr>
              <w:t xml:space="preserve">7. </w:t>
            </w:r>
            <w:r w:rsidR="00FC00F9" w:rsidRPr="002F690B">
              <w:rPr>
                <w:rFonts w:ascii="Arial" w:hAnsi="Arial" w:cs="Arial"/>
                <w:b/>
                <w:bCs/>
                <w:sz w:val="20"/>
                <w:szCs w:val="20"/>
                <w:lang w:val="en-US"/>
              </w:rPr>
              <w:t>T</w:t>
            </w:r>
            <w:r w:rsidR="00983324">
              <w:rPr>
                <w:rFonts w:ascii="Arial" w:hAnsi="Arial" w:cs="Arial"/>
                <w:b/>
                <w:bCs/>
                <w:sz w:val="20"/>
                <w:szCs w:val="20"/>
                <w:lang w:val="en-US"/>
              </w:rPr>
              <w:t>HE PARTIES’ LIABILITY</w:t>
            </w:r>
          </w:p>
          <w:p w14:paraId="2C4767FD" w14:textId="77777777" w:rsidR="00091D3C" w:rsidRPr="002F690B" w:rsidRDefault="00091D3C" w:rsidP="002F690B">
            <w:pPr>
              <w:jc w:val="center"/>
              <w:rPr>
                <w:rFonts w:ascii="Arial" w:hAnsi="Arial" w:cs="Arial"/>
                <w:b/>
                <w:bCs/>
                <w:sz w:val="20"/>
                <w:szCs w:val="20"/>
              </w:rPr>
            </w:pPr>
          </w:p>
        </w:tc>
        <w:tc>
          <w:tcPr>
            <w:tcW w:w="4501" w:type="dxa"/>
            <w:shd w:val="clear" w:color="auto" w:fill="auto"/>
          </w:tcPr>
          <w:p w14:paraId="4A6D2382" w14:textId="77777777" w:rsidR="00B42A4A" w:rsidRDefault="00B42A4A" w:rsidP="002F690B">
            <w:pPr>
              <w:jc w:val="center"/>
              <w:rPr>
                <w:rFonts w:ascii="Arial" w:hAnsi="Arial" w:cs="Arial"/>
                <w:b/>
                <w:bCs/>
                <w:sz w:val="20"/>
                <w:szCs w:val="20"/>
                <w:lang w:val="en-US"/>
              </w:rPr>
            </w:pPr>
          </w:p>
          <w:p w14:paraId="57F820D2" w14:textId="77777777" w:rsidR="00B42A4A" w:rsidRDefault="00B42A4A" w:rsidP="002F690B">
            <w:pPr>
              <w:jc w:val="center"/>
              <w:rPr>
                <w:rFonts w:ascii="Arial" w:hAnsi="Arial" w:cs="Arial"/>
                <w:b/>
                <w:bCs/>
                <w:sz w:val="20"/>
                <w:szCs w:val="20"/>
                <w:lang w:val="en-US"/>
              </w:rPr>
            </w:pPr>
          </w:p>
          <w:p w14:paraId="650FF606" w14:textId="77777777" w:rsidR="00B42A4A" w:rsidRDefault="00B42A4A" w:rsidP="002F690B">
            <w:pPr>
              <w:jc w:val="center"/>
              <w:rPr>
                <w:rFonts w:ascii="Arial" w:hAnsi="Arial" w:cs="Arial"/>
                <w:b/>
                <w:bCs/>
                <w:sz w:val="20"/>
                <w:szCs w:val="20"/>
                <w:lang w:val="en-US"/>
              </w:rPr>
            </w:pPr>
          </w:p>
          <w:p w14:paraId="305E26F0" w14:textId="77777777" w:rsidR="00B42A4A" w:rsidRDefault="00B42A4A" w:rsidP="002F690B">
            <w:pPr>
              <w:jc w:val="center"/>
              <w:rPr>
                <w:rFonts w:ascii="Arial" w:hAnsi="Arial" w:cs="Arial"/>
                <w:b/>
                <w:bCs/>
                <w:sz w:val="20"/>
                <w:szCs w:val="20"/>
                <w:lang w:val="en-US"/>
              </w:rPr>
            </w:pPr>
          </w:p>
          <w:p w14:paraId="2708881A" w14:textId="77777777" w:rsidR="00091D3C" w:rsidRPr="00983324" w:rsidRDefault="00091D3C" w:rsidP="002F690B">
            <w:pPr>
              <w:jc w:val="center"/>
              <w:rPr>
                <w:rFonts w:ascii="Arial" w:hAnsi="Arial" w:cs="Arial"/>
                <w:b/>
                <w:bCs/>
                <w:sz w:val="20"/>
                <w:szCs w:val="20"/>
                <w:lang w:val="en-US"/>
              </w:rPr>
            </w:pPr>
            <w:r w:rsidRPr="002F690B">
              <w:rPr>
                <w:rFonts w:ascii="Arial" w:hAnsi="Arial" w:cs="Arial"/>
                <w:b/>
                <w:bCs/>
                <w:sz w:val="20"/>
                <w:szCs w:val="20"/>
              </w:rPr>
              <w:t>. ОТВЕТСТВЕН</w:t>
            </w:r>
            <w:r w:rsidR="00983324">
              <w:rPr>
                <w:rFonts w:ascii="Arial" w:hAnsi="Arial" w:cs="Arial"/>
                <w:b/>
                <w:bCs/>
                <w:sz w:val="20"/>
                <w:szCs w:val="20"/>
              </w:rPr>
              <w:t>НОСТЬ</w:t>
            </w:r>
            <w:r w:rsidR="00983324">
              <w:rPr>
                <w:rFonts w:ascii="Arial" w:hAnsi="Arial" w:cs="Arial"/>
                <w:b/>
                <w:bCs/>
                <w:sz w:val="20"/>
                <w:szCs w:val="20"/>
                <w:lang w:val="en-US"/>
              </w:rPr>
              <w:t xml:space="preserve"> </w:t>
            </w:r>
            <w:r w:rsidR="00983324">
              <w:rPr>
                <w:rFonts w:ascii="Arial" w:hAnsi="Arial" w:cs="Arial"/>
                <w:b/>
                <w:bCs/>
                <w:sz w:val="20"/>
                <w:szCs w:val="20"/>
              </w:rPr>
              <w:t>СТОРОН</w:t>
            </w:r>
          </w:p>
          <w:p w14:paraId="0D5A08CB" w14:textId="77777777" w:rsidR="00091D3C" w:rsidRPr="002F690B" w:rsidRDefault="00091D3C" w:rsidP="002F690B">
            <w:pPr>
              <w:jc w:val="center"/>
              <w:rPr>
                <w:rFonts w:ascii="Arial" w:hAnsi="Arial" w:cs="Arial"/>
                <w:b/>
                <w:bCs/>
                <w:sz w:val="20"/>
                <w:szCs w:val="20"/>
              </w:rPr>
            </w:pPr>
          </w:p>
        </w:tc>
      </w:tr>
      <w:tr w:rsidR="002F690B" w:rsidRPr="002F690B" w14:paraId="28A6591E" w14:textId="77777777" w:rsidTr="00653F24">
        <w:tc>
          <w:tcPr>
            <w:tcW w:w="5070" w:type="dxa"/>
            <w:shd w:val="clear" w:color="auto" w:fill="auto"/>
          </w:tcPr>
          <w:p w14:paraId="4B22F0B1" w14:textId="77777777" w:rsidR="00091D3C" w:rsidRPr="002F690B" w:rsidRDefault="004E0A86" w:rsidP="00983324">
            <w:pPr>
              <w:tabs>
                <w:tab w:val="left" w:pos="317"/>
              </w:tabs>
              <w:ind w:left="34"/>
              <w:jc w:val="both"/>
              <w:rPr>
                <w:rFonts w:ascii="Arial" w:hAnsi="Arial" w:cs="Arial"/>
                <w:sz w:val="20"/>
                <w:szCs w:val="20"/>
                <w:lang w:val="en-US" w:eastAsia="en-US"/>
              </w:rPr>
            </w:pPr>
            <w:r w:rsidRPr="000C0A95">
              <w:rPr>
                <w:rFonts w:ascii="Arial" w:hAnsi="Arial" w:cs="Arial"/>
                <w:sz w:val="20"/>
                <w:szCs w:val="20"/>
                <w:lang w:val="en-US" w:eastAsia="en-US"/>
              </w:rPr>
              <w:t xml:space="preserve">7.1. </w:t>
            </w:r>
            <w:r w:rsidR="00983324" w:rsidRPr="000C0A95">
              <w:rPr>
                <w:rFonts w:ascii="Arial" w:hAnsi="Arial" w:cs="Arial"/>
                <w:sz w:val="20"/>
                <w:szCs w:val="20"/>
                <w:lang w:val="en-US" w:eastAsia="en-US"/>
              </w:rPr>
              <w:t>The Parties shall be liable for non-performance or improper performance of their obligations hereunder in accordance with the RF effective legislation.</w:t>
            </w:r>
          </w:p>
        </w:tc>
        <w:tc>
          <w:tcPr>
            <w:tcW w:w="4501" w:type="dxa"/>
            <w:shd w:val="clear" w:color="auto" w:fill="auto"/>
          </w:tcPr>
          <w:p w14:paraId="16788581" w14:textId="77777777" w:rsidR="00091D3C" w:rsidRPr="002F690B" w:rsidRDefault="00091D3C" w:rsidP="002F690B">
            <w:pPr>
              <w:jc w:val="both"/>
              <w:rPr>
                <w:rFonts w:ascii="Arial" w:hAnsi="Arial" w:cs="Arial"/>
                <w:sz w:val="20"/>
                <w:szCs w:val="20"/>
                <w:lang w:eastAsia="en-US"/>
              </w:rPr>
            </w:pPr>
            <w:r w:rsidRPr="002F690B">
              <w:rPr>
                <w:rFonts w:ascii="Arial" w:hAnsi="Arial" w:cs="Arial"/>
                <w:sz w:val="20"/>
                <w:szCs w:val="20"/>
                <w:lang w:eastAsia="en-US"/>
              </w:rPr>
              <w:t xml:space="preserve">7.1. </w:t>
            </w:r>
            <w:r w:rsidR="00983324" w:rsidRPr="00983324">
              <w:rPr>
                <w:rFonts w:ascii="Arial" w:hAnsi="Arial" w:cs="Arial"/>
                <w:sz w:val="20"/>
                <w:szCs w:val="20"/>
                <w:lang w:eastAsia="en-US"/>
              </w:rPr>
              <w:t>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РФ.</w:t>
            </w:r>
          </w:p>
        </w:tc>
      </w:tr>
      <w:tr w:rsidR="00983324" w:rsidRPr="002F690B" w14:paraId="440901B1" w14:textId="77777777" w:rsidTr="00653F24">
        <w:tc>
          <w:tcPr>
            <w:tcW w:w="5070" w:type="dxa"/>
            <w:shd w:val="clear" w:color="auto" w:fill="auto"/>
          </w:tcPr>
          <w:p w14:paraId="10B590AB" w14:textId="77777777" w:rsidR="00FB42A4" w:rsidRPr="00A54979" w:rsidRDefault="00A57004">
            <w:pPr>
              <w:rPr>
                <w:lang w:val="en-US"/>
                <w:rPrChange w:id="53" w:author="Microsoft Office User" w:date="2025-09-29T16:26:00Z">
                  <w:rPr/>
                </w:rPrChange>
              </w:rPr>
            </w:pPr>
            <w:r w:rsidRPr="00A54979">
              <w:rPr>
                <w:lang w:val="en-US"/>
                <w:rPrChange w:id="54" w:author="Microsoft Office User" w:date="2025-09-29T16:26:00Z">
                  <w:rPr/>
                </w:rPrChange>
              </w:rPr>
              <w:t xml:space="preserve">7.2. For each calendar day of delay </w:t>
            </w:r>
            <w:proofErr w:type="gramStart"/>
            <w:r w:rsidRPr="00A54979">
              <w:rPr>
                <w:lang w:val="en-US"/>
                <w:rPrChange w:id="55" w:author="Microsoft Office User" w:date="2025-09-29T16:26:00Z">
                  <w:rPr/>
                </w:rPrChange>
              </w:rPr>
              <w:t>in  completion</w:t>
            </w:r>
            <w:proofErr w:type="gramEnd"/>
            <w:r w:rsidRPr="00A54979">
              <w:rPr>
                <w:lang w:val="en-US"/>
                <w:rPrChange w:id="56" w:author="Microsoft Office User" w:date="2025-09-29T16:26:00Z">
                  <w:rPr/>
                </w:rPrChange>
              </w:rPr>
              <w:t xml:space="preserve"> of the works hereunder the Contractor shall, for each day of delay, upon The</w:t>
            </w:r>
            <w:r w:rsidRPr="00A54979">
              <w:rPr>
                <w:lang w:val="en-US"/>
                <w:rPrChange w:id="57" w:author="Microsoft Office User" w:date="2025-09-29T16:26:00Z">
                  <w:rPr/>
                </w:rPrChange>
              </w:rPr>
              <w:t xml:space="preserve"> Client shall bear no penalty for late payment.</w:t>
            </w:r>
            <w:r w:rsidRPr="00A54979">
              <w:rPr>
                <w:lang w:val="en-US"/>
                <w:rPrChange w:id="58" w:author="Microsoft Office User" w:date="2025-09-29T16:26:00Z">
                  <w:rPr/>
                </w:rPrChange>
              </w:rPr>
              <w:br/>
            </w:r>
            <w:r w:rsidRPr="00A54979">
              <w:rPr>
                <w:lang w:val="en-US"/>
                <w:rPrChange w:id="59" w:author="Microsoft Office User" w:date="2025-09-29T16:26:00Z">
                  <w:rPr/>
                </w:rPrChange>
              </w:rPr>
              <w:br/>
            </w:r>
            <w:r w:rsidRPr="00A54979">
              <w:rPr>
                <w:lang w:val="en-US"/>
                <w:rPrChange w:id="60" w:author="Microsoft Office User" w:date="2025-09-29T16:26:00Z">
                  <w:rPr/>
                </w:rPrChange>
              </w:rPr>
              <w:br/>
              <w:t xml:space="preserve">The total sum of penalties accrued in each instance of delay shall not exceed 10% of the Contract’s price. </w:t>
            </w:r>
            <w:r w:rsidRPr="00A54979">
              <w:rPr>
                <w:lang w:val="en-US"/>
                <w:rPrChange w:id="61" w:author="Microsoft Office User" w:date="2025-09-29T16:26:00Z">
                  <w:rPr/>
                </w:rPrChange>
              </w:rPr>
              <w:br/>
              <w:t>The penalty shall accrue not depending on whether the Client brings a claim on the penalty’s colle</w:t>
            </w:r>
            <w:r w:rsidRPr="00A54979">
              <w:rPr>
                <w:lang w:val="en-US"/>
                <w:rPrChange w:id="62" w:author="Microsoft Office User" w:date="2025-09-29T16:26:00Z">
                  <w:rPr/>
                </w:rPrChange>
              </w:rPr>
              <w:t>ction or not.</w:t>
            </w:r>
            <w:r w:rsidRPr="00A54979">
              <w:rPr>
                <w:lang w:val="en-US"/>
                <w:rPrChange w:id="63" w:author="Microsoft Office User" w:date="2025-09-29T16:26:00Z">
                  <w:rPr/>
                </w:rPrChange>
              </w:rPr>
              <w:br/>
            </w:r>
            <w:r w:rsidRPr="00A54979">
              <w:rPr>
                <w:lang w:val="en-US"/>
                <w:rPrChange w:id="64" w:author="Microsoft Office User" w:date="2025-09-29T16:26:00Z">
                  <w:rPr/>
                </w:rPrChange>
              </w:rPr>
              <w:lastRenderedPageBreak/>
              <w:t>The penalty shall be paid within _____ days upon receipt of a respected invoice.</w:t>
            </w:r>
          </w:p>
        </w:tc>
        <w:tc>
          <w:tcPr>
            <w:tcW w:w="4501" w:type="dxa"/>
            <w:shd w:val="clear" w:color="auto" w:fill="auto"/>
          </w:tcPr>
          <w:p w14:paraId="207BAF83" w14:textId="77777777" w:rsidR="00FB42A4" w:rsidRDefault="00A57004">
            <w:r>
              <w:lastRenderedPageBreak/>
              <w:t>7.2. За каждый календарный день просрочки выполнения работ относительно срока, указанного в Договоре, Подрядчик по требованию Заказчика, уплачивает Заказчику пен</w:t>
            </w:r>
            <w:r>
              <w:t>ю 0,10% от цены таких работ по настоящему Договору за каждый день просрочки.</w:t>
            </w:r>
            <w:r>
              <w:br/>
              <w:t xml:space="preserve">Общий размер суммарной неустойки по каждой просрочки не должен превышать 10% от цены Договора. </w:t>
            </w:r>
            <w:r>
              <w:br/>
              <w:t xml:space="preserve">Неустойка начисляется независимо от </w:t>
            </w:r>
            <w:r>
              <w:lastRenderedPageBreak/>
              <w:t xml:space="preserve">факта направления в адрес Подрядчика претензии </w:t>
            </w:r>
            <w:r>
              <w:t>(требования) по уплате неустойки.</w:t>
            </w:r>
            <w:r>
              <w:br/>
              <w:t>Неустойка уплачивается в течение _____ дней после получения соответствующего счёта.</w:t>
            </w:r>
          </w:p>
        </w:tc>
      </w:tr>
      <w:tr w:rsidR="00E1025F" w:rsidRPr="002F690B" w14:paraId="199D3148" w14:textId="77777777" w:rsidTr="00653F24">
        <w:tc>
          <w:tcPr>
            <w:tcW w:w="5070" w:type="dxa"/>
            <w:shd w:val="clear" w:color="auto" w:fill="auto"/>
          </w:tcPr>
          <w:p w14:paraId="2892B99F" w14:textId="77777777" w:rsidR="00FB42A4" w:rsidRPr="00A54979" w:rsidRDefault="00A57004">
            <w:pPr>
              <w:rPr>
                <w:lang w:val="en-US"/>
                <w:rPrChange w:id="65" w:author="Microsoft Office User" w:date="2025-09-29T16:26:00Z">
                  <w:rPr/>
                </w:rPrChange>
              </w:rPr>
            </w:pPr>
            <w:r w:rsidRPr="00A54979">
              <w:rPr>
                <w:lang w:val="en-US"/>
                <w:rPrChange w:id="66" w:author="Microsoft Office User" w:date="2025-09-29T16:26:00Z">
                  <w:rPr/>
                </w:rPrChange>
              </w:rPr>
              <w:lastRenderedPageBreak/>
              <w:t>7.3. Fail to pay in time, The Client shall bear no penalty for late payment.</w:t>
            </w:r>
            <w:r w:rsidRPr="00A54979">
              <w:rPr>
                <w:lang w:val="en-US"/>
                <w:rPrChange w:id="67" w:author="Microsoft Office User" w:date="2025-09-29T16:26:00Z">
                  <w:rPr/>
                </w:rPrChange>
              </w:rPr>
              <w:br/>
              <w:t>The total sum of penalties accrued in each instance of delay</w:t>
            </w:r>
            <w:r w:rsidRPr="00A54979">
              <w:rPr>
                <w:lang w:val="en-US"/>
                <w:rPrChange w:id="68" w:author="Microsoft Office User" w:date="2025-09-29T16:26:00Z">
                  <w:rPr/>
                </w:rPrChange>
              </w:rPr>
              <w:t xml:space="preserve"> shall not exceed 10% of the Contract’s price. </w:t>
            </w:r>
          </w:p>
        </w:tc>
        <w:tc>
          <w:tcPr>
            <w:tcW w:w="4501" w:type="dxa"/>
            <w:shd w:val="clear" w:color="auto" w:fill="auto"/>
          </w:tcPr>
          <w:p w14:paraId="1FE7C5D5" w14:textId="77777777" w:rsidR="00FB42A4" w:rsidRDefault="00A57004">
            <w:r>
              <w:t>7.3 В случае задержки платежей Ответственность Заказчика за просрочку оплаты не применяется.</w:t>
            </w:r>
            <w:r>
              <w:br/>
              <w:t>Совокупная сумма штрафов не должна превышать 10% от неуплаченной в срок суммы.</w:t>
            </w:r>
          </w:p>
        </w:tc>
      </w:tr>
      <w:tr w:rsidR="00983324" w:rsidRPr="002F690B" w14:paraId="777A1807" w14:textId="77777777" w:rsidTr="00653F24">
        <w:tc>
          <w:tcPr>
            <w:tcW w:w="5070" w:type="dxa"/>
            <w:shd w:val="clear" w:color="auto" w:fill="auto"/>
          </w:tcPr>
          <w:p w14:paraId="3E7853C6" w14:textId="77777777" w:rsidR="0061364B" w:rsidRDefault="00E1025F" w:rsidP="0061364B">
            <w:pPr>
              <w:jc w:val="both"/>
              <w:rPr>
                <w:rFonts w:ascii="Arial" w:hAnsi="Arial" w:cs="Arial"/>
                <w:sz w:val="20"/>
                <w:szCs w:val="20"/>
                <w:lang w:val="en-US" w:eastAsia="en-US"/>
              </w:rPr>
            </w:pPr>
            <w:r w:rsidRPr="000C0A95">
              <w:rPr>
                <w:rFonts w:ascii="Arial" w:hAnsi="Arial" w:cs="Arial"/>
                <w:sz w:val="20"/>
                <w:szCs w:val="20"/>
                <w:lang w:val="en-US" w:eastAsia="en-US"/>
              </w:rPr>
              <w:t xml:space="preserve">7.4. </w:t>
            </w:r>
            <w:r w:rsidR="0061364B" w:rsidRPr="000C0A95">
              <w:rPr>
                <w:rFonts w:ascii="Arial" w:hAnsi="Arial" w:cs="Arial"/>
                <w:sz w:val="20"/>
                <w:szCs w:val="20"/>
                <w:lang w:val="en-US" w:eastAsia="en-US"/>
              </w:rPr>
              <w:t xml:space="preserve">In case the works have been completed by the Contractor in violation to terms herein, that have degraded the Works’ result, or the works’ results </w:t>
            </w:r>
            <w:proofErr w:type="gramStart"/>
            <w:r w:rsidR="0061364B" w:rsidRPr="000C0A95">
              <w:rPr>
                <w:rFonts w:ascii="Arial" w:hAnsi="Arial" w:cs="Arial"/>
                <w:sz w:val="20"/>
                <w:szCs w:val="20"/>
                <w:lang w:val="en-US" w:eastAsia="en-US"/>
              </w:rPr>
              <w:t>have  other</w:t>
            </w:r>
            <w:proofErr w:type="gramEnd"/>
            <w:r w:rsidR="0061364B" w:rsidRPr="000C0A95">
              <w:rPr>
                <w:rFonts w:ascii="Arial" w:hAnsi="Arial" w:cs="Arial"/>
                <w:sz w:val="20"/>
                <w:szCs w:val="20"/>
                <w:lang w:val="en-US" w:eastAsia="en-US"/>
              </w:rPr>
              <w:t xml:space="preserve"> defects that make it un-fit for the normal use, the Contractor should, upon the Client’s request at the Client’s own discretion:</w:t>
            </w:r>
          </w:p>
          <w:p w14:paraId="2932AABF" w14:textId="77777777" w:rsidR="0061364B" w:rsidRPr="0061364B" w:rsidRDefault="0061364B" w:rsidP="0061364B">
            <w:pPr>
              <w:jc w:val="both"/>
              <w:rPr>
                <w:rFonts w:ascii="Arial" w:hAnsi="Arial" w:cs="Arial"/>
                <w:sz w:val="20"/>
                <w:szCs w:val="20"/>
                <w:lang w:val="en-US" w:eastAsia="en-US"/>
              </w:rPr>
            </w:pPr>
          </w:p>
          <w:p w14:paraId="17CD36BC" w14:textId="77777777" w:rsidR="0061364B" w:rsidRPr="0061364B" w:rsidRDefault="0061364B" w:rsidP="0061364B">
            <w:pPr>
              <w:jc w:val="both"/>
              <w:rPr>
                <w:rFonts w:ascii="Arial" w:hAnsi="Arial" w:cs="Arial"/>
                <w:sz w:val="20"/>
                <w:szCs w:val="20"/>
                <w:lang w:val="en-US" w:eastAsia="en-US"/>
              </w:rPr>
            </w:pPr>
            <w:r w:rsidRPr="000C0A95">
              <w:rPr>
                <w:rFonts w:ascii="Arial" w:hAnsi="Arial" w:cs="Arial"/>
                <w:sz w:val="20"/>
                <w:szCs w:val="20"/>
                <w:lang w:val="en-US" w:eastAsia="en-US"/>
              </w:rPr>
              <w:t xml:space="preserve">a) eliminate or correct the violations (defects). </w:t>
            </w:r>
            <w:r w:rsidRPr="0061364B">
              <w:rPr>
                <w:rFonts w:ascii="Arial" w:hAnsi="Arial" w:cs="Arial"/>
                <w:sz w:val="20"/>
                <w:szCs w:val="20"/>
                <w:lang w:val="en-US" w:eastAsia="en-US"/>
              </w:rPr>
              <w:t>It is to be made by the Contractor in term provided by the Client and at the Contractor’s expense;</w:t>
            </w:r>
          </w:p>
          <w:p w14:paraId="36B97981" w14:textId="77777777" w:rsidR="0061364B" w:rsidRPr="000C0A95" w:rsidRDefault="0061364B" w:rsidP="0061364B">
            <w:pPr>
              <w:jc w:val="both"/>
              <w:rPr>
                <w:rFonts w:ascii="Arial" w:hAnsi="Arial" w:cs="Arial"/>
                <w:sz w:val="20"/>
                <w:szCs w:val="20"/>
                <w:lang w:val="en-US" w:eastAsia="en-US"/>
              </w:rPr>
            </w:pPr>
            <w:r w:rsidRPr="000C0A95">
              <w:rPr>
                <w:rFonts w:ascii="Arial" w:hAnsi="Arial" w:cs="Arial"/>
                <w:sz w:val="20"/>
                <w:szCs w:val="20"/>
                <w:lang w:val="en-US" w:eastAsia="en-US"/>
              </w:rPr>
              <w:t>b) reduce proportionally the price of the works;</w:t>
            </w:r>
          </w:p>
          <w:p w14:paraId="04770DFA" w14:textId="77777777" w:rsidR="0061364B" w:rsidRPr="0061364B" w:rsidRDefault="0061364B" w:rsidP="0061364B">
            <w:pPr>
              <w:jc w:val="both"/>
              <w:rPr>
                <w:rFonts w:ascii="Arial" w:hAnsi="Arial" w:cs="Arial"/>
                <w:sz w:val="20"/>
                <w:szCs w:val="20"/>
                <w:lang w:val="en-US" w:eastAsia="en-US"/>
              </w:rPr>
            </w:pPr>
          </w:p>
          <w:p w14:paraId="665FE791" w14:textId="77777777" w:rsidR="00983324" w:rsidRPr="002F690B" w:rsidRDefault="0061364B" w:rsidP="0061364B">
            <w:pPr>
              <w:jc w:val="both"/>
              <w:rPr>
                <w:rFonts w:ascii="Arial" w:hAnsi="Arial" w:cs="Arial"/>
                <w:sz w:val="20"/>
                <w:szCs w:val="20"/>
                <w:lang w:val="en-US" w:eastAsia="en-US"/>
              </w:rPr>
            </w:pPr>
            <w:r w:rsidRPr="000C0A95">
              <w:rPr>
                <w:rFonts w:ascii="Arial" w:hAnsi="Arial" w:cs="Arial"/>
                <w:sz w:val="20"/>
                <w:szCs w:val="20"/>
                <w:lang w:val="en-US" w:eastAsia="en-US"/>
              </w:rPr>
              <w:t>c) reimburse the Client’s actual or expected costs for elimination or correction of the violations (completed works’ defects), including ones incurred due to third party participation in such elimination or correction.</w:t>
            </w:r>
          </w:p>
        </w:tc>
        <w:tc>
          <w:tcPr>
            <w:tcW w:w="4501" w:type="dxa"/>
            <w:shd w:val="clear" w:color="auto" w:fill="auto"/>
          </w:tcPr>
          <w:p w14:paraId="084384EA" w14:textId="77777777" w:rsidR="00E1025F" w:rsidRPr="00E1025F" w:rsidRDefault="00E1025F" w:rsidP="00E1025F">
            <w:pPr>
              <w:jc w:val="both"/>
              <w:rPr>
                <w:rFonts w:ascii="Arial" w:hAnsi="Arial" w:cs="Arial"/>
                <w:sz w:val="20"/>
                <w:szCs w:val="20"/>
                <w:lang w:eastAsia="en-US"/>
              </w:rPr>
            </w:pPr>
            <w:r w:rsidRPr="00E1025F">
              <w:rPr>
                <w:rFonts w:ascii="Arial" w:hAnsi="Arial" w:cs="Arial"/>
                <w:sz w:val="20"/>
                <w:szCs w:val="20"/>
                <w:lang w:eastAsia="en-US"/>
              </w:rPr>
              <w:t>7.4. В случае, когда Работы выполнены Подрядчиком с отступлениями от настоящего Договора, ухудшившими результат работы, или с иными недостатками, которые делают его непригодным для обычного использования, Заказчик вправе по своему выбору потребовать от Подрядчика:</w:t>
            </w:r>
          </w:p>
          <w:p w14:paraId="214EB351" w14:textId="77777777" w:rsidR="00E1025F" w:rsidRPr="00E1025F" w:rsidRDefault="00E1025F" w:rsidP="00E1025F">
            <w:pPr>
              <w:jc w:val="both"/>
              <w:rPr>
                <w:rFonts w:ascii="Arial" w:hAnsi="Arial" w:cs="Arial"/>
                <w:sz w:val="20"/>
                <w:szCs w:val="20"/>
                <w:lang w:eastAsia="en-US"/>
              </w:rPr>
            </w:pPr>
            <w:r w:rsidRPr="00E1025F">
              <w:rPr>
                <w:rFonts w:ascii="Arial" w:hAnsi="Arial" w:cs="Arial"/>
                <w:sz w:val="20"/>
                <w:szCs w:val="20"/>
                <w:lang w:eastAsia="en-US"/>
              </w:rPr>
              <w:t>а) устранения недостатков. Подрядчик обязан устранить выявленные недостатки за свой счёт в срок, указанный Заказчиком;</w:t>
            </w:r>
          </w:p>
          <w:p w14:paraId="6341E7A4" w14:textId="77777777" w:rsidR="00E1025F" w:rsidRPr="00E1025F" w:rsidRDefault="00E1025F" w:rsidP="00E1025F">
            <w:pPr>
              <w:jc w:val="both"/>
              <w:rPr>
                <w:rFonts w:ascii="Arial" w:hAnsi="Arial" w:cs="Arial"/>
                <w:sz w:val="20"/>
                <w:szCs w:val="20"/>
                <w:lang w:eastAsia="en-US"/>
              </w:rPr>
            </w:pPr>
            <w:r w:rsidRPr="00E1025F">
              <w:rPr>
                <w:rFonts w:ascii="Arial" w:hAnsi="Arial" w:cs="Arial"/>
                <w:sz w:val="20"/>
                <w:szCs w:val="20"/>
                <w:lang w:eastAsia="en-US"/>
              </w:rPr>
              <w:t>б) соразмерного уменьшения установленной за Работы цены;</w:t>
            </w:r>
          </w:p>
          <w:p w14:paraId="726067C6" w14:textId="77777777" w:rsidR="00983324" w:rsidRPr="002F690B" w:rsidRDefault="00E1025F" w:rsidP="00E1025F">
            <w:pPr>
              <w:jc w:val="both"/>
              <w:rPr>
                <w:rFonts w:ascii="Arial" w:hAnsi="Arial" w:cs="Arial"/>
                <w:sz w:val="20"/>
                <w:szCs w:val="20"/>
                <w:lang w:eastAsia="en-US"/>
              </w:rPr>
            </w:pPr>
            <w:r w:rsidRPr="00E1025F">
              <w:rPr>
                <w:rFonts w:ascii="Arial" w:hAnsi="Arial" w:cs="Arial"/>
                <w:sz w:val="20"/>
                <w:szCs w:val="20"/>
                <w:lang w:eastAsia="en-US"/>
              </w:rPr>
              <w:t xml:space="preserve">в) </w:t>
            </w:r>
            <w:proofErr w:type="gramStart"/>
            <w:r w:rsidRPr="00E1025F">
              <w:rPr>
                <w:rFonts w:ascii="Arial" w:hAnsi="Arial" w:cs="Arial"/>
                <w:sz w:val="20"/>
                <w:szCs w:val="20"/>
                <w:lang w:eastAsia="en-US"/>
              </w:rPr>
              <w:t>возмещения  понесенных</w:t>
            </w:r>
            <w:proofErr w:type="gramEnd"/>
            <w:r w:rsidRPr="00E1025F">
              <w:rPr>
                <w:rFonts w:ascii="Arial" w:hAnsi="Arial" w:cs="Arial"/>
                <w:sz w:val="20"/>
                <w:szCs w:val="20"/>
                <w:lang w:eastAsia="en-US"/>
              </w:rPr>
              <w:t xml:space="preserve"> или ожидаемых к оплате расходов Заказчика на устранение недостатков выполненных Работ (в </w:t>
            </w:r>
            <w:proofErr w:type="spellStart"/>
            <w:r w:rsidRPr="00E1025F">
              <w:rPr>
                <w:rFonts w:ascii="Arial" w:hAnsi="Arial" w:cs="Arial"/>
                <w:sz w:val="20"/>
                <w:szCs w:val="20"/>
                <w:lang w:eastAsia="en-US"/>
              </w:rPr>
              <w:t>т.ч</w:t>
            </w:r>
            <w:proofErr w:type="spellEnd"/>
            <w:r w:rsidRPr="00E1025F">
              <w:rPr>
                <w:rFonts w:ascii="Arial" w:hAnsi="Arial" w:cs="Arial"/>
                <w:sz w:val="20"/>
                <w:szCs w:val="20"/>
                <w:lang w:eastAsia="en-US"/>
              </w:rPr>
              <w:t>. в связи с привлечением к устранению недостатков третьих лиц).</w:t>
            </w:r>
          </w:p>
        </w:tc>
      </w:tr>
      <w:tr w:rsidR="00E1025F" w:rsidRPr="002F690B" w14:paraId="4C854B75" w14:textId="77777777" w:rsidTr="00653F24">
        <w:tc>
          <w:tcPr>
            <w:tcW w:w="5070" w:type="dxa"/>
            <w:shd w:val="clear" w:color="auto" w:fill="auto"/>
          </w:tcPr>
          <w:p w14:paraId="21F8C38C" w14:textId="77777777" w:rsidR="00E1025F" w:rsidRPr="00E1025F" w:rsidRDefault="00E1025F" w:rsidP="002F690B">
            <w:pPr>
              <w:jc w:val="both"/>
              <w:rPr>
                <w:rFonts w:ascii="Arial" w:hAnsi="Arial" w:cs="Arial"/>
                <w:sz w:val="20"/>
                <w:szCs w:val="20"/>
                <w:lang w:val="en-US" w:eastAsia="en-US"/>
              </w:rPr>
            </w:pPr>
            <w:r w:rsidRPr="00E1025F">
              <w:rPr>
                <w:rFonts w:ascii="Arial" w:hAnsi="Arial" w:cs="Arial"/>
                <w:sz w:val="20"/>
                <w:szCs w:val="20"/>
                <w:lang w:val="en-US" w:eastAsia="en-US"/>
              </w:rPr>
              <w:t xml:space="preserve">7.5. The Contractor shall be entitled, instead </w:t>
            </w:r>
            <w:proofErr w:type="gramStart"/>
            <w:r w:rsidRPr="00E1025F">
              <w:rPr>
                <w:rFonts w:ascii="Arial" w:hAnsi="Arial" w:cs="Arial"/>
                <w:sz w:val="20"/>
                <w:szCs w:val="20"/>
                <w:lang w:val="en-US" w:eastAsia="en-US"/>
              </w:rPr>
              <w:t>of  elimination</w:t>
            </w:r>
            <w:proofErr w:type="gramEnd"/>
            <w:r w:rsidRPr="00E1025F">
              <w:rPr>
                <w:rFonts w:ascii="Arial" w:hAnsi="Arial" w:cs="Arial"/>
                <w:sz w:val="20"/>
                <w:szCs w:val="20"/>
                <w:lang w:val="en-US" w:eastAsia="en-US"/>
              </w:rPr>
              <w:t xml:space="preserve"> (correction) of defects it has been responsible for, to perform the Works anew free of charge with  compensation of  damages caused by the delay to the Client</w:t>
            </w:r>
            <w:r>
              <w:rPr>
                <w:rFonts w:ascii="Arial" w:hAnsi="Arial" w:cs="Arial"/>
                <w:sz w:val="20"/>
                <w:szCs w:val="20"/>
                <w:lang w:val="en-US" w:eastAsia="en-US"/>
              </w:rPr>
              <w:t>, subject to the Client’s consideration.</w:t>
            </w:r>
          </w:p>
        </w:tc>
        <w:tc>
          <w:tcPr>
            <w:tcW w:w="4501" w:type="dxa"/>
            <w:shd w:val="clear" w:color="auto" w:fill="auto"/>
          </w:tcPr>
          <w:p w14:paraId="5F72A733" w14:textId="77777777" w:rsidR="00E1025F" w:rsidRPr="00E1025F" w:rsidRDefault="00E1025F" w:rsidP="002F690B">
            <w:pPr>
              <w:jc w:val="both"/>
              <w:rPr>
                <w:rFonts w:ascii="Arial" w:hAnsi="Arial" w:cs="Arial"/>
                <w:sz w:val="20"/>
                <w:szCs w:val="20"/>
                <w:lang w:eastAsia="en-US"/>
              </w:rPr>
            </w:pPr>
            <w:r>
              <w:rPr>
                <w:rFonts w:ascii="Arial" w:hAnsi="Arial" w:cs="Arial"/>
                <w:sz w:val="20"/>
                <w:szCs w:val="20"/>
                <w:lang w:eastAsia="en-US"/>
              </w:rPr>
              <w:t xml:space="preserve">7.5. </w:t>
            </w:r>
            <w:r w:rsidRPr="00E1025F">
              <w:rPr>
                <w:rFonts w:ascii="Arial" w:hAnsi="Arial" w:cs="Arial"/>
                <w:sz w:val="20"/>
                <w:szCs w:val="20"/>
                <w:lang w:eastAsia="en-US"/>
              </w:rPr>
              <w:t xml:space="preserve">Подрядчик имеет право вместо устранения недостатков, за которые он отвечает, безвозмездно выполнить Работы заново с возмещением Заказчику убытков, </w:t>
            </w:r>
            <w:proofErr w:type="gramStart"/>
            <w:r w:rsidRPr="00E1025F">
              <w:rPr>
                <w:rFonts w:ascii="Arial" w:hAnsi="Arial" w:cs="Arial"/>
                <w:sz w:val="20"/>
                <w:szCs w:val="20"/>
                <w:lang w:eastAsia="en-US"/>
              </w:rPr>
              <w:t>причиненных</w:t>
            </w:r>
            <w:proofErr w:type="gramEnd"/>
            <w:r w:rsidRPr="00E1025F">
              <w:rPr>
                <w:rFonts w:ascii="Arial" w:hAnsi="Arial" w:cs="Arial"/>
                <w:sz w:val="20"/>
                <w:szCs w:val="20"/>
                <w:lang w:eastAsia="en-US"/>
              </w:rPr>
              <w:t xml:space="preserve"> в связи с этим просрочкой исполнения, по согласованию с Заказчиком.</w:t>
            </w:r>
          </w:p>
        </w:tc>
      </w:tr>
      <w:tr w:rsidR="00E1025F" w:rsidRPr="002F690B" w14:paraId="3A3506B2" w14:textId="77777777" w:rsidTr="00653F24">
        <w:tc>
          <w:tcPr>
            <w:tcW w:w="5070" w:type="dxa"/>
            <w:shd w:val="clear" w:color="auto" w:fill="auto"/>
          </w:tcPr>
          <w:p w14:paraId="30ACB1FA" w14:textId="77777777" w:rsidR="00E1025F" w:rsidRPr="00E1025F" w:rsidRDefault="00E1025F" w:rsidP="002F690B">
            <w:pPr>
              <w:jc w:val="both"/>
              <w:rPr>
                <w:rFonts w:ascii="Arial" w:hAnsi="Arial" w:cs="Arial"/>
                <w:sz w:val="20"/>
                <w:szCs w:val="20"/>
                <w:lang w:val="en-US" w:eastAsia="en-US"/>
              </w:rPr>
            </w:pPr>
            <w:r>
              <w:rPr>
                <w:rFonts w:ascii="Arial" w:hAnsi="Arial" w:cs="Arial"/>
                <w:sz w:val="20"/>
                <w:szCs w:val="20"/>
                <w:lang w:val="en-US" w:eastAsia="en-US"/>
              </w:rPr>
              <w:t xml:space="preserve">7.6. </w:t>
            </w:r>
            <w:r w:rsidRPr="00E1025F">
              <w:rPr>
                <w:rFonts w:ascii="Arial" w:hAnsi="Arial" w:cs="Arial"/>
                <w:sz w:val="20"/>
                <w:szCs w:val="20"/>
                <w:lang w:val="en-US" w:eastAsia="en-US"/>
              </w:rPr>
              <w:t>If the violations or other defects in the Works’ result have not been eliminated (corrected) within the period provided by the Client, or they have been significant and irremediable, the Client shall be entitled to terminate the Contract and claim compensation of damages.</w:t>
            </w:r>
          </w:p>
        </w:tc>
        <w:tc>
          <w:tcPr>
            <w:tcW w:w="4501" w:type="dxa"/>
            <w:shd w:val="clear" w:color="auto" w:fill="auto"/>
          </w:tcPr>
          <w:p w14:paraId="6C34A1EE" w14:textId="77777777" w:rsidR="00E1025F" w:rsidRPr="002F690B" w:rsidRDefault="00E1025F" w:rsidP="002F690B">
            <w:pPr>
              <w:jc w:val="both"/>
              <w:rPr>
                <w:rFonts w:ascii="Arial" w:hAnsi="Arial" w:cs="Arial"/>
                <w:sz w:val="20"/>
                <w:szCs w:val="20"/>
                <w:lang w:eastAsia="en-US"/>
              </w:rPr>
            </w:pPr>
            <w:r w:rsidRPr="00E1025F">
              <w:rPr>
                <w:rFonts w:ascii="Arial" w:hAnsi="Arial" w:cs="Arial"/>
                <w:sz w:val="20"/>
                <w:szCs w:val="20"/>
                <w:lang w:eastAsia="en-US"/>
              </w:rPr>
              <w:t>7.6. Если отступления в Работах от условий Договора или иные недостатки результата Работ в установленный Заказчиком срок не были устранены либо являются существенными и неустранимыми, Заказчик вправе отказаться от исполнения Договора и потребовать возмещения причиненных убытков.</w:t>
            </w:r>
          </w:p>
        </w:tc>
      </w:tr>
      <w:tr w:rsidR="002F690B" w:rsidRPr="002F690B" w14:paraId="6C6E6297" w14:textId="77777777" w:rsidTr="00653F24">
        <w:tc>
          <w:tcPr>
            <w:tcW w:w="5070" w:type="dxa"/>
            <w:shd w:val="clear" w:color="auto" w:fill="auto"/>
          </w:tcPr>
          <w:p w14:paraId="1F4EAF69" w14:textId="77777777" w:rsidR="00FC0902" w:rsidRPr="00256A62" w:rsidRDefault="00E86E4D"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7.7. </w:t>
            </w:r>
            <w:r w:rsidR="00256A62" w:rsidRPr="000C0A95">
              <w:rPr>
                <w:rFonts w:ascii="Arial" w:hAnsi="Arial" w:cs="Arial"/>
                <w:sz w:val="20"/>
                <w:szCs w:val="20"/>
                <w:lang w:val="en-US" w:eastAsia="en-US"/>
              </w:rPr>
              <w:t>Neither Party shall be liable for non-performance of any obligation hereunder on case of the onset of force majeure obstacles.</w:t>
            </w:r>
          </w:p>
        </w:tc>
        <w:tc>
          <w:tcPr>
            <w:tcW w:w="4501" w:type="dxa"/>
            <w:shd w:val="clear" w:color="auto" w:fill="auto"/>
          </w:tcPr>
          <w:p w14:paraId="28AC1355" w14:textId="77777777" w:rsidR="00FC0902" w:rsidRPr="002F690B" w:rsidRDefault="00FC0902" w:rsidP="002F690B">
            <w:pPr>
              <w:jc w:val="both"/>
              <w:rPr>
                <w:rFonts w:ascii="Arial" w:hAnsi="Arial" w:cs="Arial"/>
                <w:sz w:val="20"/>
                <w:szCs w:val="20"/>
                <w:lang w:eastAsia="en-US"/>
              </w:rPr>
            </w:pPr>
            <w:r w:rsidRPr="002F690B">
              <w:rPr>
                <w:rFonts w:ascii="Arial" w:hAnsi="Arial" w:cs="Arial"/>
                <w:sz w:val="20"/>
                <w:szCs w:val="20"/>
                <w:lang w:eastAsia="en-US"/>
              </w:rPr>
              <w:t xml:space="preserve">7.7. </w:t>
            </w:r>
            <w:r w:rsidR="00256A62" w:rsidRPr="00256A62">
              <w:rPr>
                <w:rFonts w:ascii="Arial" w:hAnsi="Arial" w:cs="Arial"/>
                <w:sz w:val="20"/>
                <w:szCs w:val="20"/>
                <w:lang w:eastAsia="en-US"/>
              </w:rPr>
              <w:t>Стороны не несут ответственности за неисполнение своих обязательств по настоящему Договору в случае наступления обстоятельств непреодолимой силы.</w:t>
            </w:r>
          </w:p>
        </w:tc>
      </w:tr>
      <w:tr w:rsidR="002F690B" w:rsidRPr="002F690B" w14:paraId="5B4C06CB" w14:textId="77777777" w:rsidTr="00653F24">
        <w:tc>
          <w:tcPr>
            <w:tcW w:w="5070" w:type="dxa"/>
            <w:shd w:val="clear" w:color="auto" w:fill="auto"/>
          </w:tcPr>
          <w:p w14:paraId="61C93C54" w14:textId="77777777" w:rsidR="00FC0902" w:rsidRPr="002F690B" w:rsidRDefault="00AA40F3" w:rsidP="00256A62">
            <w:pPr>
              <w:jc w:val="both"/>
              <w:rPr>
                <w:rFonts w:ascii="Arial" w:hAnsi="Arial" w:cs="Arial"/>
                <w:sz w:val="20"/>
                <w:szCs w:val="20"/>
                <w:lang w:val="en-US" w:eastAsia="en-US"/>
              </w:rPr>
            </w:pPr>
            <w:r w:rsidRPr="002F690B">
              <w:rPr>
                <w:rFonts w:ascii="Arial" w:hAnsi="Arial" w:cs="Arial"/>
                <w:sz w:val="20"/>
                <w:szCs w:val="20"/>
                <w:lang w:val="en-US" w:eastAsia="en-US"/>
              </w:rPr>
              <w:t xml:space="preserve">7.8. </w:t>
            </w:r>
            <w:r w:rsidR="00256A62" w:rsidRPr="00256A62">
              <w:rPr>
                <w:rFonts w:ascii="Arial" w:hAnsi="Arial" w:cs="Arial"/>
                <w:sz w:val="20"/>
                <w:szCs w:val="20"/>
                <w:lang w:val="en-US" w:eastAsia="en-US"/>
              </w:rPr>
              <w:t>Either Party should, within three (3) working days, notify another in writing on the onset and termination of force majeure circumstances and obstacles of frustration whic</w:t>
            </w:r>
            <w:r w:rsidR="00256A62">
              <w:rPr>
                <w:rFonts w:ascii="Arial" w:hAnsi="Arial" w:cs="Arial"/>
                <w:sz w:val="20"/>
                <w:szCs w:val="20"/>
                <w:lang w:val="en-US" w:eastAsia="en-US"/>
              </w:rPr>
              <w:t xml:space="preserve">h prevent obligations hereunder </w:t>
            </w:r>
            <w:r w:rsidR="00256A62" w:rsidRPr="00256A62">
              <w:rPr>
                <w:rFonts w:ascii="Arial" w:hAnsi="Arial" w:cs="Arial"/>
                <w:sz w:val="20"/>
                <w:szCs w:val="20"/>
                <w:lang w:val="en-US" w:eastAsia="en-US"/>
              </w:rPr>
              <w:t>from being performed.</w:t>
            </w:r>
          </w:p>
        </w:tc>
        <w:tc>
          <w:tcPr>
            <w:tcW w:w="4501" w:type="dxa"/>
            <w:shd w:val="clear" w:color="auto" w:fill="auto"/>
          </w:tcPr>
          <w:p w14:paraId="001C5DED" w14:textId="77777777" w:rsidR="00FC0902" w:rsidRPr="002F690B" w:rsidRDefault="00FC0902" w:rsidP="002F690B">
            <w:pPr>
              <w:jc w:val="both"/>
              <w:rPr>
                <w:rFonts w:ascii="Arial" w:hAnsi="Arial" w:cs="Arial"/>
                <w:sz w:val="20"/>
                <w:szCs w:val="20"/>
                <w:lang w:eastAsia="en-US"/>
              </w:rPr>
            </w:pPr>
            <w:r w:rsidRPr="002F690B">
              <w:rPr>
                <w:rFonts w:ascii="Arial" w:hAnsi="Arial" w:cs="Arial"/>
                <w:sz w:val="20"/>
                <w:szCs w:val="20"/>
                <w:lang w:eastAsia="en-US"/>
              </w:rPr>
              <w:t xml:space="preserve">7.8. </w:t>
            </w:r>
            <w:r w:rsidR="00256A62" w:rsidRPr="00256A62">
              <w:rPr>
                <w:rFonts w:ascii="Arial" w:hAnsi="Arial" w:cs="Arial"/>
                <w:sz w:val="20"/>
                <w:szCs w:val="20"/>
                <w:lang w:eastAsia="en-US"/>
              </w:rPr>
              <w:t>Обе стороны должны в течение 3 (Трех) рабочих дней известить письменно друг друга о начале и окончании действия обстоятельств непреодолимой силы, а равно об обстоятельствах, препятствующих выполнению обязательств по настоящему Договору.</w:t>
            </w:r>
          </w:p>
        </w:tc>
      </w:tr>
      <w:tr w:rsidR="002F690B" w:rsidRPr="002F690B" w14:paraId="702AFE78" w14:textId="77777777" w:rsidTr="00653F24">
        <w:trPr>
          <w:trHeight w:val="273"/>
        </w:trPr>
        <w:tc>
          <w:tcPr>
            <w:tcW w:w="5070" w:type="dxa"/>
            <w:shd w:val="clear" w:color="auto" w:fill="auto"/>
          </w:tcPr>
          <w:p w14:paraId="0EAD6E58" w14:textId="77777777" w:rsidR="00FC0902" w:rsidRPr="002F690B" w:rsidRDefault="00101E0F"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7.9. </w:t>
            </w:r>
            <w:r w:rsidR="00256A62" w:rsidRPr="00256A62">
              <w:rPr>
                <w:rFonts w:ascii="Arial" w:hAnsi="Arial" w:cs="Arial"/>
                <w:sz w:val="20"/>
                <w:szCs w:val="20"/>
                <w:lang w:val="en-US" w:eastAsia="en-US"/>
              </w:rPr>
              <w:t>A Party that is referring to the obsta</w:t>
            </w:r>
            <w:r w:rsidR="00256A62">
              <w:rPr>
                <w:rFonts w:ascii="Arial" w:hAnsi="Arial" w:cs="Arial"/>
                <w:sz w:val="20"/>
                <w:szCs w:val="20"/>
                <w:lang w:val="en-US" w:eastAsia="en-US"/>
              </w:rPr>
              <w:t>cles stipulated in cl. 7.8</w:t>
            </w:r>
            <w:r w:rsidR="00256A62" w:rsidRPr="00256A62">
              <w:rPr>
                <w:rFonts w:ascii="Arial" w:hAnsi="Arial" w:cs="Arial"/>
                <w:sz w:val="20"/>
                <w:szCs w:val="20"/>
                <w:lang w:val="en-US" w:eastAsia="en-US"/>
              </w:rPr>
              <w:t>. herein shall confirm it with an appropriate document that should be issued by a relevant authority or (if not applicable) other evidence</w:t>
            </w:r>
            <w:r w:rsidR="00256A62">
              <w:rPr>
                <w:rFonts w:ascii="Arial" w:hAnsi="Arial" w:cs="Arial"/>
                <w:sz w:val="20"/>
                <w:szCs w:val="20"/>
                <w:lang w:val="en-US" w:eastAsia="en-US"/>
              </w:rPr>
              <w:t>.</w:t>
            </w:r>
          </w:p>
        </w:tc>
        <w:tc>
          <w:tcPr>
            <w:tcW w:w="4501" w:type="dxa"/>
            <w:shd w:val="clear" w:color="auto" w:fill="auto"/>
          </w:tcPr>
          <w:p w14:paraId="2E6EEA9B" w14:textId="77777777" w:rsidR="00FC0902" w:rsidRPr="002F690B" w:rsidRDefault="00D81B1D" w:rsidP="002F690B">
            <w:pPr>
              <w:jc w:val="both"/>
              <w:rPr>
                <w:rFonts w:ascii="Arial" w:hAnsi="Arial" w:cs="Arial"/>
                <w:sz w:val="20"/>
                <w:szCs w:val="20"/>
                <w:lang w:eastAsia="en-US"/>
              </w:rPr>
            </w:pPr>
            <w:r>
              <w:rPr>
                <w:rFonts w:ascii="Arial" w:hAnsi="Arial" w:cs="Arial"/>
                <w:sz w:val="20"/>
                <w:szCs w:val="20"/>
                <w:lang w:eastAsia="en-US"/>
              </w:rPr>
              <w:t>7.9.</w:t>
            </w:r>
            <w:r w:rsidRPr="00D81B1D">
              <w:rPr>
                <w:rFonts w:ascii="Arial" w:hAnsi="Arial" w:cs="Arial"/>
                <w:sz w:val="20"/>
                <w:szCs w:val="20"/>
                <w:lang w:eastAsia="en-US"/>
              </w:rPr>
              <w:t xml:space="preserve"> </w:t>
            </w:r>
            <w:r w:rsidR="00256A62" w:rsidRPr="00256A62">
              <w:rPr>
                <w:rFonts w:ascii="Arial" w:hAnsi="Arial" w:cs="Arial"/>
                <w:sz w:val="20"/>
                <w:szCs w:val="20"/>
                <w:lang w:eastAsia="en-US"/>
              </w:rPr>
              <w:t>Сторона, ссылающаяся на обстоятельства, указанные в п.</w:t>
            </w:r>
            <w:r w:rsidR="00256A62">
              <w:rPr>
                <w:rFonts w:ascii="Arial" w:hAnsi="Arial" w:cs="Arial"/>
                <w:sz w:val="20"/>
                <w:szCs w:val="20"/>
                <w:lang w:eastAsia="en-US"/>
              </w:rPr>
              <w:t xml:space="preserve"> </w:t>
            </w:r>
            <w:r w:rsidR="00256A62" w:rsidRPr="00256A62">
              <w:rPr>
                <w:rFonts w:ascii="Arial" w:hAnsi="Arial" w:cs="Arial"/>
                <w:sz w:val="20"/>
                <w:szCs w:val="20"/>
                <w:lang w:eastAsia="en-US"/>
              </w:rPr>
              <w:t>7</w:t>
            </w:r>
            <w:r w:rsidR="00256A62">
              <w:rPr>
                <w:rFonts w:ascii="Arial" w:hAnsi="Arial" w:cs="Arial"/>
                <w:sz w:val="20"/>
                <w:szCs w:val="20"/>
                <w:lang w:eastAsia="en-US"/>
              </w:rPr>
              <w:t>.</w:t>
            </w:r>
            <w:r w:rsidR="00256A62" w:rsidRPr="00256A62">
              <w:rPr>
                <w:rFonts w:ascii="Arial" w:hAnsi="Arial" w:cs="Arial"/>
                <w:sz w:val="20"/>
                <w:szCs w:val="20"/>
                <w:lang w:eastAsia="en-US"/>
              </w:rPr>
              <w:t>8. Договора, обязана предоставить для их подтверждения документ компетентного органа или (если неприменимо) иные доказательства наличия таких обстоятельств.</w:t>
            </w:r>
          </w:p>
        </w:tc>
      </w:tr>
      <w:tr w:rsidR="002F690B" w:rsidRPr="002F690B" w14:paraId="35B56828" w14:textId="77777777" w:rsidTr="00653F24">
        <w:tc>
          <w:tcPr>
            <w:tcW w:w="5070" w:type="dxa"/>
            <w:shd w:val="clear" w:color="auto" w:fill="auto"/>
          </w:tcPr>
          <w:p w14:paraId="3C712A58" w14:textId="77777777" w:rsidR="00186EED" w:rsidRPr="002F690B" w:rsidRDefault="00186EED" w:rsidP="002F690B">
            <w:pPr>
              <w:jc w:val="center"/>
              <w:rPr>
                <w:rFonts w:ascii="Arial" w:hAnsi="Arial" w:cs="Arial"/>
                <w:b/>
                <w:bCs/>
                <w:sz w:val="20"/>
                <w:szCs w:val="20"/>
                <w:lang w:val="en-US"/>
              </w:rPr>
            </w:pPr>
            <w:r w:rsidRPr="002F690B">
              <w:rPr>
                <w:rFonts w:ascii="Arial" w:hAnsi="Arial" w:cs="Arial"/>
                <w:b/>
                <w:bCs/>
                <w:sz w:val="20"/>
                <w:szCs w:val="20"/>
              </w:rPr>
              <w:lastRenderedPageBreak/>
              <w:t xml:space="preserve">8. </w:t>
            </w:r>
            <w:r w:rsidRPr="002F690B">
              <w:rPr>
                <w:rFonts w:ascii="Arial" w:hAnsi="Arial" w:cs="Arial"/>
                <w:b/>
                <w:bCs/>
                <w:sz w:val="20"/>
                <w:szCs w:val="20"/>
                <w:lang w:val="en-US"/>
              </w:rPr>
              <w:t>DISPUTE SETTLEMENT PROCEDURE</w:t>
            </w:r>
          </w:p>
          <w:p w14:paraId="5C724969" w14:textId="77777777" w:rsidR="00186EED" w:rsidRPr="002F690B" w:rsidRDefault="00186EED" w:rsidP="002F690B">
            <w:pPr>
              <w:jc w:val="center"/>
              <w:rPr>
                <w:rFonts w:ascii="Arial" w:hAnsi="Arial" w:cs="Arial"/>
                <w:b/>
                <w:bCs/>
                <w:sz w:val="20"/>
                <w:szCs w:val="20"/>
              </w:rPr>
            </w:pPr>
          </w:p>
        </w:tc>
        <w:tc>
          <w:tcPr>
            <w:tcW w:w="4501" w:type="dxa"/>
            <w:shd w:val="clear" w:color="auto" w:fill="auto"/>
          </w:tcPr>
          <w:p w14:paraId="27771A03" w14:textId="77777777" w:rsidR="00186EED" w:rsidRPr="002F690B" w:rsidRDefault="00186EED" w:rsidP="002F690B">
            <w:pPr>
              <w:jc w:val="center"/>
              <w:rPr>
                <w:rFonts w:ascii="Arial" w:hAnsi="Arial" w:cs="Arial"/>
                <w:b/>
                <w:bCs/>
                <w:sz w:val="20"/>
                <w:szCs w:val="20"/>
              </w:rPr>
            </w:pPr>
            <w:r w:rsidRPr="002F690B">
              <w:rPr>
                <w:rFonts w:ascii="Arial" w:hAnsi="Arial" w:cs="Arial"/>
                <w:b/>
                <w:bCs/>
                <w:sz w:val="20"/>
                <w:szCs w:val="20"/>
              </w:rPr>
              <w:t>8. ПОРЯДОК РАЗРЕШЕНИЯ СПОРОВ</w:t>
            </w:r>
          </w:p>
          <w:p w14:paraId="1F2DA8E7" w14:textId="77777777" w:rsidR="00186EED" w:rsidRPr="002F690B" w:rsidRDefault="00186EED" w:rsidP="002F690B">
            <w:pPr>
              <w:jc w:val="center"/>
              <w:rPr>
                <w:rFonts w:ascii="Arial" w:hAnsi="Arial" w:cs="Arial"/>
                <w:b/>
                <w:bCs/>
                <w:sz w:val="20"/>
                <w:szCs w:val="20"/>
              </w:rPr>
            </w:pPr>
          </w:p>
        </w:tc>
      </w:tr>
      <w:tr w:rsidR="002F690B" w:rsidRPr="002F690B" w14:paraId="174E41ED" w14:textId="77777777" w:rsidTr="00653F24">
        <w:tc>
          <w:tcPr>
            <w:tcW w:w="5070" w:type="dxa"/>
            <w:shd w:val="clear" w:color="auto" w:fill="auto"/>
          </w:tcPr>
          <w:p w14:paraId="0B698FE4" w14:textId="77777777" w:rsidR="00DB5831" w:rsidRPr="000C0A95" w:rsidRDefault="00186EED"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8.1. </w:t>
            </w:r>
            <w:r w:rsidR="0022216C" w:rsidRPr="000C0A95">
              <w:rPr>
                <w:rFonts w:ascii="Arial" w:hAnsi="Arial" w:cs="Arial"/>
                <w:sz w:val="20"/>
                <w:szCs w:val="20"/>
                <w:lang w:val="en-US" w:eastAsia="en-US"/>
              </w:rPr>
              <w:t xml:space="preserve">All disputes </w:t>
            </w:r>
            <w:r w:rsidR="00DB5831" w:rsidRPr="000C0A95">
              <w:rPr>
                <w:rFonts w:ascii="Arial" w:hAnsi="Arial" w:cs="Arial"/>
                <w:sz w:val="20"/>
                <w:szCs w:val="20"/>
                <w:lang w:val="en-US" w:eastAsia="en-US"/>
              </w:rPr>
              <w:t xml:space="preserve">in regard to the Parties’ </w:t>
            </w:r>
            <w:r w:rsidR="0022216C" w:rsidRPr="000C0A95">
              <w:rPr>
                <w:rFonts w:ascii="Arial" w:hAnsi="Arial" w:cs="Arial"/>
                <w:sz w:val="20"/>
                <w:szCs w:val="20"/>
                <w:lang w:val="en-US" w:eastAsia="en-US"/>
              </w:rPr>
              <w:t xml:space="preserve">performance of obligations hereunder shall be settled by way of negotiations. </w:t>
            </w:r>
          </w:p>
          <w:p w14:paraId="6BC1CAA2" w14:textId="77777777" w:rsidR="00DB5831" w:rsidRPr="000C0A95" w:rsidRDefault="00DB5831" w:rsidP="002F690B">
            <w:pPr>
              <w:jc w:val="both"/>
              <w:rPr>
                <w:rFonts w:ascii="Arial" w:hAnsi="Arial" w:cs="Arial"/>
                <w:sz w:val="20"/>
                <w:szCs w:val="20"/>
                <w:lang w:val="en-US" w:eastAsia="en-US"/>
              </w:rPr>
            </w:pPr>
          </w:p>
          <w:p w14:paraId="04879A86"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Should the Parties fail to peacefully settle a dispute, </w:t>
            </w:r>
            <w:r w:rsidR="00DB5831" w:rsidRPr="000C0A95">
              <w:rPr>
                <w:rFonts w:ascii="Arial" w:hAnsi="Arial" w:cs="Arial"/>
                <w:sz w:val="20"/>
                <w:szCs w:val="20"/>
                <w:lang w:val="en-US" w:eastAsia="en-US"/>
              </w:rPr>
              <w:t>the dispute shall be settled by</w:t>
            </w:r>
            <w:r w:rsidRPr="000C0A95">
              <w:rPr>
                <w:rFonts w:ascii="Arial" w:hAnsi="Arial" w:cs="Arial"/>
                <w:sz w:val="20"/>
                <w:szCs w:val="20"/>
                <w:lang w:val="en-US" w:eastAsia="en-US"/>
              </w:rPr>
              <w:t xml:space="preserve"> </w:t>
            </w:r>
            <w:r w:rsidR="00DB5831" w:rsidRPr="000C0A95">
              <w:rPr>
                <w:rFonts w:ascii="Arial" w:hAnsi="Arial" w:cs="Arial"/>
                <w:sz w:val="20"/>
                <w:szCs w:val="20"/>
                <w:lang w:val="en-US" w:eastAsia="en-US"/>
              </w:rPr>
              <w:t>the International Commercial Arbitration Court for Russian Chamber of Commerce of the Russian Federation in line</w:t>
            </w:r>
            <w:r w:rsidRPr="000C0A95">
              <w:rPr>
                <w:rFonts w:ascii="Arial" w:hAnsi="Arial" w:cs="Arial"/>
                <w:sz w:val="20"/>
                <w:szCs w:val="20"/>
                <w:lang w:val="en-US" w:eastAsia="en-US"/>
              </w:rPr>
              <w:t xml:space="preserve"> with its rules. </w:t>
            </w:r>
          </w:p>
          <w:p w14:paraId="613FA8EC" w14:textId="77777777" w:rsidR="00DB5831" w:rsidRPr="000C0A95" w:rsidRDefault="00DB5831" w:rsidP="002F690B">
            <w:pPr>
              <w:jc w:val="both"/>
              <w:rPr>
                <w:rFonts w:ascii="Arial" w:hAnsi="Arial" w:cs="Arial"/>
                <w:sz w:val="20"/>
                <w:szCs w:val="20"/>
                <w:lang w:val="en-US" w:eastAsia="en-US"/>
              </w:rPr>
            </w:pPr>
          </w:p>
          <w:p w14:paraId="62403FF2"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The </w:t>
            </w:r>
            <w:r w:rsidR="00DB5831" w:rsidRPr="000C0A95">
              <w:rPr>
                <w:rFonts w:ascii="Arial" w:hAnsi="Arial" w:cs="Arial"/>
                <w:sz w:val="20"/>
                <w:szCs w:val="20"/>
                <w:lang w:val="en-US" w:eastAsia="en-US"/>
              </w:rPr>
              <w:t xml:space="preserve">Court </w:t>
            </w:r>
            <w:r w:rsidRPr="000C0A95">
              <w:rPr>
                <w:rFonts w:ascii="Arial" w:hAnsi="Arial" w:cs="Arial"/>
                <w:sz w:val="20"/>
                <w:szCs w:val="20"/>
                <w:lang w:val="en-US" w:eastAsia="en-US"/>
              </w:rPr>
              <w:t>award shall be final and binding for both Parties.</w:t>
            </w:r>
          </w:p>
          <w:p w14:paraId="55E21B6D" w14:textId="77777777" w:rsidR="00DB5831" w:rsidRPr="000C0A95" w:rsidRDefault="00DB5831" w:rsidP="002F690B">
            <w:pPr>
              <w:jc w:val="both"/>
              <w:rPr>
                <w:rFonts w:ascii="Arial" w:hAnsi="Arial" w:cs="Arial"/>
                <w:sz w:val="20"/>
                <w:szCs w:val="20"/>
                <w:lang w:val="en-US" w:eastAsia="en-US"/>
              </w:rPr>
            </w:pPr>
          </w:p>
          <w:p w14:paraId="5E430FBE"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The arbitration </w:t>
            </w:r>
            <w:proofErr w:type="gramStart"/>
            <w:r w:rsidRPr="000C0A95">
              <w:rPr>
                <w:rFonts w:ascii="Arial" w:hAnsi="Arial" w:cs="Arial"/>
                <w:sz w:val="20"/>
                <w:szCs w:val="20"/>
                <w:lang w:val="en-US" w:eastAsia="en-US"/>
              </w:rPr>
              <w:t xml:space="preserve">proceedings </w:t>
            </w:r>
            <w:r w:rsidR="00DB5831" w:rsidRPr="000C0A95">
              <w:rPr>
                <w:rFonts w:ascii="Arial" w:hAnsi="Arial" w:cs="Arial"/>
                <w:sz w:val="20"/>
                <w:szCs w:val="20"/>
                <w:lang w:val="en-US" w:eastAsia="en-US"/>
              </w:rPr>
              <w:t xml:space="preserve"> shall</w:t>
            </w:r>
            <w:proofErr w:type="gramEnd"/>
            <w:r w:rsidR="00DB5831" w:rsidRPr="000C0A95">
              <w:rPr>
                <w:rFonts w:ascii="Arial" w:hAnsi="Arial" w:cs="Arial"/>
                <w:sz w:val="20"/>
                <w:szCs w:val="20"/>
                <w:lang w:val="en-US" w:eastAsia="en-US"/>
              </w:rPr>
              <w:t xml:space="preserve"> be </w:t>
            </w:r>
            <w:r w:rsidRPr="000C0A95">
              <w:rPr>
                <w:rFonts w:ascii="Arial" w:hAnsi="Arial" w:cs="Arial"/>
                <w:sz w:val="20"/>
                <w:szCs w:val="20"/>
                <w:lang w:val="en-US" w:eastAsia="en-US"/>
              </w:rPr>
              <w:t>in Russian.</w:t>
            </w:r>
          </w:p>
          <w:p w14:paraId="4DBFE27C"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Russian law </w:t>
            </w:r>
            <w:r w:rsidR="00DB5831" w:rsidRPr="000C0A95">
              <w:rPr>
                <w:rFonts w:ascii="Arial" w:hAnsi="Arial" w:cs="Arial"/>
                <w:sz w:val="20"/>
                <w:szCs w:val="20"/>
                <w:lang w:val="en-US" w:eastAsia="en-US"/>
              </w:rPr>
              <w:t xml:space="preserve">shall be </w:t>
            </w:r>
            <w:r w:rsidRPr="000C0A95">
              <w:rPr>
                <w:rFonts w:ascii="Arial" w:hAnsi="Arial" w:cs="Arial"/>
                <w:sz w:val="20"/>
                <w:szCs w:val="20"/>
                <w:lang w:val="en-US" w:eastAsia="en-US"/>
              </w:rPr>
              <w:t>applied.</w:t>
            </w:r>
          </w:p>
          <w:p w14:paraId="55608F8E" w14:textId="77777777" w:rsidR="00186EED" w:rsidRPr="000C0A95" w:rsidRDefault="00DB5831"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The place of arbitration shall </w:t>
            </w:r>
            <w:proofErr w:type="gramStart"/>
            <w:r w:rsidRPr="000C0A95">
              <w:rPr>
                <w:rFonts w:ascii="Arial" w:hAnsi="Arial" w:cs="Arial"/>
                <w:sz w:val="20"/>
                <w:szCs w:val="20"/>
                <w:lang w:val="en-US" w:eastAsia="en-US"/>
              </w:rPr>
              <w:t xml:space="preserve">be  </w:t>
            </w:r>
            <w:r w:rsidR="00EB2A6F" w:rsidRPr="000C0A95">
              <w:rPr>
                <w:rFonts w:ascii="Arial" w:hAnsi="Arial" w:cs="Arial"/>
                <w:sz w:val="20"/>
                <w:szCs w:val="20"/>
                <w:lang w:val="en-US" w:eastAsia="en-US"/>
              </w:rPr>
              <w:t>Moscow</w:t>
            </w:r>
            <w:proofErr w:type="gramEnd"/>
            <w:r w:rsidR="00EB2A6F" w:rsidRPr="000C0A95">
              <w:rPr>
                <w:rFonts w:ascii="Arial" w:hAnsi="Arial" w:cs="Arial"/>
                <w:sz w:val="20"/>
                <w:szCs w:val="20"/>
                <w:lang w:val="en-US" w:eastAsia="en-US"/>
              </w:rPr>
              <w:t>, Russian Federation.</w:t>
            </w:r>
          </w:p>
        </w:tc>
        <w:tc>
          <w:tcPr>
            <w:tcW w:w="4501" w:type="dxa"/>
            <w:shd w:val="clear" w:color="auto" w:fill="auto"/>
          </w:tcPr>
          <w:p w14:paraId="747012A0" w14:textId="77777777" w:rsidR="00DB5831" w:rsidRPr="00DB5831" w:rsidRDefault="00186EED" w:rsidP="002F690B">
            <w:pPr>
              <w:jc w:val="both"/>
              <w:rPr>
                <w:rFonts w:ascii="Arial" w:hAnsi="Arial" w:cs="Arial"/>
                <w:sz w:val="20"/>
                <w:szCs w:val="20"/>
                <w:lang w:eastAsia="en-US"/>
              </w:rPr>
            </w:pPr>
            <w:r w:rsidRPr="00DB5831">
              <w:rPr>
                <w:rFonts w:ascii="Arial" w:hAnsi="Arial" w:cs="Arial"/>
                <w:sz w:val="20"/>
                <w:szCs w:val="20"/>
                <w:lang w:eastAsia="en-US"/>
              </w:rPr>
              <w:t xml:space="preserve">8.1. </w:t>
            </w:r>
            <w:r w:rsidRPr="002F690B">
              <w:rPr>
                <w:rFonts w:ascii="Arial" w:hAnsi="Arial" w:cs="Arial"/>
                <w:sz w:val="20"/>
                <w:szCs w:val="20"/>
                <w:lang w:eastAsia="en-US"/>
              </w:rPr>
              <w:t>Все</w:t>
            </w:r>
            <w:r w:rsidRPr="00DB5831">
              <w:rPr>
                <w:rFonts w:ascii="Arial" w:hAnsi="Arial" w:cs="Arial"/>
                <w:sz w:val="20"/>
                <w:szCs w:val="20"/>
                <w:lang w:eastAsia="en-US"/>
              </w:rPr>
              <w:t xml:space="preserve"> </w:t>
            </w:r>
            <w:r w:rsidRPr="002F690B">
              <w:rPr>
                <w:rFonts w:ascii="Arial" w:hAnsi="Arial" w:cs="Arial"/>
                <w:sz w:val="20"/>
                <w:szCs w:val="20"/>
                <w:lang w:eastAsia="en-US"/>
              </w:rPr>
              <w:t>споры</w:t>
            </w:r>
            <w:r w:rsidRPr="00DB5831">
              <w:rPr>
                <w:rFonts w:ascii="Arial" w:hAnsi="Arial" w:cs="Arial"/>
                <w:sz w:val="20"/>
                <w:szCs w:val="20"/>
                <w:lang w:eastAsia="en-US"/>
              </w:rPr>
              <w:t xml:space="preserve">, </w:t>
            </w:r>
            <w:r w:rsidRPr="002F690B">
              <w:rPr>
                <w:rFonts w:ascii="Arial" w:hAnsi="Arial" w:cs="Arial"/>
                <w:sz w:val="20"/>
                <w:szCs w:val="20"/>
                <w:lang w:eastAsia="en-US"/>
              </w:rPr>
              <w:t>возникшие</w:t>
            </w:r>
            <w:r w:rsidRPr="00DB5831">
              <w:rPr>
                <w:rFonts w:ascii="Arial" w:hAnsi="Arial" w:cs="Arial"/>
                <w:sz w:val="20"/>
                <w:szCs w:val="20"/>
                <w:lang w:eastAsia="en-US"/>
              </w:rPr>
              <w:t xml:space="preserve"> </w:t>
            </w:r>
            <w:r w:rsidRPr="002F690B">
              <w:rPr>
                <w:rFonts w:ascii="Arial" w:hAnsi="Arial" w:cs="Arial"/>
                <w:sz w:val="20"/>
                <w:szCs w:val="20"/>
                <w:lang w:eastAsia="en-US"/>
              </w:rPr>
              <w:t>в</w:t>
            </w:r>
            <w:r w:rsidRPr="00DB5831">
              <w:rPr>
                <w:rFonts w:ascii="Arial" w:hAnsi="Arial" w:cs="Arial"/>
                <w:sz w:val="20"/>
                <w:szCs w:val="20"/>
                <w:lang w:eastAsia="en-US"/>
              </w:rPr>
              <w:t xml:space="preserve"> </w:t>
            </w:r>
            <w:r w:rsidRPr="002F690B">
              <w:rPr>
                <w:rFonts w:ascii="Arial" w:hAnsi="Arial" w:cs="Arial"/>
                <w:sz w:val="20"/>
                <w:szCs w:val="20"/>
                <w:lang w:eastAsia="en-US"/>
              </w:rPr>
              <w:t>процессе</w:t>
            </w:r>
            <w:r w:rsidRPr="00DB5831">
              <w:rPr>
                <w:rFonts w:ascii="Arial" w:hAnsi="Arial" w:cs="Arial"/>
                <w:sz w:val="20"/>
                <w:szCs w:val="20"/>
                <w:lang w:eastAsia="en-US"/>
              </w:rPr>
              <w:t xml:space="preserve"> </w:t>
            </w:r>
            <w:r w:rsidRPr="002F690B">
              <w:rPr>
                <w:rFonts w:ascii="Arial" w:hAnsi="Arial" w:cs="Arial"/>
                <w:sz w:val="20"/>
                <w:szCs w:val="20"/>
                <w:lang w:eastAsia="en-US"/>
              </w:rPr>
              <w:t>исполнения</w:t>
            </w:r>
            <w:r w:rsidRPr="00DB5831">
              <w:rPr>
                <w:rFonts w:ascii="Arial" w:hAnsi="Arial" w:cs="Arial"/>
                <w:sz w:val="20"/>
                <w:szCs w:val="20"/>
                <w:lang w:eastAsia="en-US"/>
              </w:rPr>
              <w:t xml:space="preserve"> </w:t>
            </w:r>
            <w:r w:rsidRPr="002F690B">
              <w:rPr>
                <w:rFonts w:ascii="Arial" w:hAnsi="Arial" w:cs="Arial"/>
                <w:sz w:val="20"/>
                <w:szCs w:val="20"/>
                <w:lang w:eastAsia="en-US"/>
              </w:rPr>
              <w:t>сторонами</w:t>
            </w:r>
            <w:r w:rsidRPr="00DB5831">
              <w:rPr>
                <w:rFonts w:ascii="Arial" w:hAnsi="Arial" w:cs="Arial"/>
                <w:sz w:val="20"/>
                <w:szCs w:val="20"/>
                <w:lang w:eastAsia="en-US"/>
              </w:rPr>
              <w:t xml:space="preserve"> </w:t>
            </w:r>
            <w:r w:rsidRPr="002F690B">
              <w:rPr>
                <w:rFonts w:ascii="Arial" w:hAnsi="Arial" w:cs="Arial"/>
                <w:sz w:val="20"/>
                <w:szCs w:val="20"/>
                <w:lang w:eastAsia="en-US"/>
              </w:rPr>
              <w:t>обязательств</w:t>
            </w:r>
            <w:r w:rsidRPr="00DB5831">
              <w:rPr>
                <w:rFonts w:ascii="Arial" w:hAnsi="Arial" w:cs="Arial"/>
                <w:sz w:val="20"/>
                <w:szCs w:val="20"/>
                <w:lang w:eastAsia="en-US"/>
              </w:rPr>
              <w:t xml:space="preserve"> </w:t>
            </w:r>
            <w:r w:rsidRPr="002F690B">
              <w:rPr>
                <w:rFonts w:ascii="Arial" w:hAnsi="Arial" w:cs="Arial"/>
                <w:sz w:val="20"/>
                <w:szCs w:val="20"/>
                <w:lang w:eastAsia="en-US"/>
              </w:rPr>
              <w:t>по</w:t>
            </w:r>
            <w:r w:rsidRPr="00DB5831">
              <w:rPr>
                <w:rFonts w:ascii="Arial" w:hAnsi="Arial" w:cs="Arial"/>
                <w:sz w:val="20"/>
                <w:szCs w:val="20"/>
                <w:lang w:eastAsia="en-US"/>
              </w:rPr>
              <w:t xml:space="preserve"> </w:t>
            </w:r>
            <w:r w:rsidRPr="002F690B">
              <w:rPr>
                <w:rFonts w:ascii="Arial" w:hAnsi="Arial" w:cs="Arial"/>
                <w:sz w:val="20"/>
                <w:szCs w:val="20"/>
                <w:lang w:eastAsia="en-US"/>
              </w:rPr>
              <w:t>настоящему</w:t>
            </w:r>
            <w:r w:rsidRPr="00DB5831">
              <w:rPr>
                <w:rFonts w:ascii="Arial" w:hAnsi="Arial" w:cs="Arial"/>
                <w:sz w:val="20"/>
                <w:szCs w:val="20"/>
                <w:lang w:eastAsia="en-US"/>
              </w:rPr>
              <w:t xml:space="preserve"> </w:t>
            </w:r>
            <w:r w:rsidRPr="002F690B">
              <w:rPr>
                <w:rFonts w:ascii="Arial" w:hAnsi="Arial" w:cs="Arial"/>
                <w:sz w:val="20"/>
                <w:szCs w:val="20"/>
                <w:lang w:eastAsia="en-US"/>
              </w:rPr>
              <w:t>договору</w:t>
            </w:r>
            <w:r w:rsidRPr="00DB5831">
              <w:rPr>
                <w:rFonts w:ascii="Arial" w:hAnsi="Arial" w:cs="Arial"/>
                <w:sz w:val="20"/>
                <w:szCs w:val="20"/>
                <w:lang w:eastAsia="en-US"/>
              </w:rPr>
              <w:t xml:space="preserve">, </w:t>
            </w:r>
            <w:r w:rsidRPr="002F690B">
              <w:rPr>
                <w:rFonts w:ascii="Arial" w:hAnsi="Arial" w:cs="Arial"/>
                <w:sz w:val="20"/>
                <w:szCs w:val="20"/>
                <w:lang w:eastAsia="en-US"/>
              </w:rPr>
              <w:t xml:space="preserve">разрешаются путем переговоров. </w:t>
            </w:r>
          </w:p>
          <w:p w14:paraId="0A876E60"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 xml:space="preserve">В случае если мирного решения по спорному вопросу найти не удастся, спор подлежит передаче в Международный Коммерческий Арбитражный суд при Торгово-промышленной палате Российской Федерации в соответствии с его регламентом. </w:t>
            </w:r>
          </w:p>
          <w:p w14:paraId="08A2223C"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 xml:space="preserve">Решение Арбитражного суда будет являться окончательным и обязательным для обеих сторон. </w:t>
            </w:r>
          </w:p>
          <w:p w14:paraId="4F08049A"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Язык арбитражного производства — русский.</w:t>
            </w:r>
          </w:p>
          <w:p w14:paraId="01A5799E"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Применимое право – российское.</w:t>
            </w:r>
          </w:p>
          <w:p w14:paraId="44374491" w14:textId="77777777" w:rsidR="00186EED" w:rsidRPr="00DB5831" w:rsidRDefault="00186EED" w:rsidP="00DB5831">
            <w:pPr>
              <w:jc w:val="both"/>
              <w:rPr>
                <w:rFonts w:ascii="Arial" w:hAnsi="Arial" w:cs="Arial"/>
                <w:sz w:val="20"/>
                <w:szCs w:val="20"/>
                <w:lang w:eastAsia="en-US"/>
              </w:rPr>
            </w:pPr>
            <w:r w:rsidRPr="002F690B">
              <w:rPr>
                <w:rFonts w:ascii="Arial" w:hAnsi="Arial" w:cs="Arial"/>
                <w:sz w:val="20"/>
                <w:szCs w:val="20"/>
                <w:lang w:eastAsia="en-US"/>
              </w:rPr>
              <w:t xml:space="preserve">Местом проведения арбитража </w:t>
            </w:r>
            <w:r w:rsidR="00DB5831" w:rsidRPr="00DB5831">
              <w:rPr>
                <w:rFonts w:ascii="Arial" w:hAnsi="Arial" w:cs="Arial"/>
                <w:sz w:val="20"/>
                <w:szCs w:val="20"/>
                <w:lang w:eastAsia="en-US"/>
              </w:rPr>
              <w:t xml:space="preserve">- </w:t>
            </w:r>
            <w:r w:rsidRPr="002F690B">
              <w:rPr>
                <w:rFonts w:ascii="Arial" w:hAnsi="Arial" w:cs="Arial"/>
                <w:sz w:val="20"/>
                <w:szCs w:val="20"/>
                <w:lang w:eastAsia="en-US"/>
              </w:rPr>
              <w:t>г. Москва, Российская Федерация.</w:t>
            </w:r>
          </w:p>
        </w:tc>
      </w:tr>
      <w:tr w:rsidR="002F690B" w:rsidRPr="002F690B" w14:paraId="4EC7BEE6" w14:textId="77777777" w:rsidTr="00653F24">
        <w:tc>
          <w:tcPr>
            <w:tcW w:w="5070" w:type="dxa"/>
            <w:shd w:val="clear" w:color="auto" w:fill="auto"/>
          </w:tcPr>
          <w:p w14:paraId="3043D879" w14:textId="77777777" w:rsidR="00EB2A6F" w:rsidRPr="002F690B" w:rsidRDefault="00EB2A6F" w:rsidP="002F690B">
            <w:pPr>
              <w:jc w:val="center"/>
              <w:rPr>
                <w:rFonts w:ascii="Arial" w:hAnsi="Arial" w:cs="Arial"/>
                <w:b/>
                <w:bCs/>
                <w:sz w:val="20"/>
                <w:szCs w:val="20"/>
                <w:lang w:val="en-US"/>
              </w:rPr>
            </w:pPr>
            <w:r w:rsidRPr="002F690B">
              <w:rPr>
                <w:rFonts w:ascii="Arial" w:hAnsi="Arial" w:cs="Arial"/>
                <w:b/>
                <w:bCs/>
                <w:sz w:val="20"/>
                <w:szCs w:val="20"/>
              </w:rPr>
              <w:t>9</w:t>
            </w:r>
            <w:r w:rsidRPr="002F690B">
              <w:rPr>
                <w:rFonts w:ascii="Arial" w:hAnsi="Arial" w:cs="Arial"/>
                <w:b/>
                <w:bCs/>
                <w:sz w:val="20"/>
                <w:szCs w:val="20"/>
                <w:lang w:val="en-US"/>
              </w:rPr>
              <w:t>. OCCUPATIONAL HEALTH REQUIREMENTS</w:t>
            </w:r>
          </w:p>
          <w:p w14:paraId="35D4565A" w14:textId="77777777" w:rsidR="00EB2A6F" w:rsidRPr="002F690B" w:rsidRDefault="00EB2A6F" w:rsidP="002F690B">
            <w:pPr>
              <w:jc w:val="center"/>
              <w:rPr>
                <w:rFonts w:ascii="Arial" w:hAnsi="Arial" w:cs="Arial"/>
                <w:b/>
                <w:bCs/>
                <w:sz w:val="20"/>
                <w:szCs w:val="20"/>
                <w:lang w:val="en-US"/>
              </w:rPr>
            </w:pPr>
          </w:p>
        </w:tc>
        <w:tc>
          <w:tcPr>
            <w:tcW w:w="4501" w:type="dxa"/>
            <w:shd w:val="clear" w:color="auto" w:fill="auto"/>
          </w:tcPr>
          <w:p w14:paraId="2E017D9C" w14:textId="77777777" w:rsidR="00EB2A6F" w:rsidRPr="002F690B" w:rsidRDefault="00EB2A6F" w:rsidP="002F690B">
            <w:pPr>
              <w:jc w:val="center"/>
              <w:rPr>
                <w:rFonts w:ascii="Arial" w:hAnsi="Arial" w:cs="Arial"/>
                <w:b/>
                <w:bCs/>
                <w:sz w:val="20"/>
                <w:szCs w:val="20"/>
                <w:lang w:val="en-US"/>
              </w:rPr>
            </w:pPr>
            <w:r w:rsidRPr="002F690B">
              <w:rPr>
                <w:rFonts w:ascii="Arial" w:hAnsi="Arial" w:cs="Arial"/>
                <w:b/>
                <w:bCs/>
                <w:sz w:val="20"/>
                <w:szCs w:val="20"/>
              </w:rPr>
              <w:t>9</w:t>
            </w:r>
            <w:r w:rsidRPr="002F690B">
              <w:rPr>
                <w:rFonts w:ascii="Arial" w:hAnsi="Arial" w:cs="Arial"/>
                <w:b/>
                <w:bCs/>
                <w:sz w:val="20"/>
                <w:szCs w:val="20"/>
                <w:lang w:val="en-US"/>
              </w:rPr>
              <w:t xml:space="preserve">. </w:t>
            </w:r>
            <w:r w:rsidRPr="002F690B">
              <w:rPr>
                <w:rFonts w:ascii="Arial" w:hAnsi="Arial" w:cs="Arial"/>
                <w:b/>
                <w:bCs/>
                <w:sz w:val="20"/>
                <w:szCs w:val="20"/>
              </w:rPr>
              <w:t>ТРЕБОВАНИЯ</w:t>
            </w:r>
            <w:r w:rsidRPr="002F690B">
              <w:rPr>
                <w:rFonts w:ascii="Arial" w:hAnsi="Arial" w:cs="Arial"/>
                <w:b/>
                <w:bCs/>
                <w:sz w:val="20"/>
                <w:szCs w:val="20"/>
                <w:lang w:val="en-US"/>
              </w:rPr>
              <w:t xml:space="preserve"> </w:t>
            </w:r>
            <w:r w:rsidRPr="002F690B">
              <w:rPr>
                <w:rFonts w:ascii="Arial" w:hAnsi="Arial" w:cs="Arial"/>
                <w:b/>
                <w:bCs/>
                <w:sz w:val="20"/>
                <w:szCs w:val="20"/>
              </w:rPr>
              <w:t>К</w:t>
            </w:r>
            <w:r w:rsidRPr="002F690B">
              <w:rPr>
                <w:rFonts w:ascii="Arial" w:hAnsi="Arial" w:cs="Arial"/>
                <w:b/>
                <w:bCs/>
                <w:sz w:val="20"/>
                <w:szCs w:val="20"/>
                <w:lang w:val="en-US"/>
              </w:rPr>
              <w:t xml:space="preserve"> </w:t>
            </w:r>
            <w:r w:rsidRPr="002F690B">
              <w:rPr>
                <w:rFonts w:ascii="Arial" w:hAnsi="Arial" w:cs="Arial"/>
                <w:b/>
                <w:bCs/>
                <w:sz w:val="20"/>
                <w:szCs w:val="20"/>
              </w:rPr>
              <w:t>ОХРАНЕ</w:t>
            </w:r>
            <w:r w:rsidRPr="002F690B">
              <w:rPr>
                <w:rFonts w:ascii="Arial" w:hAnsi="Arial" w:cs="Arial"/>
                <w:b/>
                <w:bCs/>
                <w:sz w:val="20"/>
                <w:szCs w:val="20"/>
                <w:lang w:val="en-US"/>
              </w:rPr>
              <w:t xml:space="preserve"> </w:t>
            </w:r>
            <w:r w:rsidRPr="002F690B">
              <w:rPr>
                <w:rFonts w:ascii="Arial" w:hAnsi="Arial" w:cs="Arial"/>
                <w:b/>
                <w:bCs/>
                <w:sz w:val="20"/>
                <w:szCs w:val="20"/>
              </w:rPr>
              <w:t>ТРУДА</w:t>
            </w:r>
          </w:p>
          <w:p w14:paraId="0A3C8505" w14:textId="77777777" w:rsidR="00EB2A6F" w:rsidRPr="002F690B" w:rsidRDefault="00EB2A6F" w:rsidP="002F690B">
            <w:pPr>
              <w:jc w:val="center"/>
              <w:rPr>
                <w:rFonts w:ascii="Arial" w:hAnsi="Arial" w:cs="Arial"/>
                <w:b/>
                <w:bCs/>
                <w:sz w:val="20"/>
                <w:szCs w:val="20"/>
                <w:lang w:val="en-US"/>
              </w:rPr>
            </w:pPr>
          </w:p>
        </w:tc>
      </w:tr>
      <w:tr w:rsidR="002F690B" w:rsidRPr="006D066D" w14:paraId="6EFD0D27" w14:textId="77777777" w:rsidTr="00653F24">
        <w:tc>
          <w:tcPr>
            <w:tcW w:w="5070" w:type="dxa"/>
            <w:shd w:val="clear" w:color="auto" w:fill="auto"/>
          </w:tcPr>
          <w:p w14:paraId="5FF34C3A" w14:textId="77777777" w:rsidR="006D066D" w:rsidRPr="00DB5831" w:rsidRDefault="004425CD" w:rsidP="006D066D">
            <w:pPr>
              <w:jc w:val="both"/>
              <w:rPr>
                <w:rFonts w:ascii="Arial" w:hAnsi="Arial" w:cs="Arial"/>
                <w:sz w:val="20"/>
                <w:szCs w:val="20"/>
                <w:lang w:val="en-US" w:eastAsia="en-US"/>
              </w:rPr>
            </w:pPr>
            <w:r w:rsidRPr="002F690B">
              <w:rPr>
                <w:rFonts w:ascii="Arial" w:hAnsi="Arial" w:cs="Arial"/>
                <w:sz w:val="20"/>
                <w:szCs w:val="20"/>
                <w:lang w:val="en-US" w:eastAsia="en-US"/>
              </w:rPr>
              <w:t xml:space="preserve">9.1. </w:t>
            </w:r>
            <w:r w:rsidR="006D066D" w:rsidRPr="00DB5831">
              <w:rPr>
                <w:rFonts w:ascii="Arial" w:hAnsi="Arial" w:cs="Arial"/>
                <w:sz w:val="20"/>
                <w:szCs w:val="20"/>
                <w:lang w:val="en-US" w:eastAsia="en-US"/>
              </w:rPr>
              <w:t>Responsibility for compliance with the regulatory and legislative occupational health requirements, construction and sanitary rules and regulations, health rules and instructions, regulations on installation and safe operation, hygienic norms and state safety standards as follows:</w:t>
            </w:r>
          </w:p>
          <w:p w14:paraId="13C042A3" w14:textId="77777777" w:rsidR="006D066D" w:rsidRPr="00DB5831" w:rsidRDefault="006D066D" w:rsidP="006D066D">
            <w:pPr>
              <w:jc w:val="both"/>
              <w:rPr>
                <w:rFonts w:ascii="Arial" w:hAnsi="Arial" w:cs="Arial"/>
                <w:sz w:val="20"/>
                <w:szCs w:val="20"/>
                <w:lang w:val="en-US" w:eastAsia="en-US"/>
              </w:rPr>
            </w:pPr>
          </w:p>
          <w:p w14:paraId="51C91A77" w14:textId="77777777" w:rsidR="006D066D" w:rsidRPr="006D066D" w:rsidRDefault="006D066D" w:rsidP="006D066D">
            <w:pPr>
              <w:jc w:val="both"/>
              <w:rPr>
                <w:rFonts w:ascii="Arial" w:hAnsi="Arial" w:cs="Arial"/>
                <w:sz w:val="20"/>
                <w:szCs w:val="20"/>
                <w:lang w:val="en-US" w:eastAsia="en-US"/>
              </w:rPr>
            </w:pPr>
            <w:r w:rsidRPr="006D066D">
              <w:rPr>
                <w:rFonts w:ascii="Arial" w:hAnsi="Arial" w:cs="Arial"/>
                <w:sz w:val="20"/>
                <w:szCs w:val="20"/>
                <w:lang w:val="en-US" w:eastAsia="en-US"/>
              </w:rPr>
              <w:t>•</w:t>
            </w:r>
            <w:r w:rsidRPr="006D066D">
              <w:rPr>
                <w:rFonts w:ascii="Arial" w:hAnsi="Arial" w:cs="Arial"/>
                <w:sz w:val="20"/>
                <w:szCs w:val="20"/>
                <w:lang w:val="en-US" w:eastAsia="en-US"/>
              </w:rPr>
              <w:tab/>
              <w:t xml:space="preserve">the Party to the Contract which provides the machinery and </w:t>
            </w:r>
            <w:proofErr w:type="gramStart"/>
            <w:r w:rsidRPr="006D066D">
              <w:rPr>
                <w:rFonts w:ascii="Arial" w:hAnsi="Arial" w:cs="Arial"/>
                <w:sz w:val="20"/>
                <w:szCs w:val="20"/>
                <w:lang w:val="en-US" w:eastAsia="en-US"/>
              </w:rPr>
              <w:t>equipment  shall</w:t>
            </w:r>
            <w:proofErr w:type="gramEnd"/>
            <w:r w:rsidRPr="006D066D">
              <w:rPr>
                <w:rFonts w:ascii="Arial" w:hAnsi="Arial" w:cs="Arial"/>
                <w:sz w:val="20"/>
                <w:szCs w:val="20"/>
                <w:lang w:val="en-US" w:eastAsia="en-US"/>
              </w:rPr>
              <w:t xml:space="preserve"> be responsible for technical condition of thereof;</w:t>
            </w:r>
          </w:p>
          <w:p w14:paraId="2B092A5D" w14:textId="77777777" w:rsidR="006D066D" w:rsidRPr="006D066D" w:rsidRDefault="006D066D" w:rsidP="006D066D">
            <w:pPr>
              <w:jc w:val="both"/>
              <w:rPr>
                <w:rFonts w:ascii="Arial" w:hAnsi="Arial" w:cs="Arial"/>
                <w:sz w:val="20"/>
                <w:szCs w:val="20"/>
                <w:lang w:val="en-US" w:eastAsia="en-US"/>
              </w:rPr>
            </w:pPr>
            <w:r w:rsidRPr="006D066D">
              <w:rPr>
                <w:rFonts w:ascii="Arial" w:hAnsi="Arial" w:cs="Arial"/>
                <w:sz w:val="20"/>
                <w:szCs w:val="20"/>
                <w:lang w:val="en-US" w:eastAsia="en-US"/>
              </w:rPr>
              <w:t>•</w:t>
            </w:r>
            <w:r w:rsidRPr="006D066D">
              <w:rPr>
                <w:rFonts w:ascii="Arial" w:hAnsi="Arial" w:cs="Arial"/>
                <w:sz w:val="20"/>
                <w:szCs w:val="20"/>
                <w:lang w:val="en-US" w:eastAsia="en-US"/>
              </w:rPr>
              <w:tab/>
              <w:t xml:space="preserve">the Contractor shall be responsible </w:t>
            </w:r>
            <w:proofErr w:type="gramStart"/>
            <w:r w:rsidRPr="006D066D">
              <w:rPr>
                <w:rFonts w:ascii="Arial" w:hAnsi="Arial" w:cs="Arial"/>
                <w:sz w:val="20"/>
                <w:szCs w:val="20"/>
                <w:lang w:val="en-US" w:eastAsia="en-US"/>
              </w:rPr>
              <w:t>for  safe</w:t>
            </w:r>
            <w:proofErr w:type="gramEnd"/>
            <w:r w:rsidRPr="006D066D">
              <w:rPr>
                <w:rFonts w:ascii="Arial" w:hAnsi="Arial" w:cs="Arial"/>
                <w:sz w:val="20"/>
                <w:szCs w:val="20"/>
                <w:lang w:val="en-US" w:eastAsia="en-US"/>
              </w:rPr>
              <w:t xml:space="preserve"> operation training and induction;</w:t>
            </w:r>
          </w:p>
          <w:p w14:paraId="19AAF12D" w14:textId="77777777" w:rsidR="00EB2A6F" w:rsidRPr="002F690B" w:rsidRDefault="006D066D" w:rsidP="006D066D">
            <w:pPr>
              <w:jc w:val="both"/>
              <w:rPr>
                <w:rFonts w:ascii="Arial" w:hAnsi="Arial" w:cs="Arial"/>
                <w:sz w:val="20"/>
                <w:szCs w:val="20"/>
                <w:lang w:val="en-US" w:eastAsia="en-US"/>
              </w:rPr>
            </w:pPr>
            <w:r w:rsidRPr="00DB5831">
              <w:rPr>
                <w:rFonts w:ascii="Arial" w:hAnsi="Arial" w:cs="Arial"/>
                <w:sz w:val="20"/>
                <w:szCs w:val="20"/>
                <w:lang w:val="en-US" w:eastAsia="en-US"/>
              </w:rPr>
              <w:t>•</w:t>
            </w:r>
            <w:r w:rsidRPr="00DB5831">
              <w:rPr>
                <w:rFonts w:ascii="Arial" w:hAnsi="Arial" w:cs="Arial"/>
                <w:sz w:val="20"/>
                <w:szCs w:val="20"/>
                <w:lang w:val="en-US" w:eastAsia="en-US"/>
              </w:rPr>
              <w:tab/>
              <w:t>the Contractor shall be responsible in providing the healthy and safe work conditions to its employees and making sure that they comply with the health and safety rules.</w:t>
            </w:r>
          </w:p>
        </w:tc>
        <w:tc>
          <w:tcPr>
            <w:tcW w:w="4501" w:type="dxa"/>
            <w:shd w:val="clear" w:color="auto" w:fill="auto"/>
          </w:tcPr>
          <w:p w14:paraId="4DF31873" w14:textId="77777777" w:rsidR="006D066D" w:rsidRPr="000C0A95" w:rsidRDefault="00EB2A6F" w:rsidP="006D066D">
            <w:pPr>
              <w:jc w:val="both"/>
              <w:rPr>
                <w:rFonts w:ascii="Arial" w:hAnsi="Arial" w:cs="Arial"/>
                <w:sz w:val="20"/>
                <w:szCs w:val="20"/>
                <w:lang w:eastAsia="en-US"/>
              </w:rPr>
            </w:pPr>
            <w:r w:rsidRPr="000C0A95">
              <w:rPr>
                <w:rFonts w:ascii="Arial" w:hAnsi="Arial" w:cs="Arial"/>
                <w:sz w:val="20"/>
                <w:szCs w:val="20"/>
                <w:lang w:eastAsia="en-US"/>
              </w:rPr>
              <w:t>9.1</w:t>
            </w:r>
            <w:r w:rsidR="00DB5831" w:rsidRPr="000C0A95">
              <w:rPr>
                <w:rFonts w:ascii="Arial" w:hAnsi="Arial" w:cs="Arial"/>
                <w:sz w:val="20"/>
                <w:szCs w:val="20"/>
                <w:lang w:eastAsia="en-US"/>
              </w:rPr>
              <w:t>.</w:t>
            </w:r>
            <w:r w:rsidRPr="000C0A95">
              <w:rPr>
                <w:rFonts w:ascii="Arial" w:hAnsi="Arial" w:cs="Arial"/>
                <w:sz w:val="20"/>
                <w:szCs w:val="20"/>
                <w:lang w:eastAsia="en-US"/>
              </w:rPr>
              <w:t xml:space="preserve"> </w:t>
            </w:r>
            <w:r w:rsidR="006D066D" w:rsidRPr="000C0A95">
              <w:rPr>
                <w:rFonts w:ascii="Arial" w:hAnsi="Arial" w:cs="Arial"/>
                <w:sz w:val="20"/>
                <w:szCs w:val="20"/>
                <w:lang w:eastAsia="en-US"/>
              </w:rPr>
              <w:t xml:space="preserve">Ответственность за соблюдение нормативных и законодательных требований в области охраны труда, строительных и санитарных норм и правил, правил и инструкций по охране труда, правил устройства и безопасной эксплуатации, гигиенических нормативов и государственных стандартов безопасности </w:t>
            </w:r>
            <w:proofErr w:type="gramStart"/>
            <w:r w:rsidR="006D066D" w:rsidRPr="000C0A95">
              <w:rPr>
                <w:rFonts w:ascii="Arial" w:hAnsi="Arial" w:cs="Arial"/>
                <w:sz w:val="20"/>
                <w:szCs w:val="20"/>
                <w:lang w:eastAsia="en-US"/>
              </w:rPr>
              <w:t>труда  возлагается</w:t>
            </w:r>
            <w:proofErr w:type="gramEnd"/>
            <w:r w:rsidR="006D066D" w:rsidRPr="000C0A95">
              <w:rPr>
                <w:rFonts w:ascii="Arial" w:hAnsi="Arial" w:cs="Arial"/>
                <w:sz w:val="20"/>
                <w:szCs w:val="20"/>
                <w:lang w:eastAsia="en-US"/>
              </w:rPr>
              <w:t>:</w:t>
            </w:r>
          </w:p>
          <w:p w14:paraId="01FDCA19" w14:textId="77777777" w:rsidR="006D066D" w:rsidRPr="000C0A95" w:rsidRDefault="006D066D" w:rsidP="006D066D">
            <w:pPr>
              <w:jc w:val="both"/>
              <w:rPr>
                <w:rFonts w:ascii="Arial" w:hAnsi="Arial" w:cs="Arial"/>
                <w:sz w:val="20"/>
                <w:szCs w:val="20"/>
                <w:lang w:eastAsia="en-US"/>
              </w:rPr>
            </w:pPr>
            <w:r w:rsidRPr="000C0A95">
              <w:rPr>
                <w:rFonts w:ascii="Arial" w:hAnsi="Arial" w:cs="Arial"/>
                <w:sz w:val="20"/>
                <w:szCs w:val="20"/>
                <w:lang w:eastAsia="en-US"/>
              </w:rPr>
              <w:t>•</w:t>
            </w:r>
            <w:r w:rsidRPr="000C0A95">
              <w:rPr>
                <w:rFonts w:ascii="Arial" w:hAnsi="Arial" w:cs="Arial"/>
                <w:sz w:val="20"/>
                <w:szCs w:val="20"/>
                <w:lang w:eastAsia="en-US"/>
              </w:rPr>
              <w:tab/>
              <w:t>за техническое состояние машин и средств защиты - на Сторону Договора, предоставляющую такие машины и средства;</w:t>
            </w:r>
          </w:p>
          <w:p w14:paraId="003EDE27" w14:textId="77777777" w:rsidR="006D066D" w:rsidRPr="000C0A95" w:rsidRDefault="006D066D" w:rsidP="006D066D">
            <w:pPr>
              <w:jc w:val="both"/>
              <w:rPr>
                <w:rFonts w:ascii="Arial" w:hAnsi="Arial" w:cs="Arial"/>
                <w:sz w:val="20"/>
                <w:szCs w:val="20"/>
                <w:lang w:eastAsia="en-US"/>
              </w:rPr>
            </w:pPr>
            <w:r w:rsidRPr="000C0A95">
              <w:rPr>
                <w:rFonts w:ascii="Arial" w:hAnsi="Arial" w:cs="Arial"/>
                <w:sz w:val="20"/>
                <w:szCs w:val="20"/>
                <w:lang w:eastAsia="en-US"/>
              </w:rPr>
              <w:t>•</w:t>
            </w:r>
            <w:r w:rsidRPr="000C0A95">
              <w:rPr>
                <w:rFonts w:ascii="Arial" w:hAnsi="Arial" w:cs="Arial"/>
                <w:sz w:val="20"/>
                <w:szCs w:val="20"/>
                <w:lang w:eastAsia="en-US"/>
              </w:rPr>
              <w:tab/>
              <w:t>за проведение обучения и инструктажа по правилам безопасной работы - на Подрядчика;</w:t>
            </w:r>
          </w:p>
          <w:p w14:paraId="06DD3313" w14:textId="77777777" w:rsidR="00EB2A6F" w:rsidRPr="006D066D" w:rsidRDefault="006D066D" w:rsidP="00DB5831">
            <w:pPr>
              <w:jc w:val="both"/>
              <w:rPr>
                <w:rFonts w:ascii="Arial" w:hAnsi="Arial" w:cs="Arial"/>
                <w:sz w:val="20"/>
                <w:szCs w:val="20"/>
                <w:lang w:eastAsia="en-US"/>
              </w:rPr>
            </w:pPr>
            <w:r w:rsidRPr="006D066D">
              <w:rPr>
                <w:rFonts w:ascii="Arial" w:hAnsi="Arial" w:cs="Arial"/>
                <w:sz w:val="20"/>
                <w:szCs w:val="20"/>
                <w:lang w:eastAsia="en-US"/>
              </w:rPr>
              <w:t>•</w:t>
            </w:r>
            <w:r w:rsidRPr="006D066D">
              <w:rPr>
                <w:rFonts w:ascii="Arial" w:hAnsi="Arial" w:cs="Arial"/>
                <w:sz w:val="20"/>
                <w:szCs w:val="20"/>
                <w:lang w:eastAsia="en-US"/>
              </w:rPr>
              <w:tab/>
              <w:t xml:space="preserve">за обеспечение здоровых и безопасных условий труда своим работникам и выполнение ими правил по охране и безопасности труда, техники </w:t>
            </w:r>
            <w:proofErr w:type="gramStart"/>
            <w:r w:rsidRPr="006D066D">
              <w:rPr>
                <w:rFonts w:ascii="Arial" w:hAnsi="Arial" w:cs="Arial"/>
                <w:sz w:val="20"/>
                <w:szCs w:val="20"/>
                <w:lang w:eastAsia="en-US"/>
              </w:rPr>
              <w:t>безопасности  -</w:t>
            </w:r>
            <w:proofErr w:type="gramEnd"/>
            <w:r w:rsidRPr="006D066D">
              <w:rPr>
                <w:rFonts w:ascii="Arial" w:hAnsi="Arial" w:cs="Arial"/>
                <w:sz w:val="20"/>
                <w:szCs w:val="20"/>
                <w:lang w:eastAsia="en-US"/>
              </w:rPr>
              <w:t xml:space="preserve"> на Подрядчика.</w:t>
            </w:r>
          </w:p>
        </w:tc>
      </w:tr>
      <w:tr w:rsidR="0061364B" w:rsidRPr="006D066D" w14:paraId="3B94526F" w14:textId="77777777" w:rsidTr="00653F24">
        <w:tc>
          <w:tcPr>
            <w:tcW w:w="5070" w:type="dxa"/>
            <w:shd w:val="clear" w:color="auto" w:fill="auto"/>
          </w:tcPr>
          <w:p w14:paraId="7CEE7607" w14:textId="77777777" w:rsidR="0061364B" w:rsidRPr="002F690B" w:rsidRDefault="0061364B" w:rsidP="00EC37E5">
            <w:pPr>
              <w:jc w:val="both"/>
              <w:rPr>
                <w:rFonts w:ascii="Arial" w:hAnsi="Arial" w:cs="Arial"/>
                <w:sz w:val="20"/>
                <w:szCs w:val="20"/>
                <w:lang w:val="en-US" w:eastAsia="en-US"/>
              </w:rPr>
            </w:pPr>
            <w:r w:rsidRPr="002F690B">
              <w:rPr>
                <w:rFonts w:ascii="Arial" w:hAnsi="Arial" w:cs="Arial"/>
                <w:sz w:val="20"/>
                <w:szCs w:val="20"/>
                <w:lang w:val="en-US" w:eastAsia="en-US"/>
              </w:rPr>
              <w:t xml:space="preserve">9.2. </w:t>
            </w:r>
            <w:r>
              <w:rPr>
                <w:rFonts w:ascii="Arial" w:hAnsi="Arial" w:cs="Arial"/>
                <w:sz w:val="20"/>
                <w:szCs w:val="20"/>
                <w:lang w:val="en-US" w:eastAsia="en-US"/>
              </w:rPr>
              <w:t xml:space="preserve">The </w:t>
            </w:r>
            <w:proofErr w:type="gramStart"/>
            <w:r>
              <w:rPr>
                <w:rFonts w:ascii="Arial" w:hAnsi="Arial" w:cs="Arial"/>
                <w:sz w:val="20"/>
                <w:szCs w:val="20"/>
                <w:lang w:val="en-US" w:eastAsia="en-US"/>
              </w:rPr>
              <w:t xml:space="preserve">Contractor </w:t>
            </w:r>
            <w:r w:rsidRPr="006D066D">
              <w:rPr>
                <w:rFonts w:ascii="Arial" w:hAnsi="Arial" w:cs="Arial"/>
                <w:sz w:val="20"/>
                <w:szCs w:val="20"/>
                <w:lang w:val="en-US" w:eastAsia="en-US"/>
              </w:rPr>
              <w:t xml:space="preserve"> </w:t>
            </w:r>
            <w:r>
              <w:rPr>
                <w:rFonts w:ascii="Arial" w:hAnsi="Arial" w:cs="Arial"/>
                <w:sz w:val="20"/>
                <w:szCs w:val="20"/>
                <w:lang w:val="en-US" w:eastAsia="en-US"/>
              </w:rPr>
              <w:t>may</w:t>
            </w:r>
            <w:proofErr w:type="gramEnd"/>
            <w:r>
              <w:rPr>
                <w:rFonts w:ascii="Arial" w:hAnsi="Arial" w:cs="Arial"/>
                <w:sz w:val="20"/>
                <w:szCs w:val="20"/>
                <w:lang w:val="en-US" w:eastAsia="en-US"/>
              </w:rPr>
              <w:t xml:space="preserve"> proceed with</w:t>
            </w:r>
            <w:r w:rsidRPr="002F690B">
              <w:rPr>
                <w:rFonts w:ascii="Arial" w:hAnsi="Arial" w:cs="Arial"/>
                <w:sz w:val="20"/>
                <w:szCs w:val="20"/>
                <w:lang w:val="en-US" w:eastAsia="en-US"/>
              </w:rPr>
              <w:t xml:space="preserve"> the works on the </w:t>
            </w:r>
            <w:r>
              <w:rPr>
                <w:rFonts w:ascii="Arial" w:hAnsi="Arial" w:cs="Arial"/>
                <w:sz w:val="20"/>
                <w:szCs w:val="20"/>
                <w:lang w:val="en-US" w:eastAsia="en-US"/>
              </w:rPr>
              <w:t>Client</w:t>
            </w:r>
            <w:r w:rsidRPr="002F690B">
              <w:rPr>
                <w:rFonts w:ascii="Arial" w:hAnsi="Arial" w:cs="Arial"/>
                <w:sz w:val="20"/>
                <w:szCs w:val="20"/>
                <w:lang w:val="en-US" w:eastAsia="en-US"/>
              </w:rPr>
              <w:t xml:space="preserve">’s site only after obtaining the Operations Certificate from the </w:t>
            </w:r>
            <w:r>
              <w:rPr>
                <w:rFonts w:ascii="Arial" w:hAnsi="Arial" w:cs="Arial"/>
                <w:sz w:val="20"/>
                <w:szCs w:val="20"/>
                <w:lang w:val="en-US" w:eastAsia="en-US"/>
              </w:rPr>
              <w:t xml:space="preserve">Client on </w:t>
            </w:r>
            <w:r w:rsidRPr="002F690B">
              <w:rPr>
                <w:rFonts w:ascii="Arial" w:hAnsi="Arial" w:cs="Arial"/>
                <w:sz w:val="20"/>
                <w:szCs w:val="20"/>
                <w:lang w:val="en-US" w:eastAsia="en-US"/>
              </w:rPr>
              <w:t>the works</w:t>
            </w:r>
            <w:r>
              <w:rPr>
                <w:rFonts w:ascii="Arial" w:hAnsi="Arial" w:cs="Arial"/>
                <w:sz w:val="20"/>
                <w:szCs w:val="20"/>
                <w:lang w:val="en-US" w:eastAsia="en-US"/>
              </w:rPr>
              <w:t xml:space="preserve"> performance</w:t>
            </w:r>
            <w:r w:rsidRPr="002F690B">
              <w:rPr>
                <w:rFonts w:ascii="Arial" w:hAnsi="Arial" w:cs="Arial"/>
                <w:sz w:val="20"/>
                <w:szCs w:val="20"/>
                <w:lang w:val="en-US" w:eastAsia="en-US"/>
              </w:rPr>
              <w:t>.</w:t>
            </w:r>
          </w:p>
          <w:p w14:paraId="6332E666" w14:textId="77777777" w:rsidR="0061364B" w:rsidRPr="006D066D" w:rsidRDefault="0061364B" w:rsidP="00EC37E5">
            <w:pPr>
              <w:jc w:val="both"/>
              <w:rPr>
                <w:rFonts w:ascii="Arial" w:hAnsi="Arial" w:cs="Arial"/>
                <w:sz w:val="20"/>
                <w:szCs w:val="20"/>
                <w:lang w:val="en-US" w:eastAsia="en-US"/>
              </w:rPr>
            </w:pPr>
          </w:p>
          <w:p w14:paraId="32BDBAA3" w14:textId="77777777" w:rsidR="0061364B" w:rsidRPr="002F690B" w:rsidRDefault="0061364B" w:rsidP="00EC37E5">
            <w:pPr>
              <w:jc w:val="both"/>
              <w:rPr>
                <w:rFonts w:ascii="Arial" w:hAnsi="Arial" w:cs="Arial"/>
                <w:sz w:val="20"/>
                <w:szCs w:val="20"/>
                <w:lang w:val="en-US" w:eastAsia="en-US"/>
              </w:rPr>
            </w:pPr>
            <w:r w:rsidRPr="002F690B">
              <w:rPr>
                <w:rFonts w:ascii="Arial" w:hAnsi="Arial" w:cs="Arial"/>
                <w:sz w:val="20"/>
                <w:szCs w:val="20"/>
                <w:lang w:val="en-US" w:eastAsia="en-US"/>
              </w:rPr>
              <w:t xml:space="preserve">While </w:t>
            </w:r>
            <w:r>
              <w:rPr>
                <w:rFonts w:ascii="Arial" w:hAnsi="Arial" w:cs="Arial"/>
                <w:sz w:val="20"/>
                <w:szCs w:val="20"/>
                <w:lang w:val="en-US" w:eastAsia="en-US"/>
              </w:rPr>
              <w:t xml:space="preserve">at </w:t>
            </w:r>
            <w:r w:rsidRPr="002F690B">
              <w:rPr>
                <w:rFonts w:ascii="Arial" w:hAnsi="Arial" w:cs="Arial"/>
                <w:sz w:val="20"/>
                <w:szCs w:val="20"/>
                <w:lang w:val="en-US" w:eastAsia="en-US"/>
              </w:rPr>
              <w:t>the plant</w:t>
            </w:r>
            <w:r>
              <w:rPr>
                <w:rFonts w:ascii="Arial" w:hAnsi="Arial" w:cs="Arial"/>
                <w:sz w:val="20"/>
                <w:szCs w:val="20"/>
                <w:lang w:val="en-US" w:eastAsia="en-US"/>
              </w:rPr>
              <w:t>’s</w:t>
            </w:r>
            <w:r w:rsidRPr="002F690B">
              <w:rPr>
                <w:rFonts w:ascii="Arial" w:hAnsi="Arial" w:cs="Arial"/>
                <w:sz w:val="20"/>
                <w:szCs w:val="20"/>
                <w:lang w:val="en-US" w:eastAsia="en-US"/>
              </w:rPr>
              <w:t xml:space="preserve"> site</w:t>
            </w:r>
            <w:r>
              <w:rPr>
                <w:rFonts w:ascii="Arial" w:hAnsi="Arial" w:cs="Arial"/>
                <w:sz w:val="20"/>
                <w:szCs w:val="20"/>
                <w:lang w:val="en-US" w:eastAsia="en-US"/>
              </w:rPr>
              <w:t xml:space="preserve"> and performing </w:t>
            </w:r>
            <w:r w:rsidRPr="002F690B">
              <w:rPr>
                <w:rFonts w:ascii="Arial" w:hAnsi="Arial" w:cs="Arial"/>
                <w:sz w:val="20"/>
                <w:szCs w:val="20"/>
                <w:lang w:val="en-US" w:eastAsia="en-US"/>
              </w:rPr>
              <w:t>works on</w:t>
            </w:r>
            <w:r>
              <w:rPr>
                <w:rFonts w:ascii="Arial" w:hAnsi="Arial" w:cs="Arial"/>
                <w:sz w:val="20"/>
                <w:szCs w:val="20"/>
                <w:lang w:val="en-US" w:eastAsia="en-US"/>
              </w:rPr>
              <w:t xml:space="preserve"> there, all personnel shall have </w:t>
            </w:r>
            <w:r w:rsidRPr="002F690B">
              <w:rPr>
                <w:rFonts w:ascii="Arial" w:hAnsi="Arial" w:cs="Arial"/>
                <w:sz w:val="20"/>
                <w:szCs w:val="20"/>
                <w:lang w:val="en-US" w:eastAsia="en-US"/>
              </w:rPr>
              <w:t xml:space="preserve">protective garments, protective footwear with a stiff toe box, protective glasses, hard hats, and other personal protective equipment (respirators, earplugs, etc.) </w:t>
            </w:r>
            <w:r>
              <w:rPr>
                <w:rFonts w:ascii="Arial" w:hAnsi="Arial" w:cs="Arial"/>
                <w:sz w:val="20"/>
                <w:szCs w:val="20"/>
                <w:lang w:val="en-US" w:eastAsia="en-US"/>
              </w:rPr>
              <w:t xml:space="preserve">as the </w:t>
            </w:r>
            <w:r w:rsidRPr="002F690B">
              <w:rPr>
                <w:rFonts w:ascii="Arial" w:hAnsi="Arial" w:cs="Arial"/>
                <w:sz w:val="20"/>
                <w:szCs w:val="20"/>
                <w:lang w:val="en-US" w:eastAsia="en-US"/>
              </w:rPr>
              <w:t>work conditions</w:t>
            </w:r>
            <w:r>
              <w:rPr>
                <w:rFonts w:ascii="Arial" w:hAnsi="Arial" w:cs="Arial"/>
                <w:sz w:val="20"/>
                <w:szCs w:val="20"/>
                <w:lang w:val="en-US" w:eastAsia="en-US"/>
              </w:rPr>
              <w:t xml:space="preserve"> require</w:t>
            </w:r>
            <w:r w:rsidRPr="002F690B">
              <w:rPr>
                <w:rFonts w:ascii="Arial" w:hAnsi="Arial" w:cs="Arial"/>
                <w:sz w:val="20"/>
                <w:szCs w:val="20"/>
                <w:lang w:val="en-US" w:eastAsia="en-US"/>
              </w:rPr>
              <w:t>.</w:t>
            </w:r>
          </w:p>
        </w:tc>
        <w:tc>
          <w:tcPr>
            <w:tcW w:w="4501" w:type="dxa"/>
            <w:shd w:val="clear" w:color="auto" w:fill="auto"/>
          </w:tcPr>
          <w:p w14:paraId="33ADC20D" w14:textId="77777777" w:rsidR="0061364B" w:rsidRPr="002F690B" w:rsidRDefault="0061364B" w:rsidP="00EC37E5">
            <w:pPr>
              <w:jc w:val="both"/>
              <w:rPr>
                <w:rFonts w:ascii="Arial" w:hAnsi="Arial" w:cs="Arial"/>
                <w:sz w:val="20"/>
                <w:szCs w:val="20"/>
                <w:lang w:eastAsia="en-US"/>
              </w:rPr>
            </w:pPr>
            <w:r w:rsidRPr="002F690B">
              <w:rPr>
                <w:rFonts w:ascii="Arial" w:hAnsi="Arial" w:cs="Arial"/>
                <w:sz w:val="20"/>
                <w:szCs w:val="20"/>
                <w:lang w:eastAsia="en-US"/>
              </w:rPr>
              <w:t>9.2. Подрядчик может производить работу на территории Заказчика только после получения от Заказчика Акта-допуска на производство работ.</w:t>
            </w:r>
          </w:p>
          <w:p w14:paraId="2BFA4776" w14:textId="77777777" w:rsidR="0061364B" w:rsidRPr="002F690B" w:rsidRDefault="0061364B" w:rsidP="00EC37E5">
            <w:pPr>
              <w:jc w:val="both"/>
              <w:rPr>
                <w:rFonts w:ascii="Arial" w:hAnsi="Arial" w:cs="Arial"/>
                <w:sz w:val="20"/>
                <w:szCs w:val="20"/>
                <w:lang w:eastAsia="en-US"/>
              </w:rPr>
            </w:pPr>
            <w:r w:rsidRPr="002F690B">
              <w:rPr>
                <w:rFonts w:ascii="Arial" w:hAnsi="Arial" w:cs="Arial"/>
                <w:sz w:val="20"/>
                <w:szCs w:val="20"/>
                <w:lang w:eastAsia="en-US"/>
              </w:rPr>
              <w:t xml:space="preserve">При нахождении и производстве работ на территории предприятия все работники должны находится в спецодежде, </w:t>
            </w:r>
            <w:proofErr w:type="spellStart"/>
            <w:r w:rsidRPr="002F690B">
              <w:rPr>
                <w:rFonts w:ascii="Arial" w:hAnsi="Arial" w:cs="Arial"/>
                <w:sz w:val="20"/>
                <w:szCs w:val="20"/>
                <w:lang w:eastAsia="en-US"/>
              </w:rPr>
              <w:t>спецобуви</w:t>
            </w:r>
            <w:proofErr w:type="spellEnd"/>
            <w:r w:rsidRPr="002F690B">
              <w:rPr>
                <w:rFonts w:ascii="Arial" w:hAnsi="Arial" w:cs="Arial"/>
                <w:sz w:val="20"/>
                <w:szCs w:val="20"/>
                <w:lang w:eastAsia="en-US"/>
              </w:rPr>
              <w:t xml:space="preserve"> с жестким </w:t>
            </w:r>
            <w:proofErr w:type="spellStart"/>
            <w:r w:rsidRPr="002F690B">
              <w:rPr>
                <w:rFonts w:ascii="Arial" w:hAnsi="Arial" w:cs="Arial"/>
                <w:sz w:val="20"/>
                <w:szCs w:val="20"/>
                <w:lang w:eastAsia="en-US"/>
              </w:rPr>
              <w:t>подноском</w:t>
            </w:r>
            <w:proofErr w:type="spellEnd"/>
            <w:r w:rsidRPr="002F690B">
              <w:rPr>
                <w:rFonts w:ascii="Arial" w:hAnsi="Arial" w:cs="Arial"/>
                <w:sz w:val="20"/>
                <w:szCs w:val="20"/>
                <w:lang w:eastAsia="en-US"/>
              </w:rPr>
              <w:t xml:space="preserve">, очках, защитных касках и других средствах индивидуальной защиты (респираторы, </w:t>
            </w:r>
            <w:proofErr w:type="spellStart"/>
            <w:r w:rsidRPr="002F690B">
              <w:rPr>
                <w:rFonts w:ascii="Arial" w:hAnsi="Arial" w:cs="Arial"/>
                <w:sz w:val="20"/>
                <w:szCs w:val="20"/>
                <w:lang w:eastAsia="en-US"/>
              </w:rPr>
              <w:t>беруши</w:t>
            </w:r>
            <w:proofErr w:type="spellEnd"/>
            <w:r w:rsidRPr="002F690B">
              <w:rPr>
                <w:rFonts w:ascii="Arial" w:hAnsi="Arial" w:cs="Arial"/>
                <w:sz w:val="20"/>
                <w:szCs w:val="20"/>
                <w:lang w:eastAsia="en-US"/>
              </w:rPr>
              <w:t xml:space="preserve"> и др.) в зависимости от условий труда. </w:t>
            </w:r>
          </w:p>
        </w:tc>
      </w:tr>
      <w:tr w:rsidR="0061364B" w:rsidRPr="002F690B" w14:paraId="2395F2B1" w14:textId="77777777" w:rsidTr="00653F24">
        <w:tc>
          <w:tcPr>
            <w:tcW w:w="5070" w:type="dxa"/>
            <w:shd w:val="clear" w:color="auto" w:fill="auto"/>
          </w:tcPr>
          <w:p w14:paraId="442B3AA0"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9.3. </w:t>
            </w:r>
            <w:r>
              <w:rPr>
                <w:rFonts w:ascii="Arial" w:hAnsi="Arial" w:cs="Arial"/>
                <w:sz w:val="20"/>
                <w:szCs w:val="20"/>
                <w:lang w:val="en-US" w:eastAsia="en-US"/>
              </w:rPr>
              <w:t>Prior to commencement</w:t>
            </w:r>
            <w:r w:rsidRPr="002F690B">
              <w:rPr>
                <w:rFonts w:ascii="Arial" w:hAnsi="Arial" w:cs="Arial"/>
                <w:sz w:val="20"/>
                <w:szCs w:val="20"/>
                <w:lang w:val="en-US" w:eastAsia="en-US"/>
              </w:rPr>
              <w:t xml:space="preserve"> </w:t>
            </w:r>
            <w:r>
              <w:rPr>
                <w:rFonts w:ascii="Arial" w:hAnsi="Arial" w:cs="Arial"/>
                <w:sz w:val="20"/>
                <w:szCs w:val="20"/>
                <w:lang w:val="en-US" w:eastAsia="en-US"/>
              </w:rPr>
              <w:t xml:space="preserve">of </w:t>
            </w:r>
            <w:r w:rsidRPr="002F690B">
              <w:rPr>
                <w:rFonts w:ascii="Arial" w:hAnsi="Arial" w:cs="Arial"/>
                <w:sz w:val="20"/>
                <w:szCs w:val="20"/>
                <w:lang w:val="en-US" w:eastAsia="en-US"/>
              </w:rPr>
              <w:t xml:space="preserve">the works </w:t>
            </w:r>
            <w:r>
              <w:rPr>
                <w:rFonts w:ascii="Arial" w:hAnsi="Arial" w:cs="Arial"/>
                <w:sz w:val="20"/>
                <w:szCs w:val="20"/>
                <w:lang w:val="en-US" w:eastAsia="en-US"/>
              </w:rPr>
              <w:t xml:space="preserve">in </w:t>
            </w:r>
            <w:r w:rsidRPr="002F690B">
              <w:rPr>
                <w:rFonts w:ascii="Arial" w:hAnsi="Arial" w:cs="Arial"/>
                <w:sz w:val="20"/>
                <w:szCs w:val="20"/>
                <w:lang w:val="en-US" w:eastAsia="en-US"/>
              </w:rPr>
              <w:t xml:space="preserve">hazard </w:t>
            </w:r>
            <w:r>
              <w:rPr>
                <w:rFonts w:ascii="Arial" w:hAnsi="Arial" w:cs="Arial"/>
                <w:sz w:val="20"/>
                <w:szCs w:val="20"/>
                <w:lang w:val="en-US" w:eastAsia="en-US"/>
              </w:rPr>
              <w:t xml:space="preserve">conditions, the Contractor shall have to </w:t>
            </w:r>
            <w:r w:rsidRPr="002F690B">
              <w:rPr>
                <w:rFonts w:ascii="Arial" w:hAnsi="Arial" w:cs="Arial"/>
                <w:sz w:val="20"/>
                <w:szCs w:val="20"/>
                <w:lang w:val="en-US" w:eastAsia="en-US"/>
              </w:rPr>
              <w:t xml:space="preserve">install guardrails around hazardous zones to restrict access </w:t>
            </w:r>
            <w:r>
              <w:rPr>
                <w:rFonts w:ascii="Arial" w:hAnsi="Arial" w:cs="Arial"/>
                <w:sz w:val="20"/>
                <w:szCs w:val="20"/>
                <w:lang w:val="en-US" w:eastAsia="en-US"/>
              </w:rPr>
              <w:t>of unauthorized persons and put</w:t>
            </w:r>
            <w:r w:rsidRPr="002F690B">
              <w:rPr>
                <w:rFonts w:ascii="Arial" w:hAnsi="Arial" w:cs="Arial"/>
                <w:sz w:val="20"/>
                <w:szCs w:val="20"/>
                <w:lang w:val="en-US" w:eastAsia="en-US"/>
              </w:rPr>
              <w:t xml:space="preserve"> safety warning signs.</w:t>
            </w:r>
          </w:p>
        </w:tc>
        <w:tc>
          <w:tcPr>
            <w:tcW w:w="4501" w:type="dxa"/>
            <w:shd w:val="clear" w:color="auto" w:fill="auto"/>
          </w:tcPr>
          <w:p w14:paraId="4974DED8"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9.3. Перед началом работ в условиях производственного риска Подрядчик обязан установить защитные ограждения опасных зон для ограничения доступа посторонних лиц, вывесить знаки безопасности. </w:t>
            </w:r>
          </w:p>
        </w:tc>
      </w:tr>
      <w:tr w:rsidR="0061364B" w:rsidRPr="002F690B" w14:paraId="71BF7473" w14:textId="77777777" w:rsidTr="00653F24">
        <w:tc>
          <w:tcPr>
            <w:tcW w:w="5070" w:type="dxa"/>
            <w:shd w:val="clear" w:color="auto" w:fill="auto"/>
          </w:tcPr>
          <w:p w14:paraId="4A8C2B32" w14:textId="77777777" w:rsidR="0061364B" w:rsidRPr="000C0A95"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9.4. While conducting hazardous operations, the Contractor shall issue a work permit pursuant to </w:t>
            </w:r>
            <w:proofErr w:type="spellStart"/>
            <w:r w:rsidRPr="002F690B">
              <w:rPr>
                <w:rFonts w:ascii="Arial" w:hAnsi="Arial" w:cs="Arial"/>
                <w:sz w:val="20"/>
                <w:szCs w:val="20"/>
                <w:lang w:val="en-US" w:eastAsia="en-US"/>
              </w:rPr>
              <w:t>SNiP</w:t>
            </w:r>
            <w:proofErr w:type="spellEnd"/>
            <w:r w:rsidRPr="002F690B">
              <w:rPr>
                <w:rFonts w:ascii="Arial" w:hAnsi="Arial" w:cs="Arial"/>
                <w:sz w:val="20"/>
                <w:szCs w:val="20"/>
                <w:lang w:val="en-US" w:eastAsia="en-US"/>
              </w:rPr>
              <w:t xml:space="preserve"> 12-03-2001 “Construction Safety Requirements”, Part 1, General Requirements.</w:t>
            </w:r>
          </w:p>
          <w:p w14:paraId="7E61EE28" w14:textId="77777777" w:rsidR="0061364B" w:rsidRPr="000C0A95" w:rsidRDefault="0061364B" w:rsidP="002F690B">
            <w:pPr>
              <w:jc w:val="both"/>
              <w:rPr>
                <w:rFonts w:ascii="Arial" w:hAnsi="Arial" w:cs="Arial"/>
                <w:sz w:val="20"/>
                <w:szCs w:val="20"/>
                <w:lang w:val="en-US" w:eastAsia="en-US"/>
              </w:rPr>
            </w:pPr>
          </w:p>
          <w:p w14:paraId="0DFA824D" w14:textId="77777777" w:rsidR="0061364B" w:rsidRPr="0070602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If these operations are conducted within the area of the operating plant, the work permit should be signed by an officer of the </w:t>
            </w:r>
            <w:r>
              <w:rPr>
                <w:rFonts w:ascii="Arial" w:hAnsi="Arial" w:cs="Arial"/>
                <w:sz w:val="20"/>
                <w:szCs w:val="20"/>
                <w:lang w:val="en-US" w:eastAsia="en-US"/>
              </w:rPr>
              <w:t>Client</w:t>
            </w:r>
            <w:r w:rsidRPr="002F690B">
              <w:rPr>
                <w:rFonts w:ascii="Arial" w:hAnsi="Arial" w:cs="Arial"/>
                <w:sz w:val="20"/>
                <w:szCs w:val="20"/>
                <w:lang w:val="en-US" w:eastAsia="en-US"/>
              </w:rPr>
              <w:t>’s operating line (shop).</w:t>
            </w:r>
          </w:p>
          <w:p w14:paraId="5E656A8F" w14:textId="77777777" w:rsidR="0061364B" w:rsidRPr="002F690B" w:rsidRDefault="0061364B" w:rsidP="002F690B">
            <w:pPr>
              <w:jc w:val="both"/>
              <w:rPr>
                <w:rFonts w:ascii="Arial" w:hAnsi="Arial" w:cs="Arial"/>
                <w:sz w:val="20"/>
                <w:szCs w:val="20"/>
                <w:lang w:val="en-US" w:eastAsia="en-US"/>
              </w:rPr>
            </w:pPr>
          </w:p>
          <w:p w14:paraId="73B5DEB1"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The work permit shall be issued for a period needed to complete the assigned scope of work. In case operating conditions are changed, the work permit shall be canceled, and operations shall be allowed only after a new work permit is issued. The process equipment should be switched on and shut down by the </w:t>
            </w:r>
            <w:r>
              <w:rPr>
                <w:rFonts w:ascii="Arial" w:hAnsi="Arial" w:cs="Arial"/>
                <w:sz w:val="20"/>
                <w:szCs w:val="20"/>
                <w:lang w:val="en-US" w:eastAsia="en-US"/>
              </w:rPr>
              <w:t>Client</w:t>
            </w:r>
            <w:r w:rsidRPr="002F690B">
              <w:rPr>
                <w:rFonts w:ascii="Arial" w:hAnsi="Arial" w:cs="Arial"/>
                <w:sz w:val="20"/>
                <w:szCs w:val="20"/>
                <w:lang w:val="en-US" w:eastAsia="en-US"/>
              </w:rPr>
              <w:t>’s personnel after receipt of a written request from the Contractor’s authorized representative.</w:t>
            </w:r>
          </w:p>
        </w:tc>
        <w:tc>
          <w:tcPr>
            <w:tcW w:w="4501" w:type="dxa"/>
            <w:shd w:val="clear" w:color="auto" w:fill="auto"/>
          </w:tcPr>
          <w:p w14:paraId="232D17FA" w14:textId="77777777" w:rsidR="0061364B" w:rsidRDefault="0061364B" w:rsidP="002F690B">
            <w:pPr>
              <w:jc w:val="both"/>
              <w:rPr>
                <w:rFonts w:ascii="Arial" w:hAnsi="Arial" w:cs="Arial"/>
                <w:sz w:val="20"/>
                <w:szCs w:val="20"/>
                <w:lang w:eastAsia="en-US"/>
              </w:rPr>
            </w:pPr>
            <w:r w:rsidRPr="002F690B">
              <w:rPr>
                <w:rFonts w:ascii="Arial" w:hAnsi="Arial" w:cs="Arial"/>
                <w:sz w:val="20"/>
                <w:szCs w:val="20"/>
                <w:lang w:eastAsia="en-US"/>
              </w:rPr>
              <w:lastRenderedPageBreak/>
              <w:t xml:space="preserve">9.4. При выполнении работ повышенной </w:t>
            </w:r>
            <w:proofErr w:type="gramStart"/>
            <w:r w:rsidRPr="002F690B">
              <w:rPr>
                <w:rFonts w:ascii="Arial" w:hAnsi="Arial" w:cs="Arial"/>
                <w:sz w:val="20"/>
                <w:szCs w:val="20"/>
                <w:lang w:eastAsia="en-US"/>
              </w:rPr>
              <w:t>опасности  Подрядчик</w:t>
            </w:r>
            <w:proofErr w:type="gramEnd"/>
            <w:r w:rsidRPr="002F690B">
              <w:rPr>
                <w:rFonts w:ascii="Arial" w:hAnsi="Arial" w:cs="Arial"/>
                <w:sz w:val="20"/>
                <w:szCs w:val="20"/>
                <w:lang w:eastAsia="en-US"/>
              </w:rPr>
              <w:t xml:space="preserve"> обязан выдать наряд-допуск согласно СНиП 12-03-2001 «Безопасность труда в строительстве» Часть 1 Общие требования. </w:t>
            </w:r>
          </w:p>
          <w:p w14:paraId="13FD860C"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При выполнении работ на территории действующего предприятия наряд-допуск </w:t>
            </w:r>
            <w:r w:rsidRPr="002F690B">
              <w:rPr>
                <w:rFonts w:ascii="Arial" w:hAnsi="Arial" w:cs="Arial"/>
                <w:sz w:val="20"/>
                <w:szCs w:val="20"/>
                <w:lang w:eastAsia="en-US"/>
              </w:rPr>
              <w:lastRenderedPageBreak/>
              <w:t>должен быть подписан должностным лицом действующего производства (цеха) Заказчика.</w:t>
            </w:r>
          </w:p>
          <w:p w14:paraId="000C44FE"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Наряд-допуск выдается на срок, необходимый на выполнение заданного объема работ. В случае изменения условий проведения работ наряд-допуск аннулируется и выполнение работ разрешается только после выдачи нового наряда-допуска. Включение и выключение технологического оборудования должно выполняться персоналом Заказчика после получения письменной заявки от полномочного представителя Подрядчика.</w:t>
            </w:r>
          </w:p>
        </w:tc>
      </w:tr>
      <w:tr w:rsidR="0061364B" w:rsidRPr="002F690B" w14:paraId="3D35A2BD" w14:textId="77777777" w:rsidTr="00653F24">
        <w:tc>
          <w:tcPr>
            <w:tcW w:w="5070" w:type="dxa"/>
            <w:shd w:val="clear" w:color="auto" w:fill="auto"/>
          </w:tcPr>
          <w:p w14:paraId="58E3581D"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lastRenderedPageBreak/>
              <w:t>9.5. Operation of tools, equipment, and mechanisms used by the Contractor should meet the requirements of the following Rules:</w:t>
            </w:r>
          </w:p>
          <w:p w14:paraId="24B82D39"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w:t>
            </w:r>
            <w:r w:rsidRPr="002F690B">
              <w:rPr>
                <w:rFonts w:ascii="Arial" w:hAnsi="Arial" w:cs="Arial"/>
                <w:sz w:val="20"/>
                <w:szCs w:val="20"/>
                <w:lang w:val="en-US" w:eastAsia="en-US"/>
              </w:rPr>
              <w:t xml:space="preserve"> </w:t>
            </w:r>
            <w:r w:rsidRPr="002F690B">
              <w:rPr>
                <w:rFonts w:ascii="Arial" w:hAnsi="Arial" w:cs="Arial"/>
                <w:i/>
                <w:sz w:val="20"/>
                <w:szCs w:val="20"/>
                <w:lang w:val="en-US" w:eastAsia="en-US"/>
              </w:rPr>
              <w:t>“Regulations on Installation and Safe Operation of Cargo Cranes”, PB 10-382-00;</w:t>
            </w:r>
          </w:p>
          <w:p w14:paraId="48ABB1A2"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“Design and safety operation of the pressure vessels”, PB 03-576-03;</w:t>
            </w:r>
          </w:p>
          <w:p w14:paraId="7DCA6A17"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“Rules of Installation and Safe Operation of Hoists (Derricks)”, PB 10-611-03;</w:t>
            </w:r>
          </w:p>
          <w:p w14:paraId="5954F72E"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“Rules of Installation and Safe Operation of Elevators”, PB 10-558-03;</w:t>
            </w:r>
          </w:p>
          <w:p w14:paraId="2B9B7F3F"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“Guidelines for the Procedure of Developing Hoisting Machine Operation Plans and Flow Charts of Loading and Unloading Operations”, RD-11-06-2007;</w:t>
            </w:r>
          </w:p>
          <w:p w14:paraId="076D5E12"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“Slings for loading and general purposes. Requirements to arrangement and safe operation”, RD 10-33-93;</w:t>
            </w:r>
          </w:p>
          <w:p w14:paraId="09BE8546"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“Interbranch Rules on Labor Safety in Electrical and Gas Welding Operations”;</w:t>
            </w:r>
          </w:p>
          <w:p w14:paraId="6D0B92C3"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xml:space="preserve">- “Fire Safety Rules” </w:t>
            </w:r>
          </w:p>
          <w:p w14:paraId="700A35DA"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and other regulatory documents effective in the territory of the Russian Federation.</w:t>
            </w:r>
          </w:p>
        </w:tc>
        <w:tc>
          <w:tcPr>
            <w:tcW w:w="4501" w:type="dxa"/>
            <w:shd w:val="clear" w:color="auto" w:fill="auto"/>
          </w:tcPr>
          <w:p w14:paraId="52C0E581"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9.5. Эксплуатация применяемого Подрядчиком инструмента, оборудования, механизмов должна отвечать требованиям Правил:</w:t>
            </w:r>
          </w:p>
          <w:p w14:paraId="4D3162B3"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w:t>
            </w:r>
            <w:r w:rsidRPr="002F690B">
              <w:rPr>
                <w:rFonts w:ascii="Arial" w:hAnsi="Arial" w:cs="Arial"/>
                <w:sz w:val="20"/>
                <w:szCs w:val="20"/>
                <w:lang w:eastAsia="en-US"/>
              </w:rPr>
              <w:t xml:space="preserve"> «</w:t>
            </w:r>
            <w:r w:rsidRPr="002F690B">
              <w:rPr>
                <w:rFonts w:ascii="Arial" w:hAnsi="Arial" w:cs="Arial"/>
                <w:i/>
                <w:sz w:val="20"/>
                <w:szCs w:val="20"/>
                <w:lang w:eastAsia="en-US"/>
              </w:rPr>
              <w:t xml:space="preserve">Правила устройства и безопасной </w:t>
            </w:r>
            <w:proofErr w:type="gramStart"/>
            <w:r w:rsidRPr="002F690B">
              <w:rPr>
                <w:rFonts w:ascii="Arial" w:hAnsi="Arial" w:cs="Arial"/>
                <w:i/>
                <w:sz w:val="20"/>
                <w:szCs w:val="20"/>
                <w:lang w:eastAsia="en-US"/>
              </w:rPr>
              <w:t>эксплуатации  грузоподъемных</w:t>
            </w:r>
            <w:proofErr w:type="gramEnd"/>
            <w:r w:rsidRPr="002F690B">
              <w:rPr>
                <w:rFonts w:ascii="Arial" w:hAnsi="Arial" w:cs="Arial"/>
                <w:i/>
                <w:sz w:val="20"/>
                <w:szCs w:val="20"/>
                <w:lang w:eastAsia="en-US"/>
              </w:rPr>
              <w:t xml:space="preserve"> кранов» ПБ 10-382-00;</w:t>
            </w:r>
          </w:p>
          <w:p w14:paraId="7AA448E3"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«Правила устройства и безопасной эксплуатации сосудов, работающих под давлением» ПБ 03-576-03;</w:t>
            </w:r>
          </w:p>
          <w:p w14:paraId="0B8D20D5"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«Правила устройства и безопасной эксплуатации подъемников(вышек)» ПБ 10-611-03;</w:t>
            </w:r>
          </w:p>
          <w:p w14:paraId="4031424D"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«Правила устройства и безопасной эксплуатации лифтов» ПБ 10-558-03;</w:t>
            </w:r>
          </w:p>
          <w:p w14:paraId="3CC96348"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«Методические рекомендации о порядке разработки проектов производства работ грузоподъемными машинами и технологических карт погрузочно-разгрузочных работ» РД-11-06-2007;</w:t>
            </w:r>
          </w:p>
          <w:p w14:paraId="14F29CCC"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«Стропы грузовые общего назначения. Требования к устройству и безопасной эксплуатации» РД 10-33-93;</w:t>
            </w:r>
          </w:p>
          <w:p w14:paraId="3A75F735"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«Межотраслевым правилам по охране труда при электро- и газосварочных работах»;</w:t>
            </w:r>
          </w:p>
          <w:p w14:paraId="5A996F77"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xml:space="preserve">- «Правилам пожарной безопасности» </w:t>
            </w:r>
          </w:p>
          <w:p w14:paraId="4B55FF72"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и другим нормативным актам, действующим на территории Российской Федерации.</w:t>
            </w:r>
          </w:p>
        </w:tc>
      </w:tr>
      <w:tr w:rsidR="0061364B" w:rsidRPr="002F690B" w14:paraId="4FA3CB7A" w14:textId="77777777" w:rsidTr="00653F24">
        <w:tc>
          <w:tcPr>
            <w:tcW w:w="5070" w:type="dxa"/>
            <w:shd w:val="clear" w:color="auto" w:fill="auto"/>
          </w:tcPr>
          <w:p w14:paraId="4DB0FCD5"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9.6. Work areas and work places of the Contractor’ personnel should be illuminated during dark hours. Conducting operations in unlit places shall not be allowed. Lighting in the outdoor area and open sites shall be provided by the </w:t>
            </w:r>
            <w:r>
              <w:rPr>
                <w:rFonts w:ascii="Arial" w:hAnsi="Arial" w:cs="Arial"/>
                <w:sz w:val="20"/>
                <w:szCs w:val="20"/>
                <w:lang w:val="en-US" w:eastAsia="en-US"/>
              </w:rPr>
              <w:t>Client</w:t>
            </w:r>
            <w:r w:rsidRPr="002F690B">
              <w:rPr>
                <w:rFonts w:ascii="Arial" w:hAnsi="Arial" w:cs="Arial"/>
                <w:sz w:val="20"/>
                <w:szCs w:val="20"/>
                <w:lang w:val="en-US" w:eastAsia="en-US"/>
              </w:rPr>
              <w:t>, and the Contractor shall provide lighting in all other cases.</w:t>
            </w:r>
          </w:p>
        </w:tc>
        <w:tc>
          <w:tcPr>
            <w:tcW w:w="4501" w:type="dxa"/>
            <w:shd w:val="clear" w:color="auto" w:fill="auto"/>
          </w:tcPr>
          <w:p w14:paraId="19E05EDC"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9.6. Участки работ, рабочие места деятельности персонала Подрядчика в темное время суток должны быть освещены. Выполнение работ в не освещенных местах не допускается. На наружной территории и открытых площадках освещение обеспечивает Заказчик, во всех остальных случаях – Подрядчик. </w:t>
            </w:r>
          </w:p>
        </w:tc>
      </w:tr>
      <w:tr w:rsidR="0061364B" w:rsidRPr="002F690B" w14:paraId="3A7D4293" w14:textId="77777777" w:rsidTr="00653F24">
        <w:tc>
          <w:tcPr>
            <w:tcW w:w="5070" w:type="dxa"/>
            <w:shd w:val="clear" w:color="auto" w:fill="auto"/>
          </w:tcPr>
          <w:p w14:paraId="59C1F1F1" w14:textId="77777777" w:rsidR="0061364B" w:rsidRPr="002F690B" w:rsidRDefault="0061364B" w:rsidP="0070602B">
            <w:pPr>
              <w:jc w:val="both"/>
              <w:rPr>
                <w:rFonts w:ascii="Arial" w:hAnsi="Arial" w:cs="Arial"/>
                <w:sz w:val="20"/>
                <w:szCs w:val="20"/>
                <w:lang w:val="en-US" w:eastAsia="en-US"/>
              </w:rPr>
            </w:pPr>
            <w:r>
              <w:rPr>
                <w:rFonts w:ascii="Arial" w:hAnsi="Arial" w:cs="Arial"/>
                <w:sz w:val="20"/>
                <w:szCs w:val="20"/>
                <w:lang w:val="en-US" w:eastAsia="en-US"/>
              </w:rPr>
              <w:t xml:space="preserve">9.7. No earthworks </w:t>
            </w:r>
            <w:r w:rsidRPr="002F690B">
              <w:rPr>
                <w:rFonts w:ascii="Arial" w:hAnsi="Arial" w:cs="Arial"/>
                <w:sz w:val="20"/>
                <w:szCs w:val="20"/>
                <w:lang w:val="en-US" w:eastAsia="en-US"/>
              </w:rPr>
              <w:t xml:space="preserve">shall be permitted on the </w:t>
            </w:r>
            <w:r>
              <w:rPr>
                <w:rFonts w:ascii="Arial" w:hAnsi="Arial" w:cs="Arial"/>
                <w:sz w:val="20"/>
                <w:szCs w:val="20"/>
                <w:lang w:val="en-US" w:eastAsia="en-US"/>
              </w:rPr>
              <w:t>Client’s site unless provided by the project by the design, and</w:t>
            </w:r>
            <w:r w:rsidRPr="002F690B">
              <w:rPr>
                <w:rFonts w:ascii="Arial" w:hAnsi="Arial" w:cs="Arial"/>
                <w:sz w:val="20"/>
                <w:szCs w:val="20"/>
                <w:lang w:val="en-US" w:eastAsia="en-US"/>
              </w:rPr>
              <w:t xml:space="preserve"> in absence of the </w:t>
            </w:r>
            <w:proofErr w:type="gramStart"/>
            <w:r>
              <w:rPr>
                <w:rFonts w:ascii="Arial" w:hAnsi="Arial" w:cs="Arial"/>
                <w:sz w:val="20"/>
                <w:szCs w:val="20"/>
                <w:lang w:val="en-US" w:eastAsia="en-US"/>
              </w:rPr>
              <w:t>Client</w:t>
            </w:r>
            <w:r w:rsidRPr="002F690B">
              <w:rPr>
                <w:rFonts w:ascii="Arial" w:hAnsi="Arial" w:cs="Arial"/>
                <w:sz w:val="20"/>
                <w:szCs w:val="20"/>
                <w:lang w:val="en-US" w:eastAsia="en-US"/>
              </w:rPr>
              <w:t xml:space="preserve">’s </w:t>
            </w:r>
            <w:r>
              <w:rPr>
                <w:rFonts w:ascii="Arial" w:hAnsi="Arial" w:cs="Arial"/>
                <w:sz w:val="20"/>
                <w:szCs w:val="20"/>
                <w:lang w:val="en-US" w:eastAsia="en-US"/>
              </w:rPr>
              <w:t xml:space="preserve"> written</w:t>
            </w:r>
            <w:proofErr w:type="gramEnd"/>
            <w:r>
              <w:rPr>
                <w:rFonts w:ascii="Arial" w:hAnsi="Arial" w:cs="Arial"/>
                <w:sz w:val="20"/>
                <w:szCs w:val="20"/>
                <w:lang w:val="en-US" w:eastAsia="en-US"/>
              </w:rPr>
              <w:t xml:space="preserve"> </w:t>
            </w:r>
            <w:r w:rsidRPr="002F690B">
              <w:rPr>
                <w:rFonts w:ascii="Arial" w:hAnsi="Arial" w:cs="Arial"/>
                <w:sz w:val="20"/>
                <w:szCs w:val="20"/>
                <w:lang w:val="en-US" w:eastAsia="en-US"/>
              </w:rPr>
              <w:t>consent thereto.</w:t>
            </w:r>
          </w:p>
        </w:tc>
        <w:tc>
          <w:tcPr>
            <w:tcW w:w="4501" w:type="dxa"/>
            <w:shd w:val="clear" w:color="auto" w:fill="auto"/>
          </w:tcPr>
          <w:p w14:paraId="006B969A" w14:textId="77777777" w:rsidR="0061364B" w:rsidRPr="002F690B" w:rsidRDefault="0061364B" w:rsidP="0070602B">
            <w:pPr>
              <w:jc w:val="both"/>
              <w:rPr>
                <w:rFonts w:ascii="Arial" w:hAnsi="Arial" w:cs="Arial"/>
                <w:sz w:val="20"/>
                <w:szCs w:val="20"/>
                <w:lang w:eastAsia="en-US"/>
              </w:rPr>
            </w:pPr>
            <w:r w:rsidRPr="002F690B">
              <w:rPr>
                <w:rFonts w:ascii="Arial" w:hAnsi="Arial" w:cs="Arial"/>
                <w:sz w:val="20"/>
                <w:szCs w:val="20"/>
                <w:lang w:eastAsia="en-US"/>
              </w:rPr>
              <w:t>9.7. Запрещается проведение каких-либо земляных работ на территории Заказчика, есл</w:t>
            </w:r>
            <w:r>
              <w:rPr>
                <w:rFonts w:ascii="Arial" w:hAnsi="Arial" w:cs="Arial"/>
                <w:sz w:val="20"/>
                <w:szCs w:val="20"/>
                <w:lang w:eastAsia="en-US"/>
              </w:rPr>
              <w:t xml:space="preserve">и это не обусловлено проектом, </w:t>
            </w:r>
            <w:proofErr w:type="gramStart"/>
            <w:r>
              <w:rPr>
                <w:rFonts w:ascii="Arial" w:hAnsi="Arial" w:cs="Arial"/>
                <w:sz w:val="20"/>
                <w:szCs w:val="20"/>
                <w:lang w:eastAsia="en-US"/>
              </w:rPr>
              <w:t xml:space="preserve">и </w:t>
            </w:r>
            <w:r w:rsidRPr="002F690B">
              <w:rPr>
                <w:rFonts w:ascii="Arial" w:hAnsi="Arial" w:cs="Arial"/>
                <w:sz w:val="20"/>
                <w:szCs w:val="20"/>
                <w:lang w:eastAsia="en-US"/>
              </w:rPr>
              <w:t xml:space="preserve"> отсутствует</w:t>
            </w:r>
            <w:proofErr w:type="gramEnd"/>
            <w:r w:rsidRPr="002F690B">
              <w:rPr>
                <w:rFonts w:ascii="Arial" w:hAnsi="Arial" w:cs="Arial"/>
                <w:sz w:val="20"/>
                <w:szCs w:val="20"/>
                <w:lang w:eastAsia="en-US"/>
              </w:rPr>
              <w:t xml:space="preserve"> письменное согласие Заказчика.</w:t>
            </w:r>
          </w:p>
        </w:tc>
      </w:tr>
      <w:tr w:rsidR="0061364B" w:rsidRPr="002F690B" w14:paraId="2543DB38" w14:textId="77777777" w:rsidTr="00653F24">
        <w:tc>
          <w:tcPr>
            <w:tcW w:w="5070" w:type="dxa"/>
            <w:shd w:val="clear" w:color="auto" w:fill="auto"/>
          </w:tcPr>
          <w:p w14:paraId="726FD6D2"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9.8. The Contractor should equip the work area with basic firefighting means at its own account to meet requirements of the “Fire Safety Rules”.</w:t>
            </w:r>
          </w:p>
        </w:tc>
        <w:tc>
          <w:tcPr>
            <w:tcW w:w="4501" w:type="dxa"/>
            <w:shd w:val="clear" w:color="auto" w:fill="auto"/>
          </w:tcPr>
          <w:p w14:paraId="47911E4A"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9.8. Подрядчик обязан за свой счет обеспечить участок работ первичными средствами пожаротушения согласно требованиям «Правил пожарной безопасности». </w:t>
            </w:r>
          </w:p>
        </w:tc>
      </w:tr>
      <w:tr w:rsidR="0061364B" w:rsidRPr="002F690B" w14:paraId="352A0C1B" w14:textId="77777777" w:rsidTr="00653F24">
        <w:tc>
          <w:tcPr>
            <w:tcW w:w="5070" w:type="dxa"/>
            <w:shd w:val="clear" w:color="auto" w:fill="auto"/>
          </w:tcPr>
          <w:p w14:paraId="373DC11F"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eastAsia="en-US"/>
              </w:rPr>
              <w:t>9</w:t>
            </w:r>
            <w:r w:rsidRPr="002F690B">
              <w:rPr>
                <w:rFonts w:ascii="Arial" w:hAnsi="Arial" w:cs="Arial"/>
                <w:sz w:val="20"/>
                <w:szCs w:val="20"/>
                <w:lang w:val="en-US" w:eastAsia="en-US"/>
              </w:rPr>
              <w:t>.</w:t>
            </w:r>
            <w:r w:rsidRPr="002F690B">
              <w:rPr>
                <w:rFonts w:ascii="Arial" w:hAnsi="Arial" w:cs="Arial"/>
                <w:sz w:val="20"/>
                <w:szCs w:val="20"/>
                <w:lang w:eastAsia="en-US"/>
              </w:rPr>
              <w:t>9</w:t>
            </w:r>
            <w:r w:rsidRPr="002F690B">
              <w:rPr>
                <w:rFonts w:ascii="Arial" w:hAnsi="Arial" w:cs="Arial"/>
                <w:sz w:val="20"/>
                <w:szCs w:val="20"/>
                <w:lang w:val="en-US" w:eastAsia="en-US"/>
              </w:rPr>
              <w:t>. The Contractor shall:</w:t>
            </w:r>
          </w:p>
          <w:p w14:paraId="57268A91"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assure compliance with legislative and regulatory legal acts containing health, industrial, fire, and electrical safety requirements as well as requirements of the </w:t>
            </w:r>
            <w:r>
              <w:rPr>
                <w:rFonts w:ascii="Arial" w:hAnsi="Arial" w:cs="Arial"/>
                <w:sz w:val="20"/>
                <w:szCs w:val="20"/>
                <w:lang w:val="en-US" w:eastAsia="en-US"/>
              </w:rPr>
              <w:t>Client</w:t>
            </w:r>
            <w:r w:rsidRPr="002F690B">
              <w:rPr>
                <w:rFonts w:ascii="Arial" w:hAnsi="Arial" w:cs="Arial"/>
                <w:sz w:val="20"/>
                <w:szCs w:val="20"/>
                <w:lang w:val="en-US" w:eastAsia="en-US"/>
              </w:rPr>
              <w:t xml:space="preserve"> instructions for particular jobs on the </w:t>
            </w:r>
            <w:r>
              <w:rPr>
                <w:rFonts w:ascii="Arial" w:hAnsi="Arial" w:cs="Arial"/>
                <w:sz w:val="20"/>
                <w:szCs w:val="20"/>
                <w:lang w:val="en-US" w:eastAsia="en-US"/>
              </w:rPr>
              <w:t>Client</w:t>
            </w:r>
            <w:r w:rsidRPr="002F690B">
              <w:rPr>
                <w:rFonts w:ascii="Arial" w:hAnsi="Arial" w:cs="Arial"/>
                <w:sz w:val="20"/>
                <w:szCs w:val="20"/>
                <w:lang w:val="en-US" w:eastAsia="en-US"/>
              </w:rPr>
              <w:t>’s site;</w:t>
            </w:r>
          </w:p>
          <w:p w14:paraId="7C9EC160" w14:textId="77777777" w:rsidR="0061364B" w:rsidRPr="002F690B" w:rsidRDefault="0061364B" w:rsidP="002F690B">
            <w:pPr>
              <w:jc w:val="both"/>
              <w:rPr>
                <w:rFonts w:ascii="Arial" w:hAnsi="Arial" w:cs="Arial"/>
                <w:sz w:val="20"/>
                <w:szCs w:val="20"/>
                <w:lang w:val="en-US" w:eastAsia="en-US"/>
              </w:rPr>
            </w:pPr>
          </w:p>
          <w:p w14:paraId="716D84DF" w14:textId="77777777" w:rsidR="0061364B" w:rsidRPr="002F690B" w:rsidRDefault="0061364B" w:rsidP="002F690B">
            <w:pPr>
              <w:jc w:val="both"/>
              <w:rPr>
                <w:rFonts w:ascii="Arial" w:hAnsi="Arial" w:cs="Arial"/>
                <w:sz w:val="20"/>
                <w:szCs w:val="20"/>
                <w:lang w:val="en-US" w:eastAsia="en-US"/>
              </w:rPr>
            </w:pPr>
          </w:p>
          <w:p w14:paraId="118F48BD"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t>provide its employees with protective garments, protective footwear with a stiff toe box, and other personal protective equipment at its own account;</w:t>
            </w:r>
          </w:p>
          <w:p w14:paraId="40E63986"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t xml:space="preserve">prior to work commencement, submit the list of employees engaged in the works hereunder to the </w:t>
            </w:r>
            <w:r>
              <w:rPr>
                <w:rFonts w:ascii="Arial" w:hAnsi="Arial" w:cs="Arial"/>
                <w:sz w:val="20"/>
                <w:szCs w:val="20"/>
                <w:lang w:val="en-US" w:eastAsia="en-US"/>
              </w:rPr>
              <w:t>Client</w:t>
            </w:r>
            <w:r w:rsidRPr="002F690B">
              <w:rPr>
                <w:rFonts w:ascii="Arial" w:hAnsi="Arial" w:cs="Arial"/>
                <w:sz w:val="20"/>
                <w:szCs w:val="20"/>
                <w:lang w:val="en-US" w:eastAsia="en-US"/>
              </w:rPr>
              <w:t>’s Occupational Health Department and Equipment Maintenance and Repair Service. If the Contractor replaces its employees or gets new employees engaged, it should inform the Occupational Health Department and Equipment Maintenance and Repair Service on the same;</w:t>
            </w:r>
          </w:p>
          <w:p w14:paraId="5B39B2BA" w14:textId="77777777" w:rsidR="0061364B" w:rsidRPr="002F690B" w:rsidRDefault="0061364B" w:rsidP="002F690B">
            <w:pPr>
              <w:jc w:val="both"/>
              <w:rPr>
                <w:rFonts w:ascii="Arial" w:hAnsi="Arial" w:cs="Arial"/>
                <w:sz w:val="20"/>
                <w:szCs w:val="20"/>
                <w:lang w:val="en-US" w:eastAsia="en-US"/>
              </w:rPr>
            </w:pPr>
          </w:p>
          <w:p w14:paraId="4F8A7CBC" w14:textId="77777777" w:rsidR="0061364B" w:rsidRPr="002F690B" w:rsidRDefault="0061364B" w:rsidP="002F690B">
            <w:pPr>
              <w:jc w:val="both"/>
              <w:rPr>
                <w:rFonts w:ascii="Arial" w:hAnsi="Arial" w:cs="Arial"/>
                <w:sz w:val="20"/>
                <w:szCs w:val="20"/>
                <w:lang w:val="en-US" w:eastAsia="en-US"/>
              </w:rPr>
            </w:pPr>
          </w:p>
          <w:p w14:paraId="0EE0191C"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t xml:space="preserve">make sure that all its employees attend the induction session at the </w:t>
            </w:r>
            <w:r>
              <w:rPr>
                <w:rFonts w:ascii="Arial" w:hAnsi="Arial" w:cs="Arial"/>
                <w:sz w:val="20"/>
                <w:szCs w:val="20"/>
                <w:lang w:val="en-US" w:eastAsia="en-US"/>
              </w:rPr>
              <w:t>Client</w:t>
            </w:r>
            <w:r w:rsidRPr="002F690B">
              <w:rPr>
                <w:rFonts w:ascii="Arial" w:hAnsi="Arial" w:cs="Arial"/>
                <w:sz w:val="20"/>
                <w:szCs w:val="20"/>
                <w:lang w:val="en-US" w:eastAsia="en-US"/>
              </w:rPr>
              <w:t>’s plant.</w:t>
            </w:r>
          </w:p>
        </w:tc>
        <w:tc>
          <w:tcPr>
            <w:tcW w:w="4501" w:type="dxa"/>
            <w:shd w:val="clear" w:color="auto" w:fill="auto"/>
          </w:tcPr>
          <w:p w14:paraId="462FEE5C"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lastRenderedPageBreak/>
              <w:t>9.9. Подрядчик обязан:</w:t>
            </w:r>
          </w:p>
          <w:p w14:paraId="37D81930"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lastRenderedPageBreak/>
              <w:t>обеспечить соблюдение законодательных и нормативных правовых актов, содержащих требования по охране труда, промышленной, пожарной безопасности, электробезопасности, а также требований инструкций Заказчика по видам работ на территории Заказчика;</w:t>
            </w:r>
          </w:p>
          <w:p w14:paraId="784B1123"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t xml:space="preserve">обеспечить за свой счет своих работников спецодеждой, </w:t>
            </w:r>
            <w:proofErr w:type="spellStart"/>
            <w:r w:rsidRPr="002F690B">
              <w:rPr>
                <w:rFonts w:ascii="Arial" w:hAnsi="Arial" w:cs="Arial"/>
                <w:sz w:val="20"/>
                <w:szCs w:val="20"/>
                <w:lang w:eastAsia="en-US"/>
              </w:rPr>
              <w:t>спецобувью</w:t>
            </w:r>
            <w:proofErr w:type="spellEnd"/>
            <w:r w:rsidRPr="002F690B">
              <w:rPr>
                <w:rFonts w:ascii="Arial" w:hAnsi="Arial" w:cs="Arial"/>
                <w:sz w:val="20"/>
                <w:szCs w:val="20"/>
                <w:lang w:eastAsia="en-US"/>
              </w:rPr>
              <w:t xml:space="preserve"> с жестким </w:t>
            </w:r>
            <w:proofErr w:type="spellStart"/>
            <w:r w:rsidRPr="002F690B">
              <w:rPr>
                <w:rFonts w:ascii="Arial" w:hAnsi="Arial" w:cs="Arial"/>
                <w:sz w:val="20"/>
                <w:szCs w:val="20"/>
                <w:lang w:eastAsia="en-US"/>
              </w:rPr>
              <w:t>подноском</w:t>
            </w:r>
            <w:proofErr w:type="spellEnd"/>
            <w:r w:rsidRPr="002F690B">
              <w:rPr>
                <w:rFonts w:ascii="Arial" w:hAnsi="Arial" w:cs="Arial"/>
                <w:sz w:val="20"/>
                <w:szCs w:val="20"/>
                <w:lang w:eastAsia="en-US"/>
              </w:rPr>
              <w:t xml:space="preserve"> и другими средствами индивидуальной защиты;</w:t>
            </w:r>
          </w:p>
          <w:p w14:paraId="72DD6F96"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t>перед началом работ предоставить список работников, производящих работы по настоящему договору в отдел охраны труда и службу по обслуживанию и ремонту оборудования Заказчика. Если во время выполнения работы Подрядчик производит замену или привлекает новых работников, то он должен информировать об этом отдел охраны труда и службу по обслуживанию и ремонту оборудования;</w:t>
            </w:r>
          </w:p>
          <w:p w14:paraId="340EC1B5"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t>обеспечить явку всех работников для прохождения вводного инструктажа на предприятии Заказчика.</w:t>
            </w:r>
          </w:p>
        </w:tc>
      </w:tr>
      <w:tr w:rsidR="0061364B" w:rsidRPr="002F690B" w14:paraId="3332902F" w14:textId="77777777" w:rsidTr="00653F24">
        <w:tc>
          <w:tcPr>
            <w:tcW w:w="5070" w:type="dxa"/>
            <w:shd w:val="clear" w:color="auto" w:fill="auto"/>
          </w:tcPr>
          <w:p w14:paraId="291F28FF" w14:textId="77777777" w:rsidR="0061364B" w:rsidRPr="002F690B" w:rsidRDefault="0061364B" w:rsidP="002F690B">
            <w:pPr>
              <w:jc w:val="both"/>
              <w:rPr>
                <w:rFonts w:ascii="Arial" w:hAnsi="Arial" w:cs="Arial"/>
                <w:sz w:val="20"/>
                <w:szCs w:val="20"/>
                <w:lang w:val="en-US" w:eastAsia="en-US"/>
              </w:rPr>
            </w:pPr>
            <w:r w:rsidRPr="0075238B">
              <w:rPr>
                <w:rFonts w:ascii="Arial" w:hAnsi="Arial" w:cs="Arial"/>
                <w:sz w:val="20"/>
                <w:szCs w:val="20"/>
                <w:lang w:val="en-US" w:eastAsia="en-US"/>
              </w:rPr>
              <w:lastRenderedPageBreak/>
              <w:t xml:space="preserve">9.10. </w:t>
            </w:r>
            <w:r w:rsidRPr="002F690B">
              <w:rPr>
                <w:rFonts w:ascii="Arial" w:hAnsi="Arial" w:cs="Arial"/>
                <w:sz w:val="20"/>
                <w:szCs w:val="20"/>
                <w:lang w:val="en-US" w:eastAsia="en-US"/>
              </w:rPr>
              <w:t xml:space="preserve">The Contractor shall supervise safe operations by its employees and enforce discipline and proper order on the work site pursuant to the subject of the </w:t>
            </w:r>
            <w:r>
              <w:rPr>
                <w:rFonts w:ascii="Arial" w:hAnsi="Arial" w:cs="Arial"/>
                <w:sz w:val="20"/>
                <w:szCs w:val="20"/>
                <w:lang w:val="en-US" w:eastAsia="en-US"/>
              </w:rPr>
              <w:t>Contract</w:t>
            </w:r>
            <w:r w:rsidRPr="002F690B">
              <w:rPr>
                <w:rFonts w:ascii="Arial" w:hAnsi="Arial" w:cs="Arial"/>
                <w:sz w:val="20"/>
                <w:szCs w:val="20"/>
                <w:lang w:val="en-US" w:eastAsia="en-US"/>
              </w:rPr>
              <w:t>.</w:t>
            </w:r>
          </w:p>
        </w:tc>
        <w:tc>
          <w:tcPr>
            <w:tcW w:w="4501" w:type="dxa"/>
            <w:shd w:val="clear" w:color="auto" w:fill="auto"/>
          </w:tcPr>
          <w:p w14:paraId="2B749987"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9.10. Подрядчик обязан осуществлять контроль за безопасным производством работ его работников и обеспечить дисциплину и порядок на участке проведения работ согласно предмету договора.</w:t>
            </w:r>
          </w:p>
        </w:tc>
      </w:tr>
      <w:tr w:rsidR="0061364B" w:rsidRPr="002F690B" w14:paraId="1CE9A778" w14:textId="77777777" w:rsidTr="00653F24">
        <w:tc>
          <w:tcPr>
            <w:tcW w:w="5070" w:type="dxa"/>
            <w:shd w:val="clear" w:color="auto" w:fill="auto"/>
          </w:tcPr>
          <w:p w14:paraId="35D22122" w14:textId="77777777" w:rsidR="0061364B" w:rsidRPr="002F690B" w:rsidRDefault="0061364B" w:rsidP="002F690B">
            <w:pPr>
              <w:jc w:val="both"/>
              <w:rPr>
                <w:rFonts w:ascii="Arial" w:hAnsi="Arial" w:cs="Arial"/>
                <w:sz w:val="20"/>
                <w:szCs w:val="20"/>
                <w:lang w:val="en-US" w:eastAsia="en-US"/>
              </w:rPr>
            </w:pPr>
            <w:r w:rsidRPr="007265B5">
              <w:rPr>
                <w:rFonts w:ascii="Arial" w:hAnsi="Arial" w:cs="Arial"/>
                <w:sz w:val="20"/>
                <w:szCs w:val="20"/>
                <w:lang w:val="en-US" w:eastAsia="en-US"/>
              </w:rPr>
              <w:t xml:space="preserve">9.11. </w:t>
            </w:r>
            <w:r w:rsidRPr="002F690B">
              <w:rPr>
                <w:rFonts w:ascii="Arial" w:hAnsi="Arial" w:cs="Arial"/>
                <w:sz w:val="20"/>
                <w:szCs w:val="20"/>
                <w:lang w:val="en-US" w:eastAsia="en-US"/>
              </w:rPr>
              <w:t xml:space="preserve">Any accident exposing an employee of a contractor conducting operations on the </w:t>
            </w:r>
            <w:r>
              <w:rPr>
                <w:rFonts w:ascii="Arial" w:hAnsi="Arial" w:cs="Arial"/>
                <w:sz w:val="20"/>
                <w:szCs w:val="20"/>
                <w:lang w:val="en-US" w:eastAsia="en-US"/>
              </w:rPr>
              <w:t>Client</w:t>
            </w:r>
            <w:r w:rsidRPr="002F690B">
              <w:rPr>
                <w:rFonts w:ascii="Arial" w:hAnsi="Arial" w:cs="Arial"/>
                <w:sz w:val="20"/>
                <w:szCs w:val="20"/>
                <w:lang w:val="en-US" w:eastAsia="en-US"/>
              </w:rPr>
              <w:t>’s site shall be investigated and recorded by the Contractor conducting these operations.</w:t>
            </w:r>
          </w:p>
        </w:tc>
        <w:tc>
          <w:tcPr>
            <w:tcW w:w="4501" w:type="dxa"/>
            <w:shd w:val="clear" w:color="auto" w:fill="auto"/>
          </w:tcPr>
          <w:p w14:paraId="594DE8D2"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9.11. Несчастный случай, происшедший с работником подрядной организации, производящей работы на территории Заказчика, расследуется и учитывается Подрядчиком, производящим эти работы. </w:t>
            </w:r>
          </w:p>
        </w:tc>
      </w:tr>
      <w:tr w:rsidR="0061364B" w:rsidRPr="002F690B" w14:paraId="4769CA56" w14:textId="77777777" w:rsidTr="00653F24">
        <w:tc>
          <w:tcPr>
            <w:tcW w:w="5070" w:type="dxa"/>
            <w:shd w:val="clear" w:color="auto" w:fill="auto"/>
          </w:tcPr>
          <w:p w14:paraId="4ACA5EA4" w14:textId="77777777" w:rsidR="0061364B" w:rsidRPr="002F690B" w:rsidRDefault="0061364B"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9.12. </w:t>
            </w:r>
            <w:r w:rsidRPr="002F690B">
              <w:rPr>
                <w:rFonts w:ascii="Arial" w:hAnsi="Arial" w:cs="Arial"/>
                <w:sz w:val="20"/>
                <w:szCs w:val="20"/>
                <w:lang w:val="en-US" w:eastAsia="en-US"/>
              </w:rPr>
              <w:t>The Contractor shall promptly, within 2 hours, inform HSE Department employees on the accident at work with its employee involved and present later copies of all accident investigation papers to the HSE department.</w:t>
            </w:r>
          </w:p>
        </w:tc>
        <w:tc>
          <w:tcPr>
            <w:tcW w:w="4501" w:type="dxa"/>
            <w:shd w:val="clear" w:color="auto" w:fill="auto"/>
          </w:tcPr>
          <w:p w14:paraId="509D8E52"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9.12. Подрядчик должен незамедлительно, в течение 2-х часов информировать сотрудников отдела экологии, ОТ и ПБ о происшедшем несчастном случае на производстве с его работником и в последующем предоставить копии всех материалов по расследованию несчастного случая в отдел экологии, ОТ и ПБ.</w:t>
            </w:r>
          </w:p>
        </w:tc>
      </w:tr>
      <w:tr w:rsidR="0061364B" w:rsidRPr="002F690B" w14:paraId="3C115331" w14:textId="77777777" w:rsidTr="00653F24">
        <w:tc>
          <w:tcPr>
            <w:tcW w:w="5070" w:type="dxa"/>
            <w:shd w:val="clear" w:color="auto" w:fill="auto"/>
          </w:tcPr>
          <w:p w14:paraId="40842A52" w14:textId="77777777" w:rsidR="0061364B" w:rsidRPr="002F690B" w:rsidRDefault="0061364B" w:rsidP="002F690B">
            <w:pPr>
              <w:jc w:val="center"/>
              <w:rPr>
                <w:rFonts w:ascii="Arial" w:hAnsi="Arial" w:cs="Arial"/>
                <w:b/>
                <w:bCs/>
                <w:sz w:val="20"/>
                <w:szCs w:val="20"/>
                <w:lang w:val="en-US"/>
              </w:rPr>
            </w:pPr>
            <w:r w:rsidRPr="002F690B">
              <w:rPr>
                <w:rFonts w:ascii="Arial" w:hAnsi="Arial" w:cs="Arial"/>
                <w:b/>
                <w:bCs/>
                <w:sz w:val="20"/>
                <w:szCs w:val="20"/>
              </w:rPr>
              <w:t xml:space="preserve">10. </w:t>
            </w:r>
            <w:r w:rsidRPr="002F690B">
              <w:rPr>
                <w:rFonts w:ascii="Arial" w:hAnsi="Arial" w:cs="Arial"/>
                <w:b/>
                <w:bCs/>
                <w:sz w:val="20"/>
                <w:szCs w:val="20"/>
                <w:lang w:val="en-US"/>
              </w:rPr>
              <w:t>ENVIRONMENTAL</w:t>
            </w:r>
            <w:r>
              <w:rPr>
                <w:rFonts w:ascii="Arial" w:hAnsi="Arial" w:cs="Arial"/>
                <w:b/>
                <w:bCs/>
                <w:sz w:val="20"/>
                <w:szCs w:val="20"/>
                <w:lang w:val="en-US"/>
              </w:rPr>
              <w:t xml:space="preserve"> </w:t>
            </w:r>
            <w:r w:rsidRPr="002F690B">
              <w:rPr>
                <w:rFonts w:ascii="Arial" w:hAnsi="Arial" w:cs="Arial"/>
                <w:b/>
                <w:bCs/>
                <w:sz w:val="20"/>
                <w:szCs w:val="20"/>
                <w:lang w:val="en-US"/>
              </w:rPr>
              <w:t>REQUIREMENTS</w:t>
            </w:r>
          </w:p>
          <w:p w14:paraId="295866E7" w14:textId="77777777" w:rsidR="0061364B" w:rsidRPr="002F690B" w:rsidRDefault="0061364B" w:rsidP="002F690B">
            <w:pPr>
              <w:jc w:val="center"/>
              <w:rPr>
                <w:rFonts w:ascii="Arial" w:hAnsi="Arial" w:cs="Arial"/>
                <w:b/>
                <w:bCs/>
                <w:sz w:val="20"/>
                <w:szCs w:val="20"/>
              </w:rPr>
            </w:pPr>
          </w:p>
        </w:tc>
        <w:tc>
          <w:tcPr>
            <w:tcW w:w="4501" w:type="dxa"/>
            <w:shd w:val="clear" w:color="auto" w:fill="auto"/>
          </w:tcPr>
          <w:p w14:paraId="3F7080F6" w14:textId="77777777" w:rsidR="0061364B" w:rsidRPr="002F690B" w:rsidRDefault="0061364B" w:rsidP="002F690B">
            <w:pPr>
              <w:jc w:val="center"/>
              <w:rPr>
                <w:rFonts w:ascii="Arial" w:hAnsi="Arial" w:cs="Arial"/>
                <w:b/>
                <w:bCs/>
                <w:sz w:val="20"/>
                <w:szCs w:val="20"/>
              </w:rPr>
            </w:pPr>
            <w:r w:rsidRPr="002F690B">
              <w:rPr>
                <w:rFonts w:ascii="Arial" w:hAnsi="Arial" w:cs="Arial"/>
                <w:b/>
                <w:bCs/>
                <w:sz w:val="20"/>
                <w:szCs w:val="20"/>
              </w:rPr>
              <w:t>10. ТРЕБОВАНИЯ В ОБЛАСТИ ОХРАНЫ ОКРУЖАЮЩЕЙ СРЕДЫ</w:t>
            </w:r>
          </w:p>
          <w:p w14:paraId="5A103D6D" w14:textId="77777777" w:rsidR="0061364B" w:rsidRPr="002F690B" w:rsidRDefault="0061364B" w:rsidP="002F690B">
            <w:pPr>
              <w:jc w:val="center"/>
              <w:rPr>
                <w:rFonts w:ascii="Arial" w:hAnsi="Arial" w:cs="Arial"/>
                <w:b/>
                <w:bCs/>
                <w:sz w:val="20"/>
                <w:szCs w:val="20"/>
              </w:rPr>
            </w:pPr>
          </w:p>
        </w:tc>
      </w:tr>
      <w:tr w:rsidR="0061364B" w:rsidRPr="002F690B" w14:paraId="4D0D87AB" w14:textId="77777777" w:rsidTr="00653F24">
        <w:tc>
          <w:tcPr>
            <w:tcW w:w="5070" w:type="dxa"/>
            <w:shd w:val="clear" w:color="auto" w:fill="auto"/>
          </w:tcPr>
          <w:p w14:paraId="7FB15B69"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10.1. </w:t>
            </w:r>
            <w:r w:rsidRPr="002F690B">
              <w:rPr>
                <w:rFonts w:ascii="Arial" w:hAnsi="Arial" w:cs="Arial"/>
                <w:spacing w:val="-5"/>
                <w:sz w:val="20"/>
                <w:szCs w:val="20"/>
                <w:lang w:val="en-US"/>
              </w:rPr>
              <w:t xml:space="preserve">The </w:t>
            </w:r>
            <w:r>
              <w:rPr>
                <w:rFonts w:ascii="Arial" w:hAnsi="Arial" w:cs="Arial"/>
                <w:spacing w:val="-5"/>
                <w:sz w:val="20"/>
                <w:szCs w:val="20"/>
                <w:lang w:val="en-US"/>
              </w:rPr>
              <w:t>Client</w:t>
            </w:r>
            <w:r w:rsidRPr="002F690B">
              <w:rPr>
                <w:rFonts w:ascii="Arial" w:hAnsi="Arial" w:cs="Arial"/>
                <w:spacing w:val="-5"/>
                <w:sz w:val="20"/>
                <w:szCs w:val="20"/>
                <w:lang w:val="en-US"/>
              </w:rPr>
              <w:t xml:space="preserve"> shall inform the Contractor on </w:t>
            </w:r>
            <w:r>
              <w:rPr>
                <w:rFonts w:ascii="Arial" w:hAnsi="Arial" w:cs="Arial"/>
                <w:spacing w:val="-5"/>
                <w:sz w:val="20"/>
                <w:szCs w:val="20"/>
                <w:lang w:val="en-US"/>
              </w:rPr>
              <w:t xml:space="preserve">the Client’s </w:t>
            </w:r>
            <w:r w:rsidRPr="002F690B">
              <w:rPr>
                <w:rFonts w:ascii="Arial" w:hAnsi="Arial" w:cs="Arial"/>
                <w:spacing w:val="-5"/>
                <w:sz w:val="20"/>
                <w:szCs w:val="20"/>
                <w:lang w:val="en-US"/>
              </w:rPr>
              <w:t>environmental requirements</w:t>
            </w:r>
            <w:r>
              <w:rPr>
                <w:rFonts w:ascii="Arial" w:hAnsi="Arial" w:cs="Arial"/>
                <w:spacing w:val="-5"/>
                <w:sz w:val="20"/>
                <w:szCs w:val="20"/>
                <w:lang w:val="en-US"/>
              </w:rPr>
              <w:t xml:space="preserve"> in effect.</w:t>
            </w:r>
          </w:p>
        </w:tc>
        <w:tc>
          <w:tcPr>
            <w:tcW w:w="4501" w:type="dxa"/>
            <w:shd w:val="clear" w:color="auto" w:fill="auto"/>
          </w:tcPr>
          <w:p w14:paraId="520CB877"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10.1. Заказчик обязуется ознакомить Подрядчика установленными у него экологическими требованиями.</w:t>
            </w:r>
          </w:p>
        </w:tc>
      </w:tr>
      <w:tr w:rsidR="0061364B" w:rsidRPr="002F690B" w14:paraId="2F2F7093" w14:textId="77777777" w:rsidTr="00653F24">
        <w:tc>
          <w:tcPr>
            <w:tcW w:w="5070" w:type="dxa"/>
            <w:shd w:val="clear" w:color="auto" w:fill="auto"/>
          </w:tcPr>
          <w:p w14:paraId="1B1A8E2E"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10.2. </w:t>
            </w:r>
            <w:r w:rsidRPr="002F690B">
              <w:rPr>
                <w:rFonts w:ascii="Arial" w:hAnsi="Arial" w:cs="Arial"/>
                <w:spacing w:val="-5"/>
                <w:sz w:val="20"/>
                <w:szCs w:val="20"/>
                <w:lang w:val="en-US"/>
              </w:rPr>
              <w:t xml:space="preserve">The Contractor shall comply </w:t>
            </w:r>
            <w:proofErr w:type="gramStart"/>
            <w:r w:rsidRPr="002F690B">
              <w:rPr>
                <w:rFonts w:ascii="Arial" w:hAnsi="Arial" w:cs="Arial"/>
                <w:spacing w:val="-5"/>
                <w:sz w:val="20"/>
                <w:szCs w:val="20"/>
                <w:lang w:val="en-US"/>
              </w:rPr>
              <w:t>with</w:t>
            </w:r>
            <w:r>
              <w:rPr>
                <w:rFonts w:ascii="Arial" w:hAnsi="Arial" w:cs="Arial"/>
                <w:spacing w:val="-5"/>
                <w:sz w:val="20"/>
                <w:szCs w:val="20"/>
                <w:lang w:val="en-US"/>
              </w:rPr>
              <w:t xml:space="preserve"> </w:t>
            </w:r>
            <w:r w:rsidRPr="002F690B">
              <w:rPr>
                <w:rFonts w:ascii="Arial" w:hAnsi="Arial" w:cs="Arial"/>
                <w:spacing w:val="-5"/>
                <w:sz w:val="20"/>
                <w:szCs w:val="20"/>
                <w:lang w:val="en-US"/>
              </w:rPr>
              <w:t xml:space="preserve"> requirements</w:t>
            </w:r>
            <w:proofErr w:type="gramEnd"/>
            <w:r w:rsidRPr="002F690B">
              <w:rPr>
                <w:rFonts w:ascii="Arial" w:hAnsi="Arial" w:cs="Arial"/>
                <w:spacing w:val="-5"/>
                <w:sz w:val="20"/>
                <w:szCs w:val="20"/>
                <w:lang w:val="en-US"/>
              </w:rPr>
              <w:t xml:space="preserve"> of </w:t>
            </w:r>
            <w:r>
              <w:rPr>
                <w:rFonts w:ascii="Arial" w:hAnsi="Arial" w:cs="Arial"/>
                <w:spacing w:val="-5"/>
                <w:sz w:val="20"/>
                <w:szCs w:val="20"/>
                <w:lang w:val="en-US"/>
              </w:rPr>
              <w:t>the effective Russi</w:t>
            </w:r>
            <w:r w:rsidRPr="002F690B">
              <w:rPr>
                <w:rFonts w:ascii="Arial" w:hAnsi="Arial" w:cs="Arial"/>
                <w:spacing w:val="-5"/>
                <w:sz w:val="20"/>
                <w:szCs w:val="20"/>
                <w:lang w:val="en-US"/>
              </w:rPr>
              <w:t>an</w:t>
            </w:r>
            <w:r>
              <w:rPr>
                <w:rFonts w:ascii="Arial" w:hAnsi="Arial" w:cs="Arial"/>
                <w:spacing w:val="-5"/>
                <w:sz w:val="20"/>
                <w:szCs w:val="20"/>
                <w:lang w:val="en-US"/>
              </w:rPr>
              <w:t xml:space="preserve"> </w:t>
            </w:r>
            <w:r w:rsidRPr="002F690B">
              <w:rPr>
                <w:rFonts w:ascii="Arial" w:hAnsi="Arial" w:cs="Arial"/>
                <w:spacing w:val="-5"/>
                <w:sz w:val="20"/>
                <w:szCs w:val="20"/>
                <w:lang w:val="en-US"/>
              </w:rPr>
              <w:t>environmental</w:t>
            </w:r>
            <w:r>
              <w:rPr>
                <w:rFonts w:ascii="Arial" w:hAnsi="Arial" w:cs="Arial"/>
                <w:spacing w:val="-5"/>
                <w:sz w:val="20"/>
                <w:szCs w:val="20"/>
                <w:lang w:val="en-US"/>
              </w:rPr>
              <w:t xml:space="preserve"> protection regulations and the </w:t>
            </w:r>
            <w:r w:rsidRPr="002F690B">
              <w:rPr>
                <w:rFonts w:ascii="Arial" w:hAnsi="Arial" w:cs="Arial"/>
                <w:spacing w:val="-5"/>
                <w:sz w:val="20"/>
                <w:szCs w:val="20"/>
                <w:lang w:val="en-US"/>
              </w:rPr>
              <w:t xml:space="preserve"> requirements set by the </w:t>
            </w:r>
            <w:r>
              <w:rPr>
                <w:rFonts w:ascii="Arial" w:hAnsi="Arial" w:cs="Arial"/>
                <w:spacing w:val="-5"/>
                <w:sz w:val="20"/>
                <w:szCs w:val="20"/>
                <w:lang w:val="en-US"/>
              </w:rPr>
              <w:t>Client</w:t>
            </w:r>
            <w:r w:rsidRPr="002F690B">
              <w:rPr>
                <w:rFonts w:ascii="Arial" w:hAnsi="Arial" w:cs="Arial"/>
                <w:spacing w:val="-5"/>
                <w:sz w:val="20"/>
                <w:szCs w:val="20"/>
                <w:lang w:val="en-US"/>
              </w:rPr>
              <w:t>.</w:t>
            </w:r>
          </w:p>
        </w:tc>
        <w:tc>
          <w:tcPr>
            <w:tcW w:w="4501" w:type="dxa"/>
            <w:shd w:val="clear" w:color="auto" w:fill="auto"/>
          </w:tcPr>
          <w:p w14:paraId="64CD3321"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10.2. Подрядчик обязан соблюдать требования действующего природоохранного законодательства РФ и экологические требования, установленные Заказчиком. </w:t>
            </w:r>
          </w:p>
        </w:tc>
      </w:tr>
      <w:tr w:rsidR="0061364B" w:rsidRPr="002F690B" w14:paraId="0CE3DA3E" w14:textId="77777777" w:rsidTr="00653F24">
        <w:tc>
          <w:tcPr>
            <w:tcW w:w="5070" w:type="dxa"/>
            <w:shd w:val="clear" w:color="auto" w:fill="auto"/>
          </w:tcPr>
          <w:p w14:paraId="49FE8D58"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10.3. </w:t>
            </w:r>
            <w:r w:rsidRPr="002F690B">
              <w:rPr>
                <w:rFonts w:ascii="Arial" w:hAnsi="Arial" w:cs="Arial"/>
                <w:sz w:val="20"/>
                <w:szCs w:val="20"/>
                <w:lang w:val="en-US"/>
              </w:rPr>
              <w:t xml:space="preserve">The </w:t>
            </w:r>
            <w:r>
              <w:rPr>
                <w:rFonts w:ascii="Arial" w:hAnsi="Arial" w:cs="Arial"/>
                <w:sz w:val="20"/>
                <w:szCs w:val="20"/>
                <w:lang w:val="en-US"/>
              </w:rPr>
              <w:t>Client</w:t>
            </w:r>
            <w:r w:rsidRPr="002F690B">
              <w:rPr>
                <w:rFonts w:ascii="Arial" w:hAnsi="Arial" w:cs="Arial"/>
                <w:sz w:val="20"/>
                <w:szCs w:val="20"/>
                <w:lang w:val="en-US"/>
              </w:rPr>
              <w:t xml:space="preserve"> shall </w:t>
            </w:r>
            <w:r>
              <w:rPr>
                <w:rFonts w:ascii="Arial" w:hAnsi="Arial" w:cs="Arial"/>
                <w:sz w:val="20"/>
                <w:szCs w:val="20"/>
                <w:lang w:val="en-US"/>
              </w:rPr>
              <w:t xml:space="preserve">be entitled </w:t>
            </w:r>
            <w:r w:rsidRPr="002F690B">
              <w:rPr>
                <w:rFonts w:ascii="Arial" w:hAnsi="Arial" w:cs="Arial"/>
                <w:sz w:val="20"/>
                <w:szCs w:val="20"/>
                <w:lang w:val="en-US"/>
              </w:rPr>
              <w:t>to exercise oversight of compliance with environmental requirements and request any information on environmental safety issues from the Contractor.</w:t>
            </w:r>
          </w:p>
        </w:tc>
        <w:tc>
          <w:tcPr>
            <w:tcW w:w="4501" w:type="dxa"/>
            <w:shd w:val="clear" w:color="auto" w:fill="auto"/>
          </w:tcPr>
          <w:p w14:paraId="45814FEC"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10.3. Заказчик имеет право осуществлять контроль за соблюдением экологических требований и запрашивать любую информацию, касающуюся вопросов экологии у Подрядчика.</w:t>
            </w:r>
          </w:p>
        </w:tc>
      </w:tr>
      <w:tr w:rsidR="0061364B" w:rsidRPr="002F690B" w14:paraId="12105C45" w14:textId="77777777" w:rsidTr="00653F24">
        <w:tc>
          <w:tcPr>
            <w:tcW w:w="5070" w:type="dxa"/>
            <w:shd w:val="clear" w:color="auto" w:fill="auto"/>
          </w:tcPr>
          <w:p w14:paraId="1C383745"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10.4. </w:t>
            </w:r>
            <w:r w:rsidRPr="002F690B">
              <w:rPr>
                <w:rFonts w:ascii="Arial" w:hAnsi="Arial" w:cs="Arial"/>
                <w:spacing w:val="-5"/>
                <w:sz w:val="20"/>
                <w:szCs w:val="20"/>
                <w:lang w:val="en-US"/>
              </w:rPr>
              <w:t xml:space="preserve">The Contractor shall remove any deficiencies identified as a result of the verification of compliance with environmental requirements by the Contractor within the period agreed with the </w:t>
            </w:r>
            <w:r>
              <w:rPr>
                <w:rFonts w:ascii="Arial" w:hAnsi="Arial" w:cs="Arial"/>
                <w:spacing w:val="-5"/>
                <w:sz w:val="20"/>
                <w:szCs w:val="20"/>
                <w:lang w:val="en-US"/>
              </w:rPr>
              <w:t>Client</w:t>
            </w:r>
            <w:r w:rsidRPr="002F690B">
              <w:rPr>
                <w:rFonts w:ascii="Arial" w:hAnsi="Arial" w:cs="Arial"/>
                <w:spacing w:val="-5"/>
                <w:sz w:val="20"/>
                <w:szCs w:val="20"/>
                <w:lang w:val="en-US"/>
              </w:rPr>
              <w:t>.</w:t>
            </w:r>
          </w:p>
        </w:tc>
        <w:tc>
          <w:tcPr>
            <w:tcW w:w="4501" w:type="dxa"/>
            <w:shd w:val="clear" w:color="auto" w:fill="auto"/>
          </w:tcPr>
          <w:p w14:paraId="33AD1521"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10.4. Подрядчик обязан в согласованные с Заказчиком сроки устранить замечания, выявленные в результате проверки соблюдения Подрядчиком требований по охране окружающей среды.</w:t>
            </w:r>
          </w:p>
        </w:tc>
      </w:tr>
      <w:tr w:rsidR="0061364B" w:rsidRPr="002F690B" w14:paraId="4F5FBEEE" w14:textId="77777777" w:rsidTr="00653F24">
        <w:tc>
          <w:tcPr>
            <w:tcW w:w="5070" w:type="dxa"/>
            <w:shd w:val="clear" w:color="auto" w:fill="auto"/>
          </w:tcPr>
          <w:p w14:paraId="18B08F45"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10.5. </w:t>
            </w:r>
            <w:r w:rsidRPr="002F690B">
              <w:rPr>
                <w:rFonts w:ascii="Arial" w:hAnsi="Arial" w:cs="Arial"/>
                <w:sz w:val="20"/>
                <w:szCs w:val="20"/>
                <w:lang w:val="en-US"/>
              </w:rPr>
              <w:t>In case of any emergency situations resulting in environmental pollution</w:t>
            </w:r>
            <w:r w:rsidRPr="002F690B">
              <w:rPr>
                <w:rFonts w:ascii="Arial" w:hAnsi="Arial" w:cs="Arial"/>
                <w:spacing w:val="-5"/>
                <w:sz w:val="20"/>
                <w:szCs w:val="20"/>
                <w:lang w:val="en-US"/>
              </w:rPr>
              <w:t xml:space="preserve">, the Contractor shall assure its employees attendance at the environmental briefing at the </w:t>
            </w:r>
            <w:r>
              <w:rPr>
                <w:rFonts w:ascii="Arial" w:hAnsi="Arial" w:cs="Arial"/>
                <w:spacing w:val="-5"/>
                <w:sz w:val="20"/>
                <w:szCs w:val="20"/>
                <w:lang w:val="en-US"/>
              </w:rPr>
              <w:t>Client</w:t>
            </w:r>
            <w:r w:rsidRPr="002F690B">
              <w:rPr>
                <w:rFonts w:ascii="Arial" w:hAnsi="Arial" w:cs="Arial"/>
                <w:spacing w:val="-5"/>
                <w:sz w:val="20"/>
                <w:szCs w:val="20"/>
                <w:lang w:val="en-US"/>
              </w:rPr>
              <w:t xml:space="preserve">’s plant upon the </w:t>
            </w:r>
            <w:r>
              <w:rPr>
                <w:rFonts w:ascii="Arial" w:hAnsi="Arial" w:cs="Arial"/>
                <w:spacing w:val="-5"/>
                <w:sz w:val="20"/>
                <w:szCs w:val="20"/>
                <w:lang w:val="en-US"/>
              </w:rPr>
              <w:t>Client</w:t>
            </w:r>
            <w:r w:rsidRPr="002F690B">
              <w:rPr>
                <w:rFonts w:ascii="Arial" w:hAnsi="Arial" w:cs="Arial"/>
                <w:spacing w:val="-5"/>
                <w:sz w:val="20"/>
                <w:szCs w:val="20"/>
                <w:lang w:val="en-US"/>
              </w:rPr>
              <w:t>’s request.</w:t>
            </w:r>
          </w:p>
        </w:tc>
        <w:tc>
          <w:tcPr>
            <w:tcW w:w="4501" w:type="dxa"/>
            <w:shd w:val="clear" w:color="auto" w:fill="auto"/>
          </w:tcPr>
          <w:p w14:paraId="4875197D"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10.5. В случае возникновения аварийных ситуаций, связанных с загрязнением окружающей природной среды, Подрядчик обязан по требованию Заказчика обеспечить явку всех работников для прохождения инструктажа на предприятии Заказчика. </w:t>
            </w:r>
          </w:p>
        </w:tc>
      </w:tr>
      <w:tr w:rsidR="0061364B" w:rsidRPr="002F690B" w14:paraId="011406D1" w14:textId="77777777" w:rsidTr="00653F24">
        <w:tc>
          <w:tcPr>
            <w:tcW w:w="5070" w:type="dxa"/>
            <w:shd w:val="clear" w:color="auto" w:fill="auto"/>
          </w:tcPr>
          <w:p w14:paraId="272C873B"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10.6. </w:t>
            </w:r>
            <w:r w:rsidRPr="002F690B">
              <w:rPr>
                <w:rFonts w:ascii="Arial" w:hAnsi="Arial" w:cs="Arial"/>
                <w:spacing w:val="-5"/>
                <w:sz w:val="20"/>
                <w:szCs w:val="20"/>
                <w:lang w:val="en-US"/>
              </w:rPr>
              <w:t xml:space="preserve">The Contractor shall immediately inform the </w:t>
            </w:r>
            <w:r>
              <w:rPr>
                <w:rFonts w:ascii="Arial" w:hAnsi="Arial" w:cs="Arial"/>
                <w:spacing w:val="-5"/>
                <w:sz w:val="20"/>
                <w:szCs w:val="20"/>
                <w:lang w:val="en-US"/>
              </w:rPr>
              <w:t>Client</w:t>
            </w:r>
            <w:r w:rsidRPr="002F690B">
              <w:rPr>
                <w:rFonts w:ascii="Arial" w:hAnsi="Arial" w:cs="Arial"/>
                <w:spacing w:val="-5"/>
                <w:sz w:val="20"/>
                <w:szCs w:val="20"/>
                <w:lang w:val="en-US"/>
              </w:rPr>
              <w:t>’s authorized representative on any emergency situations resulting in environmental pollution.</w:t>
            </w:r>
          </w:p>
        </w:tc>
        <w:tc>
          <w:tcPr>
            <w:tcW w:w="4501" w:type="dxa"/>
            <w:shd w:val="clear" w:color="auto" w:fill="auto"/>
          </w:tcPr>
          <w:p w14:paraId="724CA2F2"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10.6. Подрядчик обязан немедленно сообщать уполномоченному представителю Заказчика об аварийных ситуациях, связанных с загрязнением окружающей природной среды.</w:t>
            </w:r>
          </w:p>
        </w:tc>
      </w:tr>
      <w:tr w:rsidR="0061364B" w:rsidRPr="002F690B" w14:paraId="4C1DDEAA" w14:textId="77777777" w:rsidTr="00653F24">
        <w:tc>
          <w:tcPr>
            <w:tcW w:w="5070" w:type="dxa"/>
            <w:shd w:val="clear" w:color="auto" w:fill="auto"/>
          </w:tcPr>
          <w:p w14:paraId="78563ECA"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10.7. </w:t>
            </w:r>
            <w:r w:rsidRPr="002F690B">
              <w:rPr>
                <w:rFonts w:ascii="Arial" w:hAnsi="Arial" w:cs="Arial"/>
                <w:sz w:val="20"/>
                <w:szCs w:val="20"/>
                <w:lang w:val="en-US"/>
              </w:rPr>
              <w:t xml:space="preserve">In case of an emergency situation at the work site, the Contractor shall participate in the emergency response jointly with the </w:t>
            </w:r>
            <w:r>
              <w:rPr>
                <w:rFonts w:ascii="Arial" w:hAnsi="Arial" w:cs="Arial"/>
                <w:sz w:val="20"/>
                <w:szCs w:val="20"/>
                <w:lang w:val="en-US"/>
              </w:rPr>
              <w:t>Client</w:t>
            </w:r>
            <w:r w:rsidRPr="002F690B">
              <w:rPr>
                <w:rFonts w:ascii="Arial" w:hAnsi="Arial" w:cs="Arial"/>
                <w:sz w:val="20"/>
                <w:szCs w:val="20"/>
                <w:lang w:val="en-US"/>
              </w:rPr>
              <w:t xml:space="preserve"> in accordance with the emergency response plan.</w:t>
            </w:r>
          </w:p>
        </w:tc>
        <w:tc>
          <w:tcPr>
            <w:tcW w:w="4501" w:type="dxa"/>
            <w:shd w:val="clear" w:color="auto" w:fill="auto"/>
          </w:tcPr>
          <w:p w14:paraId="1FB3B470"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10.7. В случае возникновения аварии в месте проведения работ Подрядчик принимает участие в ликвидации последствий аварии, совместно с Заказчиком, согласно плану ликвидации. </w:t>
            </w:r>
          </w:p>
        </w:tc>
      </w:tr>
      <w:tr w:rsidR="0061364B" w:rsidRPr="002F690B" w14:paraId="228B285E" w14:textId="77777777" w:rsidTr="00653F24">
        <w:tc>
          <w:tcPr>
            <w:tcW w:w="5070" w:type="dxa"/>
            <w:shd w:val="clear" w:color="auto" w:fill="auto"/>
          </w:tcPr>
          <w:p w14:paraId="30F3FF84"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10.8. </w:t>
            </w:r>
            <w:r w:rsidRPr="002F690B">
              <w:rPr>
                <w:rFonts w:ascii="Arial" w:hAnsi="Arial" w:cs="Arial"/>
                <w:spacing w:val="-5"/>
                <w:sz w:val="20"/>
                <w:szCs w:val="20"/>
                <w:lang w:val="en-US"/>
              </w:rPr>
              <w:t xml:space="preserve">In case of environmental pollution through the Contractor’s fault, the Contractor shall refund all </w:t>
            </w:r>
            <w:r>
              <w:rPr>
                <w:rFonts w:ascii="Arial" w:hAnsi="Arial" w:cs="Arial"/>
                <w:spacing w:val="-5"/>
                <w:sz w:val="20"/>
                <w:szCs w:val="20"/>
                <w:lang w:val="en-US"/>
              </w:rPr>
              <w:t>Client</w:t>
            </w:r>
            <w:r w:rsidRPr="002F690B">
              <w:rPr>
                <w:rFonts w:ascii="Arial" w:hAnsi="Arial" w:cs="Arial"/>
                <w:spacing w:val="-5"/>
                <w:sz w:val="20"/>
                <w:szCs w:val="20"/>
                <w:lang w:val="en-US"/>
              </w:rPr>
              <w:t>’s expenses to manage the pollution and/or to compensate for the environmental damage paid according to claims / orders of environmental agencies.</w:t>
            </w:r>
          </w:p>
        </w:tc>
        <w:tc>
          <w:tcPr>
            <w:tcW w:w="4501" w:type="dxa"/>
            <w:shd w:val="clear" w:color="auto" w:fill="auto"/>
          </w:tcPr>
          <w:p w14:paraId="1B9E4A0A"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10.8. В случае загрязнения окружающей природной среды по вине Подрядчика, Подрядчик обязан возместить Заказчику все затраты, которые он понес на устранение этого загрязнения и/или на возмещение ущерба окружающей среде, уплаченного по искам / предписаниям природоохранных организаций. </w:t>
            </w:r>
          </w:p>
        </w:tc>
      </w:tr>
      <w:tr w:rsidR="0061364B" w:rsidRPr="002F690B" w14:paraId="42570464" w14:textId="77777777" w:rsidTr="00653F24">
        <w:tc>
          <w:tcPr>
            <w:tcW w:w="5070" w:type="dxa"/>
            <w:shd w:val="clear" w:color="auto" w:fill="auto"/>
          </w:tcPr>
          <w:p w14:paraId="4F98639B"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10.9. </w:t>
            </w:r>
            <w:r w:rsidRPr="002F690B">
              <w:rPr>
                <w:rFonts w:ascii="Arial" w:hAnsi="Arial" w:cs="Arial"/>
                <w:spacing w:val="-5"/>
                <w:sz w:val="20"/>
                <w:szCs w:val="20"/>
                <w:lang w:val="en-US"/>
              </w:rPr>
              <w:t xml:space="preserve">Accumulation of all types of waste formed as a result of the Contractor’s operations at the plant site shall be forbidden. The waste volume and temporary dumping site shall be endorsed in writing by the </w:t>
            </w:r>
            <w:r>
              <w:rPr>
                <w:rFonts w:ascii="Arial" w:hAnsi="Arial" w:cs="Arial"/>
                <w:spacing w:val="-5"/>
                <w:sz w:val="20"/>
                <w:szCs w:val="20"/>
                <w:lang w:val="en-US"/>
              </w:rPr>
              <w:t>Client</w:t>
            </w:r>
            <w:r w:rsidRPr="002F690B">
              <w:rPr>
                <w:rFonts w:ascii="Arial" w:hAnsi="Arial" w:cs="Arial"/>
                <w:spacing w:val="-5"/>
                <w:sz w:val="20"/>
                <w:szCs w:val="20"/>
                <w:lang w:val="en-US"/>
              </w:rPr>
              <w:t xml:space="preserve">’s environmental service prior to work completion hereunder. </w:t>
            </w:r>
            <w:r w:rsidRPr="002F690B">
              <w:rPr>
                <w:rFonts w:ascii="Arial" w:hAnsi="Arial" w:cs="Arial"/>
                <w:sz w:val="20"/>
                <w:szCs w:val="20"/>
                <w:lang w:val="en-US"/>
              </w:rPr>
              <w:t xml:space="preserve">In case of non-compliance with these requirements, s, the Contractor may be removed from the plant site, and this </w:t>
            </w:r>
            <w:proofErr w:type="spellStart"/>
            <w:r>
              <w:rPr>
                <w:rFonts w:ascii="Arial" w:hAnsi="Arial" w:cs="Arial"/>
                <w:sz w:val="20"/>
                <w:szCs w:val="20"/>
                <w:lang w:val="en-US"/>
              </w:rPr>
              <w:t>Contract</w:t>
            </w:r>
            <w:r w:rsidRPr="002F690B">
              <w:rPr>
                <w:rFonts w:ascii="Arial" w:hAnsi="Arial" w:cs="Arial"/>
                <w:sz w:val="20"/>
                <w:szCs w:val="20"/>
                <w:lang w:val="en-US"/>
              </w:rPr>
              <w:t>shall</w:t>
            </w:r>
            <w:proofErr w:type="spellEnd"/>
            <w:r w:rsidRPr="002F690B">
              <w:rPr>
                <w:rFonts w:ascii="Arial" w:hAnsi="Arial" w:cs="Arial"/>
                <w:sz w:val="20"/>
                <w:szCs w:val="20"/>
                <w:lang w:val="en-US"/>
              </w:rPr>
              <w:t xml:space="preserve"> be deemed terminated through the Contractor’s fault. Waste generated in the course of the Contractor’s operations hereunder shall be dumped by signing an </w:t>
            </w:r>
            <w:proofErr w:type="spellStart"/>
            <w:r>
              <w:rPr>
                <w:rFonts w:ascii="Arial" w:hAnsi="Arial" w:cs="Arial"/>
                <w:sz w:val="20"/>
                <w:szCs w:val="20"/>
                <w:lang w:val="en-US"/>
              </w:rPr>
              <w:t>Contract</w:t>
            </w:r>
            <w:r w:rsidRPr="002F690B">
              <w:rPr>
                <w:rFonts w:ascii="Arial" w:hAnsi="Arial" w:cs="Arial"/>
                <w:sz w:val="20"/>
                <w:szCs w:val="20"/>
                <w:lang w:val="en-US"/>
              </w:rPr>
              <w:t>between</w:t>
            </w:r>
            <w:proofErr w:type="spellEnd"/>
            <w:r w:rsidRPr="002F690B">
              <w:rPr>
                <w:rFonts w:ascii="Arial" w:hAnsi="Arial" w:cs="Arial"/>
                <w:sz w:val="20"/>
                <w:szCs w:val="20"/>
                <w:lang w:val="en-US"/>
              </w:rPr>
              <w:t xml:space="preserve"> the Contractor and an entity with an appropriate license thereon.</w:t>
            </w:r>
          </w:p>
        </w:tc>
        <w:tc>
          <w:tcPr>
            <w:tcW w:w="4501" w:type="dxa"/>
            <w:shd w:val="clear" w:color="auto" w:fill="auto"/>
          </w:tcPr>
          <w:p w14:paraId="243219C3" w14:textId="77777777" w:rsidR="0061364B" w:rsidRPr="002F690B" w:rsidRDefault="0061364B" w:rsidP="002F690B">
            <w:pPr>
              <w:jc w:val="both"/>
              <w:rPr>
                <w:rFonts w:ascii="Arial" w:hAnsi="Arial" w:cs="Arial"/>
                <w:sz w:val="20"/>
                <w:szCs w:val="20"/>
                <w:lang w:eastAsia="en-US"/>
              </w:rPr>
            </w:pPr>
            <w:r w:rsidRPr="000C0A95">
              <w:rPr>
                <w:rFonts w:ascii="Arial" w:hAnsi="Arial" w:cs="Arial"/>
                <w:sz w:val="20"/>
                <w:szCs w:val="20"/>
                <w:lang w:eastAsia="en-US"/>
              </w:rPr>
              <w:t xml:space="preserve">10.9. </w:t>
            </w:r>
            <w:r w:rsidRPr="002F690B">
              <w:rPr>
                <w:rFonts w:ascii="Arial" w:hAnsi="Arial" w:cs="Arial"/>
                <w:sz w:val="20"/>
                <w:szCs w:val="20"/>
                <w:lang w:eastAsia="en-US"/>
              </w:rPr>
              <w:t>Накопление</w:t>
            </w:r>
            <w:r w:rsidRPr="000C0A95">
              <w:rPr>
                <w:rFonts w:ascii="Arial" w:hAnsi="Arial" w:cs="Arial"/>
                <w:sz w:val="20"/>
                <w:szCs w:val="20"/>
                <w:lang w:eastAsia="en-US"/>
              </w:rPr>
              <w:t xml:space="preserve"> </w:t>
            </w:r>
            <w:r w:rsidRPr="002F690B">
              <w:rPr>
                <w:rFonts w:ascii="Arial" w:hAnsi="Arial" w:cs="Arial"/>
                <w:sz w:val="20"/>
                <w:szCs w:val="20"/>
                <w:lang w:eastAsia="en-US"/>
              </w:rPr>
              <w:t>всех</w:t>
            </w:r>
            <w:r w:rsidRPr="000C0A95">
              <w:rPr>
                <w:rFonts w:ascii="Arial" w:hAnsi="Arial" w:cs="Arial"/>
                <w:sz w:val="20"/>
                <w:szCs w:val="20"/>
                <w:lang w:eastAsia="en-US"/>
              </w:rPr>
              <w:t xml:space="preserve"> </w:t>
            </w:r>
            <w:r w:rsidRPr="002F690B">
              <w:rPr>
                <w:rFonts w:ascii="Arial" w:hAnsi="Arial" w:cs="Arial"/>
                <w:sz w:val="20"/>
                <w:szCs w:val="20"/>
                <w:lang w:eastAsia="en-US"/>
              </w:rPr>
              <w:t>видов</w:t>
            </w:r>
            <w:r w:rsidRPr="000C0A95">
              <w:rPr>
                <w:rFonts w:ascii="Arial" w:hAnsi="Arial" w:cs="Arial"/>
                <w:sz w:val="20"/>
                <w:szCs w:val="20"/>
                <w:lang w:eastAsia="en-US"/>
              </w:rPr>
              <w:t xml:space="preserve"> </w:t>
            </w:r>
            <w:r w:rsidRPr="002F690B">
              <w:rPr>
                <w:rFonts w:ascii="Arial" w:hAnsi="Arial" w:cs="Arial"/>
                <w:sz w:val="20"/>
                <w:szCs w:val="20"/>
                <w:lang w:eastAsia="en-US"/>
              </w:rPr>
              <w:t>отходов</w:t>
            </w:r>
            <w:r w:rsidRPr="000C0A95">
              <w:rPr>
                <w:rFonts w:ascii="Arial" w:hAnsi="Arial" w:cs="Arial"/>
                <w:sz w:val="20"/>
                <w:szCs w:val="20"/>
                <w:lang w:eastAsia="en-US"/>
              </w:rPr>
              <w:t xml:space="preserve">, </w:t>
            </w:r>
            <w:r w:rsidRPr="002F690B">
              <w:rPr>
                <w:rFonts w:ascii="Arial" w:hAnsi="Arial" w:cs="Arial"/>
                <w:sz w:val="20"/>
                <w:szCs w:val="20"/>
                <w:lang w:eastAsia="en-US"/>
              </w:rPr>
              <w:t>образующихся</w:t>
            </w:r>
            <w:r w:rsidRPr="000C0A95">
              <w:rPr>
                <w:rFonts w:ascii="Arial" w:hAnsi="Arial" w:cs="Arial"/>
                <w:sz w:val="20"/>
                <w:szCs w:val="20"/>
                <w:lang w:eastAsia="en-US"/>
              </w:rPr>
              <w:t xml:space="preserve"> </w:t>
            </w:r>
            <w:r w:rsidRPr="002F690B">
              <w:rPr>
                <w:rFonts w:ascii="Arial" w:hAnsi="Arial" w:cs="Arial"/>
                <w:sz w:val="20"/>
                <w:szCs w:val="20"/>
                <w:lang w:eastAsia="en-US"/>
              </w:rPr>
              <w:t>в</w:t>
            </w:r>
            <w:r w:rsidRPr="000C0A95">
              <w:rPr>
                <w:rFonts w:ascii="Arial" w:hAnsi="Arial" w:cs="Arial"/>
                <w:sz w:val="20"/>
                <w:szCs w:val="20"/>
                <w:lang w:eastAsia="en-US"/>
              </w:rPr>
              <w:t xml:space="preserve"> </w:t>
            </w:r>
            <w:r w:rsidRPr="002F690B">
              <w:rPr>
                <w:rFonts w:ascii="Arial" w:hAnsi="Arial" w:cs="Arial"/>
                <w:sz w:val="20"/>
                <w:szCs w:val="20"/>
                <w:lang w:eastAsia="en-US"/>
              </w:rPr>
              <w:t>результате</w:t>
            </w:r>
            <w:r w:rsidRPr="000C0A95">
              <w:rPr>
                <w:rFonts w:ascii="Arial" w:hAnsi="Arial" w:cs="Arial"/>
                <w:sz w:val="20"/>
                <w:szCs w:val="20"/>
                <w:lang w:eastAsia="en-US"/>
              </w:rPr>
              <w:t xml:space="preserve"> </w:t>
            </w:r>
            <w:r w:rsidRPr="002F690B">
              <w:rPr>
                <w:rFonts w:ascii="Arial" w:hAnsi="Arial" w:cs="Arial"/>
                <w:sz w:val="20"/>
                <w:szCs w:val="20"/>
                <w:lang w:eastAsia="en-US"/>
              </w:rPr>
              <w:t>деятельности Подрядчика, на территории предприятия запрещается. Объем образования и места временного размещения отходов письменно согласовывается с экологической службой Заказчика до момента окончания работ по договору. В случае невыполнения данных требований Подрядчик может быть удален с территории предприятия, при этом настоящий договор считается расторгнутым по вине Подрядчика. Размещение отходов, возникших при выполнении Подрядчиком работ по договору, осуществляется путем заключения Заказчиком договора с организацией, имеющей соответствующую лицензию.</w:t>
            </w:r>
          </w:p>
          <w:p w14:paraId="31130942" w14:textId="77777777" w:rsidR="0061364B" w:rsidRPr="002F690B" w:rsidRDefault="0061364B" w:rsidP="002F690B">
            <w:pPr>
              <w:jc w:val="both"/>
              <w:rPr>
                <w:rFonts w:ascii="Arial" w:hAnsi="Arial" w:cs="Arial"/>
                <w:sz w:val="20"/>
                <w:szCs w:val="20"/>
                <w:lang w:eastAsia="en-US"/>
              </w:rPr>
            </w:pPr>
          </w:p>
        </w:tc>
      </w:tr>
      <w:tr w:rsidR="0061364B" w:rsidRPr="002F690B" w14:paraId="31515D14" w14:textId="77777777" w:rsidTr="00653F24">
        <w:tc>
          <w:tcPr>
            <w:tcW w:w="5070" w:type="dxa"/>
            <w:shd w:val="clear" w:color="auto" w:fill="auto"/>
          </w:tcPr>
          <w:p w14:paraId="1F503AE2" w14:textId="77777777" w:rsidR="0061364B" w:rsidRPr="002F690B" w:rsidRDefault="0061364B" w:rsidP="002F690B">
            <w:pPr>
              <w:jc w:val="center"/>
              <w:rPr>
                <w:rFonts w:ascii="Arial" w:hAnsi="Arial" w:cs="Arial"/>
                <w:b/>
                <w:bCs/>
                <w:sz w:val="20"/>
                <w:szCs w:val="20"/>
                <w:lang w:val="en-US"/>
              </w:rPr>
            </w:pPr>
            <w:r w:rsidRPr="002F690B">
              <w:rPr>
                <w:rFonts w:ascii="Arial" w:hAnsi="Arial" w:cs="Arial"/>
                <w:b/>
                <w:bCs/>
                <w:sz w:val="20"/>
                <w:szCs w:val="20"/>
                <w:lang w:val="en-US"/>
              </w:rPr>
              <w:t>1</w:t>
            </w:r>
            <w:r w:rsidRPr="002F690B">
              <w:rPr>
                <w:rFonts w:ascii="Arial" w:hAnsi="Arial" w:cs="Arial"/>
                <w:b/>
                <w:bCs/>
                <w:sz w:val="20"/>
                <w:szCs w:val="20"/>
              </w:rPr>
              <w:t>1</w:t>
            </w:r>
            <w:r w:rsidRPr="002F690B">
              <w:rPr>
                <w:rFonts w:ascii="Arial" w:hAnsi="Arial" w:cs="Arial"/>
                <w:b/>
                <w:bCs/>
                <w:sz w:val="20"/>
                <w:szCs w:val="20"/>
                <w:lang w:val="en-US"/>
              </w:rPr>
              <w:t xml:space="preserve">. </w:t>
            </w:r>
            <w:proofErr w:type="gramStart"/>
            <w:r w:rsidRPr="002F690B">
              <w:rPr>
                <w:rFonts w:ascii="Arial" w:hAnsi="Arial" w:cs="Arial"/>
                <w:b/>
                <w:bCs/>
                <w:sz w:val="20"/>
                <w:szCs w:val="20"/>
                <w:lang w:val="en-US"/>
              </w:rPr>
              <w:t>CONFIDENTIAL  INFORMATION</w:t>
            </w:r>
            <w:proofErr w:type="gramEnd"/>
          </w:p>
        </w:tc>
        <w:tc>
          <w:tcPr>
            <w:tcW w:w="4501" w:type="dxa"/>
            <w:shd w:val="clear" w:color="auto" w:fill="auto"/>
          </w:tcPr>
          <w:p w14:paraId="63EFBFAC" w14:textId="77777777" w:rsidR="0061364B" w:rsidRDefault="0061364B" w:rsidP="002F690B">
            <w:pPr>
              <w:jc w:val="center"/>
              <w:rPr>
                <w:rFonts w:ascii="Arial" w:hAnsi="Arial" w:cs="Arial"/>
                <w:b/>
                <w:bCs/>
                <w:sz w:val="20"/>
                <w:szCs w:val="20"/>
                <w:lang w:val="en-US"/>
              </w:rPr>
            </w:pPr>
            <w:r w:rsidRPr="002F690B">
              <w:rPr>
                <w:rFonts w:ascii="Arial" w:hAnsi="Arial" w:cs="Arial"/>
                <w:b/>
                <w:bCs/>
                <w:sz w:val="20"/>
                <w:szCs w:val="20"/>
                <w:lang w:val="en-US"/>
              </w:rPr>
              <w:t>1</w:t>
            </w:r>
            <w:r w:rsidRPr="002F690B">
              <w:rPr>
                <w:rFonts w:ascii="Arial" w:hAnsi="Arial" w:cs="Arial"/>
                <w:b/>
                <w:bCs/>
                <w:sz w:val="20"/>
                <w:szCs w:val="20"/>
              </w:rPr>
              <w:t>1</w:t>
            </w:r>
            <w:r w:rsidRPr="002F690B">
              <w:rPr>
                <w:rFonts w:ascii="Arial" w:hAnsi="Arial" w:cs="Arial"/>
                <w:b/>
                <w:bCs/>
                <w:sz w:val="20"/>
                <w:szCs w:val="20"/>
                <w:lang w:val="en-US"/>
              </w:rPr>
              <w:t xml:space="preserve">. КОНФИДЕНЦИАЛЬНАЯ ИНФОРМАЦИЯ </w:t>
            </w:r>
          </w:p>
          <w:p w14:paraId="7F9925F0" w14:textId="77777777" w:rsidR="0061364B" w:rsidRPr="002F690B" w:rsidRDefault="0061364B" w:rsidP="002F690B">
            <w:pPr>
              <w:jc w:val="center"/>
              <w:rPr>
                <w:rFonts w:ascii="Arial" w:hAnsi="Arial" w:cs="Arial"/>
                <w:b/>
                <w:bCs/>
                <w:sz w:val="20"/>
                <w:szCs w:val="20"/>
                <w:lang w:val="en-US"/>
              </w:rPr>
            </w:pPr>
          </w:p>
        </w:tc>
      </w:tr>
      <w:tr w:rsidR="0061364B" w:rsidRPr="002F690B" w14:paraId="342CBEAA" w14:textId="77777777" w:rsidTr="00653F24">
        <w:tc>
          <w:tcPr>
            <w:tcW w:w="5070" w:type="dxa"/>
            <w:shd w:val="clear" w:color="auto" w:fill="auto"/>
          </w:tcPr>
          <w:p w14:paraId="196C8988" w14:textId="77777777" w:rsidR="0061364B" w:rsidRDefault="0061364B" w:rsidP="00F331E8">
            <w:pPr>
              <w:jc w:val="both"/>
              <w:rPr>
                <w:rFonts w:ascii="Arial" w:hAnsi="Arial" w:cs="Arial"/>
                <w:bCs/>
                <w:sz w:val="20"/>
                <w:szCs w:val="20"/>
                <w:lang w:val="en-US"/>
              </w:rPr>
            </w:pPr>
            <w:r w:rsidRPr="007265B5">
              <w:rPr>
                <w:rFonts w:ascii="Arial" w:hAnsi="Arial" w:cs="Arial"/>
                <w:sz w:val="20"/>
                <w:szCs w:val="20"/>
                <w:lang w:val="en-US" w:eastAsia="en-US"/>
              </w:rPr>
              <w:t xml:space="preserve">11.1. </w:t>
            </w:r>
            <w:r>
              <w:rPr>
                <w:rFonts w:ascii="Arial" w:hAnsi="Arial" w:cs="Arial"/>
                <w:bCs/>
                <w:sz w:val="20"/>
                <w:szCs w:val="20"/>
                <w:lang w:val="en-US"/>
              </w:rPr>
              <w:t xml:space="preserve">In performance </w:t>
            </w:r>
            <w:r w:rsidRPr="002F690B">
              <w:rPr>
                <w:rFonts w:ascii="Arial" w:hAnsi="Arial" w:cs="Arial"/>
                <w:bCs/>
                <w:sz w:val="20"/>
                <w:szCs w:val="20"/>
                <w:lang w:val="en-US"/>
              </w:rPr>
              <w:t>by the Contractor</w:t>
            </w:r>
            <w:r>
              <w:rPr>
                <w:rFonts w:ascii="Arial" w:hAnsi="Arial" w:cs="Arial"/>
                <w:bCs/>
                <w:sz w:val="20"/>
                <w:szCs w:val="20"/>
                <w:lang w:val="en-US"/>
              </w:rPr>
              <w:t xml:space="preserve"> Works</w:t>
            </w:r>
            <w:r w:rsidRPr="002F690B">
              <w:rPr>
                <w:rFonts w:ascii="Arial" w:hAnsi="Arial" w:cs="Arial"/>
                <w:bCs/>
                <w:sz w:val="20"/>
                <w:szCs w:val="20"/>
                <w:lang w:val="en-US"/>
              </w:rPr>
              <w:t xml:space="preserve"> for the </w:t>
            </w:r>
            <w:r>
              <w:rPr>
                <w:rFonts w:ascii="Arial" w:hAnsi="Arial" w:cs="Arial"/>
                <w:bCs/>
                <w:sz w:val="20"/>
                <w:szCs w:val="20"/>
                <w:lang w:val="en-US"/>
              </w:rPr>
              <w:t>Client</w:t>
            </w:r>
            <w:r w:rsidRPr="002F690B">
              <w:rPr>
                <w:rFonts w:ascii="Arial" w:hAnsi="Arial" w:cs="Arial"/>
                <w:bCs/>
                <w:sz w:val="20"/>
                <w:szCs w:val="20"/>
                <w:lang w:val="en-US"/>
              </w:rPr>
              <w:t xml:space="preserve">, either Party (“Receiving Party”) </w:t>
            </w:r>
            <w:r>
              <w:rPr>
                <w:rFonts w:ascii="Arial" w:hAnsi="Arial" w:cs="Arial"/>
                <w:bCs/>
                <w:sz w:val="20"/>
                <w:szCs w:val="20"/>
                <w:lang w:val="en-US"/>
              </w:rPr>
              <w:t xml:space="preserve">may </w:t>
            </w:r>
            <w:r w:rsidRPr="002F690B">
              <w:rPr>
                <w:rFonts w:ascii="Arial" w:hAnsi="Arial" w:cs="Arial"/>
                <w:bCs/>
                <w:sz w:val="20"/>
                <w:szCs w:val="20"/>
                <w:lang w:val="en-US"/>
              </w:rPr>
              <w:t xml:space="preserve">be granted </w:t>
            </w:r>
            <w:r>
              <w:rPr>
                <w:rFonts w:ascii="Arial" w:hAnsi="Arial" w:cs="Arial"/>
                <w:bCs/>
                <w:sz w:val="20"/>
                <w:szCs w:val="20"/>
                <w:lang w:val="en-US"/>
              </w:rPr>
              <w:t xml:space="preserve">with </w:t>
            </w:r>
            <w:r w:rsidRPr="002F690B">
              <w:rPr>
                <w:rFonts w:ascii="Arial" w:hAnsi="Arial" w:cs="Arial"/>
                <w:bCs/>
                <w:sz w:val="20"/>
                <w:szCs w:val="20"/>
                <w:lang w:val="en-US"/>
              </w:rPr>
              <w:t>access to information in the written or electronic format pertaining to the other Party (“Disclosing Party”), including current and future research</w:t>
            </w:r>
            <w:r>
              <w:rPr>
                <w:rFonts w:ascii="Arial" w:hAnsi="Arial" w:cs="Arial"/>
                <w:bCs/>
                <w:sz w:val="20"/>
                <w:szCs w:val="20"/>
                <w:lang w:val="en-US"/>
              </w:rPr>
              <w:t>es</w:t>
            </w:r>
            <w:r w:rsidRPr="002F690B">
              <w:rPr>
                <w:rFonts w:ascii="Arial" w:hAnsi="Arial" w:cs="Arial"/>
                <w:bCs/>
                <w:sz w:val="20"/>
                <w:szCs w:val="20"/>
                <w:lang w:val="en-US"/>
              </w:rPr>
              <w:t xml:space="preserve">, developments, business transactions, products, services, and technical knowledge, which is clearly defined by the Disclosing Party as confidential (“Confidential Information”). </w:t>
            </w:r>
          </w:p>
          <w:p w14:paraId="73E4E1E5" w14:textId="77777777" w:rsidR="0061364B" w:rsidRDefault="0061364B" w:rsidP="00F331E8">
            <w:pPr>
              <w:jc w:val="both"/>
              <w:rPr>
                <w:rFonts w:ascii="Arial" w:hAnsi="Arial" w:cs="Arial"/>
                <w:bCs/>
                <w:sz w:val="20"/>
                <w:szCs w:val="20"/>
                <w:lang w:val="en-US"/>
              </w:rPr>
            </w:pPr>
          </w:p>
          <w:p w14:paraId="2EBB16F0" w14:textId="77777777" w:rsidR="0061364B" w:rsidRDefault="0061364B" w:rsidP="00F331E8">
            <w:pPr>
              <w:jc w:val="both"/>
              <w:rPr>
                <w:rFonts w:ascii="Arial" w:hAnsi="Arial" w:cs="Arial"/>
                <w:bCs/>
                <w:sz w:val="20"/>
                <w:szCs w:val="20"/>
                <w:lang w:val="en-US"/>
              </w:rPr>
            </w:pPr>
          </w:p>
          <w:p w14:paraId="5A6BBBB2" w14:textId="77777777" w:rsidR="0061364B" w:rsidRDefault="0061364B" w:rsidP="00F331E8">
            <w:pPr>
              <w:jc w:val="both"/>
              <w:rPr>
                <w:rFonts w:ascii="Arial" w:hAnsi="Arial" w:cs="Arial"/>
                <w:bCs/>
                <w:sz w:val="20"/>
                <w:szCs w:val="20"/>
                <w:lang w:val="en-US"/>
              </w:rPr>
            </w:pPr>
          </w:p>
          <w:p w14:paraId="720C7294" w14:textId="77777777" w:rsidR="0061364B" w:rsidRDefault="0061364B" w:rsidP="00F331E8">
            <w:pPr>
              <w:jc w:val="both"/>
              <w:rPr>
                <w:rFonts w:ascii="Arial" w:hAnsi="Arial" w:cs="Arial"/>
                <w:bCs/>
                <w:sz w:val="20"/>
                <w:szCs w:val="20"/>
                <w:lang w:val="en-US"/>
              </w:rPr>
            </w:pPr>
          </w:p>
          <w:p w14:paraId="62948C94" w14:textId="77777777" w:rsidR="0061364B" w:rsidRPr="002F690B" w:rsidRDefault="0061364B" w:rsidP="00F331E8">
            <w:pPr>
              <w:jc w:val="both"/>
              <w:rPr>
                <w:rFonts w:ascii="Arial" w:hAnsi="Arial" w:cs="Arial"/>
                <w:sz w:val="20"/>
                <w:szCs w:val="20"/>
                <w:lang w:val="en-US" w:eastAsia="en-US"/>
              </w:rPr>
            </w:pPr>
            <w:r w:rsidRPr="002F690B">
              <w:rPr>
                <w:rFonts w:ascii="Arial" w:hAnsi="Arial" w:cs="Arial"/>
                <w:bCs/>
                <w:sz w:val="20"/>
                <w:szCs w:val="20"/>
                <w:lang w:val="en-US"/>
              </w:rPr>
              <w:t>The following rules shall be applied to such information:</w:t>
            </w:r>
          </w:p>
        </w:tc>
        <w:tc>
          <w:tcPr>
            <w:tcW w:w="4501" w:type="dxa"/>
            <w:shd w:val="clear" w:color="auto" w:fill="auto"/>
          </w:tcPr>
          <w:p w14:paraId="77E1EA7F" w14:textId="77777777" w:rsidR="0061364B" w:rsidRPr="000C0A95"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11.1 В ходе выполнения Исполнителем Работ для Заказчика, каждая из сторон («Получающая сторона») может получить доступ к информации в письменной или электронной форме, относящейся к принадлежащим другой стороне («Раскрывающая сторона») настоящим и будущим исследованиям, разработкам, деловым операциям, продуктам, услугам и техническим знаниям, которая ясно определена раскрывающей ее стороной как конфиденциальная ("Конфиденциальная Информация"). </w:t>
            </w:r>
          </w:p>
          <w:p w14:paraId="30EDF715"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В отношении таковой будут применяться нижеследующие правила:</w:t>
            </w:r>
          </w:p>
        </w:tc>
      </w:tr>
      <w:tr w:rsidR="0061364B" w:rsidRPr="002F690B" w14:paraId="56542B4C" w14:textId="77777777" w:rsidTr="00653F24">
        <w:tc>
          <w:tcPr>
            <w:tcW w:w="5070" w:type="dxa"/>
            <w:shd w:val="clear" w:color="auto" w:fill="auto"/>
          </w:tcPr>
          <w:p w14:paraId="339B5806" w14:textId="77777777" w:rsidR="0061364B" w:rsidRPr="002F690B" w:rsidRDefault="0061364B" w:rsidP="00F331E8">
            <w:pPr>
              <w:jc w:val="both"/>
              <w:rPr>
                <w:rFonts w:ascii="Arial" w:hAnsi="Arial" w:cs="Arial"/>
                <w:sz w:val="20"/>
                <w:szCs w:val="20"/>
                <w:lang w:val="en-US" w:eastAsia="en-US"/>
              </w:rPr>
            </w:pPr>
            <w:r w:rsidRPr="00F331E8">
              <w:rPr>
                <w:rFonts w:ascii="Arial" w:hAnsi="Arial" w:cs="Arial"/>
                <w:sz w:val="20"/>
                <w:szCs w:val="20"/>
                <w:lang w:val="en-US" w:eastAsia="en-US"/>
              </w:rPr>
              <w:t xml:space="preserve">11.2. </w:t>
            </w:r>
            <w:r w:rsidRPr="002F690B">
              <w:rPr>
                <w:rFonts w:ascii="Arial" w:hAnsi="Arial" w:cs="Arial"/>
                <w:bCs/>
                <w:sz w:val="20"/>
                <w:szCs w:val="20"/>
                <w:lang w:val="en-US"/>
              </w:rPr>
              <w:t xml:space="preserve">Confidential Information of the Disclosing Party </w:t>
            </w:r>
            <w:r>
              <w:rPr>
                <w:rFonts w:ascii="Arial" w:hAnsi="Arial" w:cs="Arial"/>
                <w:bCs/>
                <w:sz w:val="20"/>
                <w:szCs w:val="20"/>
                <w:lang w:val="en-US"/>
              </w:rPr>
              <w:t xml:space="preserve">shall </w:t>
            </w:r>
            <w:r w:rsidRPr="002F690B">
              <w:rPr>
                <w:rFonts w:ascii="Arial" w:hAnsi="Arial" w:cs="Arial"/>
                <w:bCs/>
                <w:sz w:val="20"/>
                <w:szCs w:val="20"/>
                <w:lang w:val="en-US"/>
              </w:rPr>
              <w:t xml:space="preserve">be used by the Receiving Party only </w:t>
            </w:r>
            <w:r>
              <w:rPr>
                <w:rFonts w:ascii="Arial" w:hAnsi="Arial" w:cs="Arial"/>
                <w:bCs/>
                <w:sz w:val="20"/>
                <w:szCs w:val="20"/>
                <w:lang w:val="en-US"/>
              </w:rPr>
              <w:t xml:space="preserve">in order to perform </w:t>
            </w:r>
            <w:r w:rsidRPr="002F690B">
              <w:rPr>
                <w:rFonts w:ascii="Arial" w:hAnsi="Arial" w:cs="Arial"/>
                <w:bCs/>
                <w:sz w:val="20"/>
                <w:szCs w:val="20"/>
                <w:lang w:val="en-US"/>
              </w:rPr>
              <w:t>the Parties’ obligations hereunder.</w:t>
            </w:r>
          </w:p>
        </w:tc>
        <w:tc>
          <w:tcPr>
            <w:tcW w:w="4501" w:type="dxa"/>
            <w:shd w:val="clear" w:color="auto" w:fill="auto"/>
          </w:tcPr>
          <w:p w14:paraId="698CB6F8"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11.2. Конфиденциальная информация Раскрывающей </w:t>
            </w:r>
            <w:proofErr w:type="gramStart"/>
            <w:r w:rsidRPr="002F690B">
              <w:rPr>
                <w:rFonts w:ascii="Arial" w:hAnsi="Arial" w:cs="Arial"/>
                <w:sz w:val="20"/>
                <w:szCs w:val="20"/>
                <w:lang w:eastAsia="en-US"/>
              </w:rPr>
              <w:t>стороны  может</w:t>
            </w:r>
            <w:proofErr w:type="gramEnd"/>
            <w:r w:rsidRPr="002F690B">
              <w:rPr>
                <w:rFonts w:ascii="Arial" w:hAnsi="Arial" w:cs="Arial"/>
                <w:sz w:val="20"/>
                <w:szCs w:val="20"/>
                <w:lang w:eastAsia="en-US"/>
              </w:rPr>
              <w:t xml:space="preserve"> быть использована Получающей стороной только в </w:t>
            </w:r>
            <w:r w:rsidRPr="002F690B">
              <w:rPr>
                <w:rFonts w:ascii="Arial" w:hAnsi="Arial" w:cs="Arial"/>
                <w:sz w:val="20"/>
                <w:szCs w:val="20"/>
                <w:lang w:eastAsia="en-US"/>
              </w:rPr>
              <w:lastRenderedPageBreak/>
              <w:t>целях выполнения обязательств сторонами  по настоящему Договору</w:t>
            </w:r>
          </w:p>
        </w:tc>
      </w:tr>
      <w:tr w:rsidR="0061364B" w:rsidRPr="002F690B" w14:paraId="0894C6C4" w14:textId="77777777" w:rsidTr="00653F24">
        <w:trPr>
          <w:trHeight w:val="1179"/>
        </w:trPr>
        <w:tc>
          <w:tcPr>
            <w:tcW w:w="5070" w:type="dxa"/>
            <w:shd w:val="clear" w:color="auto" w:fill="auto"/>
          </w:tcPr>
          <w:p w14:paraId="760DEF54" w14:textId="77777777" w:rsidR="0061364B" w:rsidRPr="002F690B" w:rsidRDefault="0061364B" w:rsidP="00F331E8">
            <w:pPr>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11.3. </w:t>
            </w:r>
            <w:r w:rsidRPr="002F690B">
              <w:rPr>
                <w:rFonts w:ascii="Arial" w:hAnsi="Arial" w:cs="Arial"/>
                <w:bCs/>
                <w:sz w:val="20"/>
                <w:szCs w:val="20"/>
                <w:lang w:val="en-US"/>
              </w:rPr>
              <w:t xml:space="preserve">The Receiving Party </w:t>
            </w:r>
            <w:r>
              <w:rPr>
                <w:rFonts w:ascii="Arial" w:hAnsi="Arial" w:cs="Arial"/>
                <w:bCs/>
                <w:sz w:val="20"/>
                <w:szCs w:val="20"/>
                <w:lang w:val="en-US"/>
              </w:rPr>
              <w:t xml:space="preserve">shall not </w:t>
            </w:r>
            <w:r w:rsidRPr="002F690B">
              <w:rPr>
                <w:rFonts w:ascii="Arial" w:hAnsi="Arial" w:cs="Arial"/>
                <w:bCs/>
                <w:sz w:val="20"/>
                <w:szCs w:val="20"/>
                <w:lang w:val="en-US"/>
              </w:rPr>
              <w:t>use Confidential Information for commercial purposes without the written consent of the Disclosing Party.</w:t>
            </w:r>
          </w:p>
        </w:tc>
        <w:tc>
          <w:tcPr>
            <w:tcW w:w="4501" w:type="dxa"/>
            <w:shd w:val="clear" w:color="auto" w:fill="auto"/>
          </w:tcPr>
          <w:p w14:paraId="0FA358DD"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11.3 Получающая сторона обязуется </w:t>
            </w:r>
            <w:proofErr w:type="gramStart"/>
            <w:r w:rsidRPr="002F690B">
              <w:rPr>
                <w:rFonts w:ascii="Arial" w:hAnsi="Arial" w:cs="Arial"/>
                <w:sz w:val="20"/>
                <w:szCs w:val="20"/>
                <w:lang w:eastAsia="en-US"/>
              </w:rPr>
              <w:t>не  использовать</w:t>
            </w:r>
            <w:proofErr w:type="gramEnd"/>
            <w:r w:rsidRPr="002F690B">
              <w:rPr>
                <w:rFonts w:ascii="Arial" w:hAnsi="Arial" w:cs="Arial"/>
                <w:sz w:val="20"/>
                <w:szCs w:val="20"/>
                <w:lang w:eastAsia="en-US"/>
              </w:rPr>
              <w:t xml:space="preserve"> Конфиденциальную информацию в коммерческих целях без письменного согласия Раскрывающей стороны.</w:t>
            </w:r>
          </w:p>
        </w:tc>
      </w:tr>
      <w:tr w:rsidR="0061364B" w:rsidRPr="002F690B" w14:paraId="2A81FC4D" w14:textId="77777777" w:rsidTr="00653F24">
        <w:tc>
          <w:tcPr>
            <w:tcW w:w="5070" w:type="dxa"/>
            <w:shd w:val="clear" w:color="auto" w:fill="auto"/>
          </w:tcPr>
          <w:p w14:paraId="4E9A14AF" w14:textId="77777777" w:rsidR="0061364B" w:rsidRPr="002F690B" w:rsidRDefault="0061364B" w:rsidP="00F331E8">
            <w:pPr>
              <w:jc w:val="both"/>
              <w:rPr>
                <w:rFonts w:ascii="Arial" w:hAnsi="Arial" w:cs="Arial"/>
                <w:sz w:val="20"/>
                <w:szCs w:val="20"/>
                <w:lang w:val="en-US" w:eastAsia="en-US"/>
              </w:rPr>
            </w:pPr>
            <w:r w:rsidRPr="002F690B">
              <w:rPr>
                <w:rFonts w:ascii="Arial" w:hAnsi="Arial" w:cs="Arial"/>
                <w:sz w:val="20"/>
                <w:szCs w:val="20"/>
                <w:lang w:val="en-US" w:eastAsia="en-US"/>
              </w:rPr>
              <w:t xml:space="preserve">11.4. In case </w:t>
            </w:r>
            <w:r>
              <w:rPr>
                <w:rFonts w:ascii="Arial" w:hAnsi="Arial" w:cs="Arial"/>
                <w:sz w:val="20"/>
                <w:szCs w:val="20"/>
                <w:lang w:val="en-US" w:eastAsia="en-US"/>
              </w:rPr>
              <w:t xml:space="preserve">performance </w:t>
            </w:r>
            <w:r w:rsidRPr="002F690B">
              <w:rPr>
                <w:rFonts w:ascii="Arial" w:hAnsi="Arial" w:cs="Arial"/>
                <w:sz w:val="20"/>
                <w:szCs w:val="20"/>
                <w:lang w:val="en-US" w:eastAsia="en-US"/>
              </w:rPr>
              <w:t xml:space="preserve">of this </w:t>
            </w:r>
            <w:r>
              <w:rPr>
                <w:rFonts w:ascii="Arial" w:hAnsi="Arial" w:cs="Arial"/>
                <w:sz w:val="20"/>
                <w:szCs w:val="20"/>
                <w:lang w:val="en-US" w:eastAsia="en-US"/>
              </w:rPr>
              <w:t>Contract will result in creating</w:t>
            </w:r>
            <w:r w:rsidRPr="002F690B">
              <w:rPr>
                <w:rFonts w:ascii="Arial" w:hAnsi="Arial" w:cs="Arial"/>
                <w:sz w:val="20"/>
                <w:szCs w:val="20"/>
                <w:lang w:val="en-US" w:eastAsia="en-US"/>
              </w:rPr>
              <w:t xml:space="preserve"> any</w:t>
            </w:r>
            <w:r>
              <w:rPr>
                <w:rFonts w:ascii="Arial" w:hAnsi="Arial" w:cs="Arial"/>
                <w:sz w:val="20"/>
                <w:szCs w:val="20"/>
                <w:lang w:val="en-US" w:eastAsia="en-US"/>
              </w:rPr>
              <w:t xml:space="preserve"> trade secret (know-how)</w:t>
            </w:r>
            <w:r w:rsidRPr="002F690B">
              <w:rPr>
                <w:rFonts w:ascii="Arial" w:hAnsi="Arial" w:cs="Arial"/>
                <w:sz w:val="20"/>
                <w:szCs w:val="20"/>
                <w:lang w:val="en-US" w:eastAsia="en-US"/>
              </w:rPr>
              <w:t xml:space="preserve">, the </w:t>
            </w:r>
            <w:r>
              <w:rPr>
                <w:rFonts w:ascii="Arial" w:hAnsi="Arial" w:cs="Arial"/>
                <w:sz w:val="20"/>
                <w:szCs w:val="20"/>
                <w:lang w:val="en-US" w:eastAsia="en-US"/>
              </w:rPr>
              <w:t>Client</w:t>
            </w:r>
            <w:r w:rsidRPr="002F690B">
              <w:rPr>
                <w:rFonts w:ascii="Arial" w:hAnsi="Arial" w:cs="Arial"/>
                <w:sz w:val="20"/>
                <w:szCs w:val="20"/>
                <w:lang w:val="en-US" w:eastAsia="en-US"/>
              </w:rPr>
              <w:t xml:space="preserve"> shall </w:t>
            </w:r>
            <w:r>
              <w:rPr>
                <w:rFonts w:ascii="Arial" w:hAnsi="Arial" w:cs="Arial"/>
                <w:sz w:val="20"/>
                <w:szCs w:val="20"/>
                <w:lang w:val="en-US" w:eastAsia="en-US"/>
              </w:rPr>
              <w:t xml:space="preserve">obtain </w:t>
            </w:r>
            <w:r w:rsidRPr="002F690B">
              <w:rPr>
                <w:rFonts w:ascii="Arial" w:hAnsi="Arial" w:cs="Arial"/>
                <w:sz w:val="20"/>
                <w:szCs w:val="20"/>
                <w:lang w:val="en-US" w:eastAsia="en-US"/>
              </w:rPr>
              <w:t xml:space="preserve">the exclusive right </w:t>
            </w:r>
            <w:r>
              <w:rPr>
                <w:rFonts w:ascii="Arial" w:hAnsi="Arial" w:cs="Arial"/>
                <w:sz w:val="20"/>
                <w:szCs w:val="20"/>
                <w:lang w:val="en-US" w:eastAsia="en-US"/>
              </w:rPr>
              <w:t xml:space="preserve">for </w:t>
            </w:r>
            <w:r w:rsidRPr="002F690B">
              <w:rPr>
                <w:rFonts w:ascii="Arial" w:hAnsi="Arial" w:cs="Arial"/>
                <w:sz w:val="20"/>
                <w:szCs w:val="20"/>
                <w:lang w:val="en-US" w:eastAsia="en-US"/>
              </w:rPr>
              <w:t>such know-how.</w:t>
            </w:r>
          </w:p>
        </w:tc>
        <w:tc>
          <w:tcPr>
            <w:tcW w:w="4501" w:type="dxa"/>
            <w:shd w:val="clear" w:color="auto" w:fill="auto"/>
          </w:tcPr>
          <w:p w14:paraId="0818625B" w14:textId="77777777" w:rsidR="0061364B" w:rsidRPr="00F331E8" w:rsidRDefault="0061364B" w:rsidP="002F690B">
            <w:pPr>
              <w:jc w:val="both"/>
              <w:rPr>
                <w:rFonts w:ascii="Arial" w:hAnsi="Arial" w:cs="Arial"/>
                <w:sz w:val="20"/>
                <w:szCs w:val="20"/>
                <w:lang w:eastAsia="en-US"/>
              </w:rPr>
            </w:pPr>
            <w:r w:rsidRPr="002F690B">
              <w:rPr>
                <w:rFonts w:ascii="Arial" w:hAnsi="Arial" w:cs="Arial"/>
                <w:sz w:val="20"/>
                <w:szCs w:val="20"/>
                <w:lang w:eastAsia="en-US"/>
              </w:rPr>
              <w:t>11.4 В случае, если при выполнении настоящего Договора, будет получен секрет производства (ноу-хау), то исключительное право на такой секрет про</w:t>
            </w:r>
            <w:r>
              <w:rPr>
                <w:rFonts w:ascii="Arial" w:hAnsi="Arial" w:cs="Arial"/>
                <w:sz w:val="20"/>
                <w:szCs w:val="20"/>
                <w:lang w:eastAsia="en-US"/>
              </w:rPr>
              <w:t>изводства принадлежит Заказчику</w:t>
            </w:r>
            <w:r w:rsidRPr="00F331E8">
              <w:rPr>
                <w:rFonts w:ascii="Arial" w:hAnsi="Arial" w:cs="Arial"/>
                <w:sz w:val="20"/>
                <w:szCs w:val="20"/>
                <w:lang w:eastAsia="en-US"/>
              </w:rPr>
              <w:t>.</w:t>
            </w:r>
          </w:p>
        </w:tc>
      </w:tr>
      <w:tr w:rsidR="0061364B" w:rsidRPr="002F690B" w14:paraId="51214826" w14:textId="77777777" w:rsidTr="00653F24">
        <w:tc>
          <w:tcPr>
            <w:tcW w:w="5070" w:type="dxa"/>
            <w:shd w:val="clear" w:color="auto" w:fill="auto"/>
          </w:tcPr>
          <w:p w14:paraId="57B8D523" w14:textId="77777777" w:rsidR="0061364B" w:rsidRPr="002F690B" w:rsidRDefault="0061364B" w:rsidP="002F690B">
            <w:pPr>
              <w:jc w:val="center"/>
              <w:rPr>
                <w:rFonts w:ascii="Arial" w:hAnsi="Arial" w:cs="Arial"/>
                <w:b/>
                <w:bCs/>
                <w:sz w:val="20"/>
                <w:szCs w:val="20"/>
                <w:lang w:val="en-US"/>
              </w:rPr>
            </w:pPr>
            <w:r w:rsidRPr="002F690B">
              <w:rPr>
                <w:rFonts w:ascii="Arial" w:hAnsi="Arial" w:cs="Arial"/>
                <w:b/>
                <w:bCs/>
                <w:sz w:val="20"/>
                <w:szCs w:val="20"/>
              </w:rPr>
              <w:t xml:space="preserve">12. </w:t>
            </w:r>
            <w:r>
              <w:rPr>
                <w:rFonts w:ascii="Arial" w:hAnsi="Arial" w:cs="Arial"/>
                <w:b/>
                <w:bCs/>
                <w:sz w:val="20"/>
                <w:szCs w:val="20"/>
                <w:lang w:val="en-US"/>
              </w:rPr>
              <w:t>OT</w:t>
            </w:r>
            <w:r w:rsidRPr="002F690B">
              <w:rPr>
                <w:rFonts w:ascii="Arial" w:hAnsi="Arial" w:cs="Arial"/>
                <w:b/>
                <w:bCs/>
                <w:sz w:val="20"/>
                <w:szCs w:val="20"/>
                <w:lang w:val="en-US"/>
              </w:rPr>
              <w:t>HER PROVISIONS</w:t>
            </w:r>
          </w:p>
          <w:p w14:paraId="68D57E46" w14:textId="77777777" w:rsidR="0061364B" w:rsidRPr="002F690B" w:rsidRDefault="0061364B" w:rsidP="002F690B">
            <w:pPr>
              <w:jc w:val="center"/>
              <w:rPr>
                <w:rFonts w:ascii="Arial" w:hAnsi="Arial" w:cs="Arial"/>
                <w:b/>
                <w:bCs/>
                <w:sz w:val="20"/>
                <w:szCs w:val="20"/>
                <w:lang w:val="en-US"/>
              </w:rPr>
            </w:pPr>
          </w:p>
        </w:tc>
        <w:tc>
          <w:tcPr>
            <w:tcW w:w="4501" w:type="dxa"/>
            <w:shd w:val="clear" w:color="auto" w:fill="auto"/>
          </w:tcPr>
          <w:p w14:paraId="615A261C" w14:textId="77777777" w:rsidR="0061364B" w:rsidRPr="002F690B" w:rsidRDefault="0061364B" w:rsidP="002F690B">
            <w:pPr>
              <w:jc w:val="center"/>
              <w:rPr>
                <w:rFonts w:ascii="Arial" w:hAnsi="Arial" w:cs="Arial"/>
                <w:b/>
                <w:bCs/>
                <w:sz w:val="20"/>
                <w:szCs w:val="20"/>
              </w:rPr>
            </w:pPr>
            <w:r w:rsidRPr="002F690B">
              <w:rPr>
                <w:rFonts w:ascii="Arial" w:hAnsi="Arial" w:cs="Arial"/>
                <w:b/>
                <w:bCs/>
                <w:sz w:val="20"/>
                <w:szCs w:val="20"/>
              </w:rPr>
              <w:t xml:space="preserve">12. ПРОЧИЕ </w:t>
            </w:r>
            <w:r w:rsidRPr="002F690B">
              <w:rPr>
                <w:rFonts w:ascii="Arial" w:hAnsi="Arial" w:cs="Arial"/>
                <w:b/>
                <w:bCs/>
                <w:sz w:val="20"/>
                <w:szCs w:val="20"/>
                <w:lang w:val="en-US"/>
              </w:rPr>
              <w:t>УСЛОВИЯ</w:t>
            </w:r>
          </w:p>
          <w:p w14:paraId="5A74E27A" w14:textId="77777777" w:rsidR="0061364B" w:rsidRPr="002F690B" w:rsidRDefault="0061364B" w:rsidP="002F690B">
            <w:pPr>
              <w:jc w:val="center"/>
              <w:rPr>
                <w:rFonts w:ascii="Arial" w:hAnsi="Arial" w:cs="Arial"/>
                <w:b/>
                <w:bCs/>
                <w:sz w:val="20"/>
                <w:szCs w:val="20"/>
                <w:lang w:val="en-US"/>
              </w:rPr>
            </w:pPr>
          </w:p>
        </w:tc>
      </w:tr>
      <w:tr w:rsidR="0061364B" w:rsidRPr="00F331E8" w14:paraId="745090D7" w14:textId="77777777" w:rsidTr="00653F24">
        <w:tc>
          <w:tcPr>
            <w:tcW w:w="5070" w:type="dxa"/>
            <w:shd w:val="clear" w:color="auto" w:fill="auto"/>
          </w:tcPr>
          <w:p w14:paraId="04D9ADE1" w14:textId="77777777" w:rsidR="0061364B" w:rsidRPr="00F331E8" w:rsidRDefault="0061364B" w:rsidP="002F690B">
            <w:pPr>
              <w:jc w:val="both"/>
              <w:rPr>
                <w:rFonts w:ascii="Arial" w:hAnsi="Arial" w:cs="Arial"/>
                <w:sz w:val="20"/>
                <w:szCs w:val="20"/>
                <w:lang w:val="en-US" w:eastAsia="en-US"/>
              </w:rPr>
            </w:pPr>
            <w:r w:rsidRPr="006A7B35">
              <w:rPr>
                <w:rFonts w:ascii="Arial" w:hAnsi="Arial" w:cs="Arial"/>
                <w:sz w:val="20"/>
                <w:szCs w:val="20"/>
                <w:lang w:val="en-US" w:eastAsia="en-US"/>
              </w:rPr>
              <w:t xml:space="preserve">12.1. </w:t>
            </w:r>
            <w:r w:rsidRPr="00F331E8">
              <w:rPr>
                <w:rFonts w:ascii="Arial" w:hAnsi="Arial" w:cs="Arial"/>
                <w:sz w:val="20"/>
                <w:szCs w:val="20"/>
                <w:lang w:val="en-US" w:eastAsia="en-US"/>
              </w:rPr>
              <w:t xml:space="preserve">This Contract shall come into force and effect upon its signature by the Parties and shall be effective </w:t>
            </w:r>
            <w:proofErr w:type="gramStart"/>
            <w:r w:rsidRPr="00F331E8">
              <w:rPr>
                <w:rFonts w:ascii="Arial" w:hAnsi="Arial" w:cs="Arial"/>
                <w:sz w:val="20"/>
                <w:szCs w:val="20"/>
                <w:lang w:val="en-US" w:eastAsia="en-US"/>
              </w:rPr>
              <w:t>until  _</w:t>
            </w:r>
            <w:proofErr w:type="gramEnd"/>
            <w:r w:rsidRPr="00F331E8">
              <w:rPr>
                <w:rFonts w:ascii="Arial" w:hAnsi="Arial" w:cs="Arial"/>
                <w:sz w:val="20"/>
                <w:szCs w:val="20"/>
                <w:lang w:val="en-US" w:eastAsia="en-US"/>
              </w:rPr>
              <w:t>____________, 201_.</w:t>
            </w:r>
          </w:p>
        </w:tc>
        <w:tc>
          <w:tcPr>
            <w:tcW w:w="4501" w:type="dxa"/>
            <w:shd w:val="clear" w:color="auto" w:fill="auto"/>
          </w:tcPr>
          <w:p w14:paraId="2DF03C93" w14:textId="77777777" w:rsidR="00FB42A4" w:rsidRDefault="00A57004">
            <w:r>
              <w:t>12.1. Настоящий Договор вступает в силу с момента подписания его сторонами и действует до «14» сентября 2035 г, с автоматиче</w:t>
            </w:r>
            <w:r>
              <w:t>ской пролонгацией до полного выполнения обязательств.</w:t>
            </w:r>
          </w:p>
        </w:tc>
      </w:tr>
      <w:tr w:rsidR="0061364B" w:rsidRPr="002F690B" w14:paraId="733B30D5" w14:textId="77777777" w:rsidTr="00653F24">
        <w:trPr>
          <w:trHeight w:val="1450"/>
        </w:trPr>
        <w:tc>
          <w:tcPr>
            <w:tcW w:w="5070" w:type="dxa"/>
            <w:shd w:val="clear" w:color="auto" w:fill="auto"/>
          </w:tcPr>
          <w:p w14:paraId="51D18636" w14:textId="77777777" w:rsidR="00FB42A4" w:rsidRPr="00A54979" w:rsidRDefault="00A57004">
            <w:pPr>
              <w:rPr>
                <w:lang w:val="en-US"/>
                <w:rPrChange w:id="69" w:author="Microsoft Office User" w:date="2025-09-29T16:26:00Z">
                  <w:rPr/>
                </w:rPrChange>
              </w:rPr>
            </w:pPr>
            <w:r w:rsidRPr="00A54979">
              <w:rPr>
                <w:lang w:val="en-US"/>
                <w:rPrChange w:id="70" w:author="Microsoft Office User" w:date="2025-09-29T16:26:00Z">
                  <w:rPr/>
                </w:rPrChange>
              </w:rPr>
              <w:t xml:space="preserve">12.2. The warranty period: indefinite; computation procedure is determined at the Client’s discretion. from the day of work acceptance by the Client. The Contractor shall remove all and any </w:t>
            </w:r>
            <w:r w:rsidRPr="00A54979">
              <w:rPr>
                <w:lang w:val="en-US"/>
                <w:rPrChange w:id="71" w:author="Microsoft Office User" w:date="2025-09-29T16:26:00Z">
                  <w:rPr/>
                </w:rPrChange>
              </w:rPr>
              <w:t xml:space="preserve">defects found during the warranty period at its own account. In the warranty period’s </w:t>
            </w:r>
            <w:proofErr w:type="gramStart"/>
            <w:r w:rsidRPr="00A54979">
              <w:rPr>
                <w:lang w:val="en-US"/>
                <w:rPrChange w:id="72" w:author="Microsoft Office User" w:date="2025-09-29T16:26:00Z">
                  <w:rPr/>
                </w:rPrChange>
              </w:rPr>
              <w:t>term</w:t>
            </w:r>
            <w:proofErr w:type="gramEnd"/>
            <w:r w:rsidRPr="00A54979">
              <w:rPr>
                <w:lang w:val="en-US"/>
                <w:rPrChange w:id="73" w:author="Microsoft Office User" w:date="2025-09-29T16:26:00Z">
                  <w:rPr/>
                </w:rPrChange>
              </w:rPr>
              <w:t xml:space="preserve"> the Client shall be entitled to enforce other rights stipulated in cl. 6.5. herein in every instance of the Works’ defect been detected.</w:t>
            </w:r>
            <w:r w:rsidRPr="00A54979">
              <w:rPr>
                <w:lang w:val="en-US"/>
                <w:rPrChange w:id="74" w:author="Microsoft Office User" w:date="2025-09-29T16:26:00Z">
                  <w:rPr/>
                </w:rPrChange>
              </w:rPr>
              <w:br/>
            </w:r>
            <w:r w:rsidRPr="00A54979">
              <w:rPr>
                <w:lang w:val="en-US"/>
                <w:rPrChange w:id="75" w:author="Microsoft Office User" w:date="2025-09-29T16:26:00Z">
                  <w:rPr/>
                </w:rPrChange>
              </w:rPr>
              <w:br/>
            </w:r>
            <w:r w:rsidRPr="00A54979">
              <w:rPr>
                <w:lang w:val="en-US"/>
                <w:rPrChange w:id="76" w:author="Microsoft Office User" w:date="2025-09-29T16:26:00Z">
                  <w:rPr/>
                </w:rPrChange>
              </w:rPr>
              <w:br/>
              <w:t>The Contractor shall provi</w:t>
            </w:r>
            <w:r w:rsidRPr="00A54979">
              <w:rPr>
                <w:lang w:val="en-US"/>
                <w:rPrChange w:id="77" w:author="Microsoft Office User" w:date="2025-09-29T16:26:00Z">
                  <w:rPr/>
                </w:rPrChange>
              </w:rPr>
              <w:t xml:space="preserve">de a bank guarantee securing its warranty obligations. </w:t>
            </w:r>
            <w:r w:rsidRPr="00A54979">
              <w:rPr>
                <w:lang w:val="en-US"/>
                <w:rPrChange w:id="78" w:author="Microsoft Office User" w:date="2025-09-29T16:26:00Z">
                  <w:rPr/>
                </w:rPrChange>
              </w:rPr>
              <w:br/>
              <w:t>The guarantee should be for a sum equals to 10% of the total price  of the Contract and issued either by a bank, preliminary approved by the Client and listed as the one with credit rating not less th</w:t>
            </w:r>
            <w:r w:rsidRPr="00A54979">
              <w:rPr>
                <w:lang w:val="en-US"/>
                <w:rPrChange w:id="79" w:author="Microsoft Office User" w:date="2025-09-29T16:26:00Z">
                  <w:rPr/>
                </w:rPrChange>
              </w:rPr>
              <w:t>an BBB-  (as rated by Standard &amp; Poor’s, S&amp;P) or similar rating (as rated by other credit rating agencies) on the moment of the bank guarantee’s issue or by the bank selected by the Client itself.</w:t>
            </w:r>
            <w:r w:rsidRPr="00A54979">
              <w:rPr>
                <w:lang w:val="en-US"/>
                <w:rPrChange w:id="80" w:author="Microsoft Office User" w:date="2025-09-29T16:26:00Z">
                  <w:rPr/>
                </w:rPrChange>
              </w:rPr>
              <w:br/>
            </w:r>
            <w:r w:rsidRPr="00A54979">
              <w:rPr>
                <w:lang w:val="en-US"/>
                <w:rPrChange w:id="81" w:author="Microsoft Office User" w:date="2025-09-29T16:26:00Z">
                  <w:rPr/>
                </w:rPrChange>
              </w:rPr>
              <w:br/>
              <w:t>The guarantee should be issued within one (1) month from t</w:t>
            </w:r>
            <w:r w:rsidRPr="00A54979">
              <w:rPr>
                <w:lang w:val="en-US"/>
                <w:rPrChange w:id="82" w:author="Microsoft Office User" w:date="2025-09-29T16:26:00Z">
                  <w:rPr/>
                </w:rPrChange>
              </w:rPr>
              <w:t>he day of acceptance by the Client of the completed works in accordance with Clauses 5.2. and 5.3 herein.</w:t>
            </w:r>
          </w:p>
        </w:tc>
        <w:tc>
          <w:tcPr>
            <w:tcW w:w="4501" w:type="dxa"/>
            <w:shd w:val="clear" w:color="auto" w:fill="auto"/>
          </w:tcPr>
          <w:p w14:paraId="6E169411" w14:textId="77777777" w:rsidR="00FB42A4" w:rsidRDefault="00A57004">
            <w:r>
              <w:t>12.2. Гарантийный срок: бессрочно, порядок исчисления определяется Заказчиком.ев со дня приемки Заказчиком выполненных работ. Обнаруженные в течение г</w:t>
            </w:r>
            <w:r>
              <w:t>арантийного срока дефекты Подрядчик устраняет за свой счет. В период  гарантийного срока Заказчик вправе также заявлять иные требования, указанные в п. 6.5. Договора, в каждом случае выявления недостатка Работ.</w:t>
            </w:r>
            <w:r>
              <w:br/>
            </w:r>
            <w:r>
              <w:br/>
              <w:t>Подрядчик должен предоставить банковскую гар</w:t>
            </w:r>
            <w:r>
              <w:t>антию в обеспечение своих гарантийных обязательств. Гарантия должна быть выдана на сумму 10 % от общей цены Договора банком из числа банков, имеющих на момент выдачи гарантии кредитный рейтинг не ниже BBB-  (по оценке Standard &amp; Poor’s, S&amp;P) или эквивалент</w:t>
            </w:r>
            <w:r>
              <w:t>ный рейтинг (по оценке иных рейтинговых агентств) либо банка, прямо указанного Заказчиком.</w:t>
            </w:r>
            <w:r>
              <w:br/>
            </w:r>
            <w:r>
              <w:br/>
              <w:t>Гарантия должна быть выдана в течение 1 (одного) календарного месяца со дня приемки Заказчиком выполненных работ, согласно пунктам 5.2 и 5.3. настоящего Договора.</w:t>
            </w:r>
          </w:p>
        </w:tc>
      </w:tr>
      <w:tr w:rsidR="0061364B" w:rsidRPr="00E52069" w14:paraId="5D9C9222" w14:textId="77777777" w:rsidTr="00653F24">
        <w:tc>
          <w:tcPr>
            <w:tcW w:w="5070" w:type="dxa"/>
            <w:shd w:val="clear" w:color="auto" w:fill="auto"/>
          </w:tcPr>
          <w:p w14:paraId="40CD4182" w14:textId="77777777" w:rsidR="0061364B" w:rsidRPr="000C0A95" w:rsidRDefault="0061364B" w:rsidP="00E52069">
            <w:pPr>
              <w:jc w:val="both"/>
              <w:rPr>
                <w:rFonts w:ascii="Arial" w:hAnsi="Arial" w:cs="Arial"/>
                <w:bCs/>
                <w:sz w:val="20"/>
                <w:szCs w:val="20"/>
                <w:lang w:val="en-US"/>
              </w:rPr>
            </w:pPr>
            <w:r w:rsidRPr="000C0A95">
              <w:rPr>
                <w:rFonts w:ascii="Arial" w:hAnsi="Arial" w:cs="Arial"/>
                <w:bCs/>
                <w:sz w:val="20"/>
                <w:szCs w:val="20"/>
                <w:lang w:val="en-US"/>
              </w:rPr>
              <w:t>12.3. This Contract is executed in two copies of equal legal force in Russian and English.</w:t>
            </w:r>
          </w:p>
          <w:p w14:paraId="1D56E1E2" w14:textId="77777777" w:rsidR="0061364B" w:rsidRPr="000C0A95" w:rsidRDefault="0061364B" w:rsidP="00E52069">
            <w:pPr>
              <w:jc w:val="both"/>
              <w:rPr>
                <w:rFonts w:ascii="Arial" w:hAnsi="Arial" w:cs="Arial"/>
                <w:bCs/>
                <w:sz w:val="20"/>
                <w:szCs w:val="20"/>
                <w:lang w:val="en-US"/>
              </w:rPr>
            </w:pPr>
          </w:p>
          <w:p w14:paraId="292463C9" w14:textId="77777777" w:rsidR="0061364B" w:rsidRPr="000C0A95" w:rsidRDefault="0061364B" w:rsidP="00E52069">
            <w:pPr>
              <w:jc w:val="both"/>
              <w:rPr>
                <w:rFonts w:ascii="Arial" w:hAnsi="Arial" w:cs="Arial"/>
                <w:bCs/>
                <w:sz w:val="20"/>
                <w:szCs w:val="20"/>
                <w:lang w:val="en-US"/>
              </w:rPr>
            </w:pPr>
            <w:r w:rsidRPr="000C0A95">
              <w:rPr>
                <w:rFonts w:ascii="Arial" w:hAnsi="Arial" w:cs="Arial"/>
                <w:bCs/>
                <w:sz w:val="20"/>
                <w:szCs w:val="20"/>
                <w:lang w:val="en-US"/>
              </w:rPr>
              <w:t>The Russian version is authoritative.</w:t>
            </w:r>
          </w:p>
        </w:tc>
        <w:tc>
          <w:tcPr>
            <w:tcW w:w="4501" w:type="dxa"/>
            <w:shd w:val="clear" w:color="auto" w:fill="auto"/>
          </w:tcPr>
          <w:p w14:paraId="7414D0D6" w14:textId="77777777" w:rsidR="0061364B" w:rsidRPr="00E52069" w:rsidRDefault="0061364B" w:rsidP="002F690B">
            <w:pPr>
              <w:jc w:val="both"/>
              <w:rPr>
                <w:rFonts w:ascii="Arial" w:hAnsi="Arial" w:cs="Arial"/>
                <w:bCs/>
                <w:sz w:val="20"/>
                <w:szCs w:val="20"/>
              </w:rPr>
            </w:pPr>
            <w:r w:rsidRPr="00E52069">
              <w:rPr>
                <w:rFonts w:ascii="Arial" w:hAnsi="Arial" w:cs="Arial"/>
                <w:bCs/>
                <w:sz w:val="20"/>
                <w:szCs w:val="20"/>
              </w:rPr>
              <w:t xml:space="preserve">12.3. Настоящий </w:t>
            </w:r>
            <w:proofErr w:type="gramStart"/>
            <w:r w:rsidRPr="00E52069">
              <w:rPr>
                <w:rFonts w:ascii="Arial" w:hAnsi="Arial" w:cs="Arial"/>
                <w:bCs/>
                <w:sz w:val="20"/>
                <w:szCs w:val="20"/>
              </w:rPr>
              <w:t>Договор  оформлен</w:t>
            </w:r>
            <w:proofErr w:type="gramEnd"/>
            <w:r w:rsidRPr="00E52069">
              <w:rPr>
                <w:rFonts w:ascii="Arial" w:hAnsi="Arial" w:cs="Arial"/>
                <w:bCs/>
                <w:sz w:val="20"/>
                <w:szCs w:val="20"/>
              </w:rPr>
              <w:t xml:space="preserve"> на русском и английском языках в двух экземплярах, каждый из которых имеет одинаковую юридическую силу. Основной текст Договора – на русском языке.</w:t>
            </w:r>
          </w:p>
        </w:tc>
      </w:tr>
      <w:tr w:rsidR="0061364B" w:rsidRPr="002F690B" w14:paraId="3A7C3F0D" w14:textId="77777777" w:rsidTr="00653F24">
        <w:tc>
          <w:tcPr>
            <w:tcW w:w="5070" w:type="dxa"/>
            <w:shd w:val="clear" w:color="auto" w:fill="auto"/>
          </w:tcPr>
          <w:p w14:paraId="5A9F0DDF" w14:textId="77777777" w:rsidR="000C0A95" w:rsidRPr="00B42A4A" w:rsidRDefault="0061364B" w:rsidP="000C0A95">
            <w:pPr>
              <w:jc w:val="both"/>
              <w:rPr>
                <w:rFonts w:ascii="Arial" w:hAnsi="Arial" w:cs="Arial"/>
                <w:sz w:val="20"/>
                <w:szCs w:val="20"/>
                <w:lang w:val="en-US"/>
              </w:rPr>
            </w:pPr>
            <w:r w:rsidRPr="000C0A95">
              <w:rPr>
                <w:rFonts w:ascii="Arial" w:hAnsi="Arial" w:cs="Arial"/>
                <w:bCs/>
                <w:sz w:val="20"/>
                <w:szCs w:val="20"/>
                <w:lang w:val="en-US"/>
              </w:rPr>
              <w:t xml:space="preserve">12.4. </w:t>
            </w:r>
            <w:r w:rsidR="000C0A95" w:rsidRPr="00B42A4A">
              <w:rPr>
                <w:rFonts w:ascii="Arial" w:hAnsi="Arial" w:cs="Arial"/>
                <w:sz w:val="20"/>
                <w:szCs w:val="20"/>
                <w:lang w:val="en-US"/>
              </w:rPr>
              <w:t xml:space="preserve">This Contract may be terminated unilaterally by any Party at any moment by giving a respected notice </w:t>
            </w:r>
            <w:r w:rsidR="000C0A95" w:rsidRPr="00B42A4A">
              <w:rPr>
                <w:rFonts w:ascii="Arial" w:hAnsi="Arial" w:cs="Arial"/>
                <w:sz w:val="20"/>
                <w:szCs w:val="20"/>
                <w:lang w:val="en-US"/>
              </w:rPr>
              <w:lastRenderedPageBreak/>
              <w:t>to the other Party at least 30 days prior to the expected day of the Contract’s termination.</w:t>
            </w:r>
          </w:p>
          <w:p w14:paraId="22E416F4" w14:textId="77777777" w:rsidR="000C0A95" w:rsidRPr="00B42A4A" w:rsidRDefault="000C0A95" w:rsidP="000C0A95">
            <w:pPr>
              <w:jc w:val="both"/>
              <w:rPr>
                <w:rFonts w:ascii="Arial" w:hAnsi="Arial" w:cs="Arial"/>
                <w:sz w:val="20"/>
                <w:szCs w:val="20"/>
                <w:lang w:val="en-US"/>
              </w:rPr>
            </w:pPr>
          </w:p>
          <w:p w14:paraId="23515A8C" w14:textId="77777777" w:rsidR="000C0A95" w:rsidRPr="00B42A4A" w:rsidRDefault="000C0A95" w:rsidP="000C0A95">
            <w:pPr>
              <w:jc w:val="both"/>
              <w:rPr>
                <w:rFonts w:ascii="Arial" w:hAnsi="Arial" w:cs="Arial"/>
                <w:sz w:val="20"/>
                <w:szCs w:val="20"/>
                <w:lang w:val="en-US"/>
              </w:rPr>
            </w:pPr>
          </w:p>
          <w:p w14:paraId="030B606A" w14:textId="77777777" w:rsidR="000C0A95" w:rsidRPr="00B42A4A" w:rsidRDefault="000C0A95" w:rsidP="000C0A95">
            <w:pPr>
              <w:jc w:val="both"/>
              <w:rPr>
                <w:rFonts w:ascii="Arial" w:hAnsi="Arial" w:cs="Arial"/>
                <w:sz w:val="20"/>
                <w:szCs w:val="20"/>
                <w:lang w:val="en-US"/>
              </w:rPr>
            </w:pPr>
          </w:p>
          <w:p w14:paraId="667E74C8" w14:textId="77777777" w:rsidR="000C0A95" w:rsidRPr="00B42A4A" w:rsidRDefault="000C0A95" w:rsidP="000C0A95">
            <w:pPr>
              <w:tabs>
                <w:tab w:val="left" w:pos="426"/>
              </w:tabs>
              <w:jc w:val="both"/>
              <w:rPr>
                <w:rFonts w:ascii="Arial" w:hAnsi="Arial" w:cs="Arial"/>
                <w:sz w:val="20"/>
                <w:szCs w:val="20"/>
                <w:lang w:val="en-US"/>
              </w:rPr>
            </w:pPr>
            <w:r w:rsidRPr="00B42A4A">
              <w:rPr>
                <w:rFonts w:ascii="Arial" w:hAnsi="Arial" w:cs="Arial"/>
                <w:sz w:val="20"/>
                <w:szCs w:val="20"/>
                <w:lang w:val="en-US"/>
              </w:rPr>
              <w:t>This Contract may be terminated in other way as stipulated in the Civil Code of RF and a</w:t>
            </w:r>
            <w:r w:rsidR="00866172" w:rsidRPr="00866172">
              <w:rPr>
                <w:rFonts w:ascii="Arial" w:hAnsi="Arial" w:cs="Arial"/>
                <w:sz w:val="20"/>
                <w:szCs w:val="20"/>
                <w:lang w:val="en-US"/>
              </w:rPr>
              <w:t xml:space="preserve">lso in the way stated in point </w:t>
            </w:r>
            <w:r w:rsidR="00866172" w:rsidRPr="00B42A4A">
              <w:rPr>
                <w:rFonts w:ascii="Arial" w:hAnsi="Arial" w:cs="Arial"/>
                <w:sz w:val="20"/>
                <w:szCs w:val="20"/>
                <w:lang w:val="en-US"/>
              </w:rPr>
              <w:t>12</w:t>
            </w:r>
            <w:r w:rsidRPr="00B42A4A">
              <w:rPr>
                <w:rFonts w:ascii="Arial" w:hAnsi="Arial" w:cs="Arial"/>
                <w:sz w:val="20"/>
                <w:szCs w:val="20"/>
                <w:lang w:val="en-US"/>
              </w:rPr>
              <w:t>.</w:t>
            </w:r>
            <w:r w:rsidR="00866172" w:rsidRPr="00B42A4A">
              <w:rPr>
                <w:rFonts w:ascii="Arial" w:hAnsi="Arial" w:cs="Arial"/>
                <w:sz w:val="20"/>
                <w:szCs w:val="20"/>
                <w:lang w:val="en-US"/>
              </w:rPr>
              <w:t>12</w:t>
            </w:r>
            <w:r w:rsidRPr="00B42A4A">
              <w:rPr>
                <w:rFonts w:ascii="Arial" w:hAnsi="Arial" w:cs="Arial"/>
                <w:sz w:val="20"/>
                <w:szCs w:val="20"/>
                <w:lang w:val="en-US"/>
              </w:rPr>
              <w:t>. of this Contract.</w:t>
            </w:r>
          </w:p>
          <w:p w14:paraId="1C53184B" w14:textId="77777777" w:rsidR="0061364B" w:rsidRPr="000C0A95" w:rsidRDefault="0061364B" w:rsidP="00926C83">
            <w:pPr>
              <w:jc w:val="both"/>
              <w:rPr>
                <w:rFonts w:ascii="Arial" w:hAnsi="Arial" w:cs="Arial"/>
                <w:bCs/>
                <w:sz w:val="20"/>
                <w:szCs w:val="20"/>
                <w:lang w:val="en-US"/>
              </w:rPr>
            </w:pPr>
          </w:p>
        </w:tc>
        <w:tc>
          <w:tcPr>
            <w:tcW w:w="4501" w:type="dxa"/>
            <w:shd w:val="clear" w:color="auto" w:fill="auto"/>
          </w:tcPr>
          <w:p w14:paraId="3AD7B47C" w14:textId="77777777" w:rsidR="000C0A95" w:rsidRPr="00886321" w:rsidRDefault="0061364B" w:rsidP="000C0A95">
            <w:pPr>
              <w:pStyle w:val="Level1"/>
              <w:spacing w:before="0" w:line="240" w:lineRule="auto"/>
              <w:ind w:left="0"/>
              <w:jc w:val="both"/>
              <w:rPr>
                <w:rFonts w:cs="Arial"/>
                <w:sz w:val="20"/>
                <w:lang w:val="ru-RU" w:eastAsia="ru-RU"/>
              </w:rPr>
            </w:pPr>
            <w:r w:rsidRPr="00B42A4A">
              <w:rPr>
                <w:rFonts w:cs="Arial"/>
                <w:sz w:val="20"/>
                <w:lang w:val="ru-RU"/>
              </w:rPr>
              <w:lastRenderedPageBreak/>
              <w:t xml:space="preserve">12.4. </w:t>
            </w:r>
            <w:r w:rsidR="000C0A95" w:rsidRPr="00866172">
              <w:rPr>
                <w:rFonts w:cs="Arial"/>
                <w:sz w:val="20"/>
                <w:lang w:val="ru-RU" w:eastAsia="ru-RU"/>
              </w:rPr>
              <w:t xml:space="preserve">Односторонний отказ от настоящего договора возможен по инициативе любой из Сторон в любой момент путем направления </w:t>
            </w:r>
            <w:r w:rsidR="000C0A95" w:rsidRPr="00866172">
              <w:rPr>
                <w:rFonts w:cs="Arial"/>
                <w:sz w:val="20"/>
                <w:lang w:val="ru-RU" w:eastAsia="ru-RU"/>
              </w:rPr>
              <w:lastRenderedPageBreak/>
              <w:t xml:space="preserve">другой Стороне соответствующего письменного уведомления за 30 календарных дней до планируемой даты прекращения </w:t>
            </w:r>
            <w:r w:rsidR="000C0A95" w:rsidRPr="00886321">
              <w:rPr>
                <w:rFonts w:cs="Arial"/>
                <w:sz w:val="20"/>
                <w:lang w:val="ru-RU" w:eastAsia="ru-RU"/>
              </w:rPr>
              <w:t>договора.</w:t>
            </w:r>
          </w:p>
          <w:p w14:paraId="0033DE94" w14:textId="77777777" w:rsidR="000C0A95" w:rsidRPr="00886321" w:rsidRDefault="000C0A95" w:rsidP="000C0A95">
            <w:pPr>
              <w:pStyle w:val="Level1"/>
              <w:spacing w:before="0" w:line="240" w:lineRule="auto"/>
              <w:ind w:left="0"/>
              <w:jc w:val="both"/>
              <w:rPr>
                <w:rFonts w:cs="Arial"/>
                <w:sz w:val="20"/>
                <w:lang w:val="ru-RU" w:eastAsia="ru-RU"/>
              </w:rPr>
            </w:pPr>
            <w:r w:rsidRPr="00B42A4A">
              <w:rPr>
                <w:rFonts w:cs="Arial"/>
                <w:sz w:val="20"/>
                <w:lang w:val="ru-RU" w:eastAsia="ru-RU"/>
              </w:rPr>
              <w:t>Настоящий договор может быть прекращен в ином порядке, предусмотренном в ГК РФ, а та</w:t>
            </w:r>
            <w:r w:rsidR="00866172">
              <w:rPr>
                <w:rFonts w:cs="Arial"/>
                <w:sz w:val="20"/>
                <w:lang w:val="ru-RU" w:eastAsia="ru-RU"/>
              </w:rPr>
              <w:t>кже в порядке, указанном в п. 12</w:t>
            </w:r>
            <w:r w:rsidRPr="00866172">
              <w:rPr>
                <w:rFonts w:cs="Arial"/>
                <w:sz w:val="20"/>
                <w:lang w:val="ru-RU" w:eastAsia="ru-RU"/>
              </w:rPr>
              <w:t>.</w:t>
            </w:r>
            <w:r w:rsidR="00866172">
              <w:rPr>
                <w:rFonts w:cs="Arial"/>
                <w:sz w:val="20"/>
                <w:lang w:val="ru-RU" w:eastAsia="ru-RU"/>
              </w:rPr>
              <w:t>12</w:t>
            </w:r>
            <w:r w:rsidRPr="00866172">
              <w:rPr>
                <w:rFonts w:cs="Arial"/>
                <w:sz w:val="20"/>
                <w:lang w:val="ru-RU" w:eastAsia="ru-RU"/>
              </w:rPr>
              <w:t>. настоящего договора.</w:t>
            </w:r>
          </w:p>
          <w:p w14:paraId="60EE8BF6" w14:textId="77777777" w:rsidR="0061364B" w:rsidRPr="000C0A95" w:rsidRDefault="0061364B" w:rsidP="00926C83">
            <w:pPr>
              <w:jc w:val="both"/>
              <w:rPr>
                <w:rFonts w:ascii="Arial" w:hAnsi="Arial" w:cs="Arial"/>
                <w:sz w:val="20"/>
                <w:szCs w:val="20"/>
                <w:lang w:eastAsia="en-US"/>
              </w:rPr>
            </w:pPr>
          </w:p>
        </w:tc>
      </w:tr>
      <w:tr w:rsidR="0061364B" w:rsidRPr="002F690B" w14:paraId="7B24CD55" w14:textId="77777777" w:rsidTr="00653F24">
        <w:tc>
          <w:tcPr>
            <w:tcW w:w="5070" w:type="dxa"/>
            <w:shd w:val="clear" w:color="auto" w:fill="auto"/>
          </w:tcPr>
          <w:p w14:paraId="4B8BA00D" w14:textId="77777777" w:rsidR="0061364B" w:rsidRPr="000C0A95" w:rsidRDefault="0061364B" w:rsidP="00E52069">
            <w:pPr>
              <w:jc w:val="both"/>
              <w:rPr>
                <w:rFonts w:ascii="Arial" w:hAnsi="Arial" w:cs="Arial"/>
                <w:sz w:val="20"/>
                <w:szCs w:val="20"/>
                <w:shd w:val="clear" w:color="auto" w:fill="FFFFFF"/>
                <w:lang w:val="en-US"/>
              </w:rPr>
            </w:pPr>
            <w:r w:rsidRPr="000C0A95">
              <w:rPr>
                <w:rFonts w:ascii="Arial" w:hAnsi="Arial" w:cs="Arial"/>
                <w:sz w:val="20"/>
                <w:szCs w:val="20"/>
                <w:shd w:val="clear" w:color="auto" w:fill="FFFFFF"/>
                <w:lang w:val="en-US"/>
              </w:rPr>
              <w:lastRenderedPageBreak/>
              <w:t>12.5. This Contract, supplements and annexes hereto signed and transmitted by fax shall be legally binding, provided however that later they may be replaced with the original copies upon request of either Party.</w:t>
            </w:r>
          </w:p>
          <w:p w14:paraId="4687F3C1" w14:textId="77777777" w:rsidR="0061364B" w:rsidRPr="000C0A95" w:rsidRDefault="0061364B" w:rsidP="00E52069">
            <w:pPr>
              <w:jc w:val="both"/>
              <w:rPr>
                <w:rFonts w:ascii="Arial" w:hAnsi="Arial" w:cs="Arial"/>
                <w:sz w:val="20"/>
                <w:szCs w:val="20"/>
                <w:shd w:val="clear" w:color="auto" w:fill="FFFFFF"/>
                <w:lang w:val="en-US"/>
              </w:rPr>
            </w:pPr>
          </w:p>
          <w:p w14:paraId="689F1591" w14:textId="77777777" w:rsidR="0061364B" w:rsidRPr="000C0A95" w:rsidRDefault="0061364B" w:rsidP="00E52069">
            <w:pPr>
              <w:jc w:val="both"/>
              <w:rPr>
                <w:rFonts w:ascii="Arial" w:hAnsi="Arial" w:cs="Arial"/>
                <w:sz w:val="20"/>
                <w:szCs w:val="20"/>
                <w:shd w:val="clear" w:color="auto" w:fill="FFFFFF"/>
                <w:lang w:val="en-US"/>
              </w:rPr>
            </w:pPr>
          </w:p>
          <w:p w14:paraId="3A0B4F71" w14:textId="77777777" w:rsidR="0061364B" w:rsidRPr="002F690B" w:rsidRDefault="0061364B" w:rsidP="00E52069">
            <w:pPr>
              <w:jc w:val="both"/>
              <w:rPr>
                <w:rFonts w:ascii="Arial" w:hAnsi="Arial" w:cs="Arial"/>
                <w:sz w:val="20"/>
                <w:szCs w:val="20"/>
                <w:lang w:val="en-US" w:eastAsia="en-US"/>
              </w:rPr>
            </w:pPr>
            <w:r w:rsidRPr="00E52069">
              <w:rPr>
                <w:rFonts w:ascii="Arial" w:hAnsi="Arial" w:cs="Arial"/>
                <w:sz w:val="20"/>
                <w:szCs w:val="20"/>
                <w:shd w:val="clear" w:color="auto" w:fill="FFFFFF"/>
                <w:lang w:val="en-US"/>
              </w:rPr>
              <w:t>However, the clause shall not cover act</w:t>
            </w:r>
            <w:r>
              <w:rPr>
                <w:rFonts w:ascii="Arial" w:hAnsi="Arial" w:cs="Arial"/>
                <w:sz w:val="20"/>
                <w:szCs w:val="20"/>
                <w:shd w:val="clear" w:color="auto" w:fill="FFFFFF"/>
                <w:lang w:val="en-US"/>
              </w:rPr>
              <w:t>s</w:t>
            </w:r>
            <w:r w:rsidRPr="00E52069">
              <w:rPr>
                <w:rFonts w:ascii="Arial" w:hAnsi="Arial" w:cs="Arial"/>
                <w:sz w:val="20"/>
                <w:szCs w:val="20"/>
                <w:shd w:val="clear" w:color="auto" w:fill="FFFFFF"/>
                <w:lang w:val="en-US"/>
              </w:rPr>
              <w:t xml:space="preserve"> that are to be executed in a course of the Contract’s performance or in relation to hereof, as well as notifications, statements, claims, and other requests.</w:t>
            </w:r>
          </w:p>
        </w:tc>
        <w:tc>
          <w:tcPr>
            <w:tcW w:w="4501" w:type="dxa"/>
            <w:shd w:val="clear" w:color="auto" w:fill="auto"/>
          </w:tcPr>
          <w:p w14:paraId="5EF36DE0" w14:textId="77777777" w:rsidR="0061364B" w:rsidRPr="00E52069" w:rsidRDefault="0061364B" w:rsidP="00E52069">
            <w:pPr>
              <w:jc w:val="both"/>
              <w:rPr>
                <w:rFonts w:ascii="Arial" w:hAnsi="Arial" w:cs="Arial"/>
                <w:sz w:val="20"/>
                <w:szCs w:val="20"/>
                <w:shd w:val="clear" w:color="auto" w:fill="FFFFFF"/>
              </w:rPr>
            </w:pPr>
            <w:r w:rsidRPr="00E52069">
              <w:rPr>
                <w:rFonts w:ascii="Arial" w:hAnsi="Arial" w:cs="Arial"/>
                <w:sz w:val="20"/>
                <w:szCs w:val="20"/>
                <w:shd w:val="clear" w:color="auto" w:fill="FFFFFF"/>
              </w:rPr>
              <w:t xml:space="preserve">12.5. Настоящий Договор, дополнения и приложения к нему, подписанные и переданные с помощью факсимильной связи, имеют полную юридическую силу, но в дальнейшем могут быть заменены на подлинные экземпляры по требованию одной из Сторон. </w:t>
            </w:r>
          </w:p>
          <w:p w14:paraId="3BCB23AF" w14:textId="77777777" w:rsidR="0061364B" w:rsidRPr="002F690B" w:rsidRDefault="0061364B" w:rsidP="00E52069">
            <w:pPr>
              <w:jc w:val="both"/>
              <w:rPr>
                <w:rFonts w:ascii="Arial" w:hAnsi="Arial" w:cs="Arial"/>
                <w:sz w:val="20"/>
                <w:szCs w:val="20"/>
                <w:lang w:eastAsia="en-US"/>
              </w:rPr>
            </w:pPr>
            <w:r w:rsidRPr="00E52069">
              <w:rPr>
                <w:rFonts w:ascii="Arial" w:hAnsi="Arial" w:cs="Arial"/>
                <w:sz w:val="20"/>
                <w:szCs w:val="20"/>
                <w:shd w:val="clear" w:color="auto" w:fill="FFFFFF"/>
              </w:rPr>
              <w:t>Указанное не распространяется на акты, оформляемые при исполнении обязательств по Договору или возникающих в связи с ним, а также на уведомления, заявления, претензии и иные требования.</w:t>
            </w:r>
          </w:p>
        </w:tc>
      </w:tr>
      <w:tr w:rsidR="0061364B" w:rsidRPr="002F690B" w14:paraId="4A091773" w14:textId="77777777" w:rsidTr="00653F24">
        <w:tc>
          <w:tcPr>
            <w:tcW w:w="5070" w:type="dxa"/>
            <w:shd w:val="clear" w:color="auto" w:fill="auto"/>
          </w:tcPr>
          <w:p w14:paraId="4DE63123" w14:textId="77777777" w:rsidR="0061364B" w:rsidRPr="000C0A95" w:rsidRDefault="0061364B" w:rsidP="00934347">
            <w:pPr>
              <w:jc w:val="both"/>
              <w:rPr>
                <w:rFonts w:ascii="Arial" w:hAnsi="Arial" w:cs="Arial"/>
                <w:sz w:val="20"/>
                <w:szCs w:val="20"/>
                <w:shd w:val="clear" w:color="auto" w:fill="FFFFFF"/>
                <w:lang w:val="en-US"/>
              </w:rPr>
            </w:pPr>
            <w:r w:rsidRPr="000C0A95">
              <w:rPr>
                <w:rFonts w:ascii="Arial" w:hAnsi="Arial" w:cs="Arial"/>
                <w:sz w:val="20"/>
                <w:szCs w:val="20"/>
                <w:shd w:val="clear" w:color="auto" w:fill="FFFFFF"/>
                <w:lang w:val="en-US"/>
              </w:rPr>
              <w:t xml:space="preserve">12.6. </w:t>
            </w:r>
            <w:r w:rsidR="00C257A4" w:rsidRPr="000C0A95">
              <w:rPr>
                <w:rFonts w:ascii="Arial" w:hAnsi="Arial" w:cs="Arial"/>
                <w:sz w:val="20"/>
                <w:szCs w:val="20"/>
                <w:shd w:val="clear" w:color="auto" w:fill="FFFFFF"/>
                <w:lang w:val="en-US"/>
              </w:rPr>
              <w:t>The Contractor shall not assign its obligations and rights (claims) hereunder to any third party without the Client’s written consent thereto. If fails to do so, the Contractor shall pay a fee in amount of 1/50 of the price of the Works in each case of violation.</w:t>
            </w:r>
          </w:p>
        </w:tc>
        <w:tc>
          <w:tcPr>
            <w:tcW w:w="4501" w:type="dxa"/>
            <w:shd w:val="clear" w:color="auto" w:fill="auto"/>
          </w:tcPr>
          <w:p w14:paraId="12F7DDEA" w14:textId="77777777" w:rsidR="0061364B" w:rsidRPr="00C257A4" w:rsidRDefault="0061364B" w:rsidP="003607CB">
            <w:pPr>
              <w:jc w:val="both"/>
              <w:rPr>
                <w:rFonts w:ascii="Arial" w:hAnsi="Arial" w:cs="Arial"/>
                <w:sz w:val="20"/>
                <w:szCs w:val="20"/>
                <w:shd w:val="clear" w:color="auto" w:fill="FFFFFF"/>
              </w:rPr>
            </w:pPr>
            <w:r w:rsidRPr="003607CB">
              <w:rPr>
                <w:rFonts w:ascii="Arial" w:hAnsi="Arial" w:cs="Arial"/>
                <w:sz w:val="20"/>
                <w:szCs w:val="20"/>
                <w:shd w:val="clear" w:color="auto" w:fill="FFFFFF"/>
              </w:rPr>
              <w:t xml:space="preserve">12.6. </w:t>
            </w:r>
            <w:r w:rsidR="00C257A4" w:rsidRPr="00C257A4">
              <w:rPr>
                <w:rFonts w:ascii="Arial" w:hAnsi="Arial" w:cs="Arial"/>
                <w:sz w:val="20"/>
                <w:szCs w:val="20"/>
                <w:shd w:val="clear" w:color="auto" w:fill="FFFFFF"/>
              </w:rPr>
              <w:t>При исполнении настоящего Договора Подрядчик не вправе передавать свои обязательства и права (требования) по настоящему Договору третьему лицу без письменного согласия Заказчика.  В случае каждого нарушения указанного условия Подрядчик обязуется оплатить неустойку в размере 1/50 от цены Работ.</w:t>
            </w:r>
          </w:p>
        </w:tc>
      </w:tr>
      <w:tr w:rsidR="0061364B" w:rsidRPr="002F690B" w14:paraId="7EBD09FD" w14:textId="77777777" w:rsidTr="00653F24">
        <w:tc>
          <w:tcPr>
            <w:tcW w:w="5070" w:type="dxa"/>
            <w:shd w:val="clear" w:color="auto" w:fill="auto"/>
          </w:tcPr>
          <w:p w14:paraId="59D56E84" w14:textId="77777777" w:rsidR="0061364B" w:rsidRPr="002F690B" w:rsidRDefault="0061364B" w:rsidP="00294C44">
            <w:pPr>
              <w:jc w:val="both"/>
              <w:rPr>
                <w:rFonts w:ascii="Arial" w:hAnsi="Arial" w:cs="Arial"/>
                <w:sz w:val="20"/>
                <w:szCs w:val="20"/>
                <w:lang w:val="en-US" w:eastAsia="en-US"/>
              </w:rPr>
            </w:pPr>
            <w:r w:rsidRPr="002F690B">
              <w:rPr>
                <w:rFonts w:ascii="Arial" w:hAnsi="Arial" w:cs="Arial"/>
                <w:sz w:val="20"/>
                <w:szCs w:val="20"/>
                <w:lang w:val="en-US" w:eastAsia="en-US"/>
              </w:rPr>
              <w:t xml:space="preserve">12.7. </w:t>
            </w:r>
            <w:r w:rsidRPr="002F690B">
              <w:rPr>
                <w:rFonts w:ascii="Arial" w:hAnsi="Arial" w:cs="Arial"/>
                <w:bCs/>
                <w:sz w:val="20"/>
                <w:szCs w:val="20"/>
                <w:lang w:val="en-US"/>
              </w:rPr>
              <w:t xml:space="preserve">This Contract shall be construed, and the Parties’ relations shall be defined in accordance with </w:t>
            </w:r>
            <w:r>
              <w:rPr>
                <w:rFonts w:ascii="Arial" w:hAnsi="Arial" w:cs="Arial"/>
                <w:bCs/>
                <w:sz w:val="20"/>
                <w:szCs w:val="20"/>
                <w:lang w:val="en-US"/>
              </w:rPr>
              <w:t xml:space="preserve">laws </w:t>
            </w:r>
            <w:r w:rsidRPr="002F690B">
              <w:rPr>
                <w:rFonts w:ascii="Arial" w:hAnsi="Arial" w:cs="Arial"/>
                <w:bCs/>
                <w:sz w:val="20"/>
                <w:szCs w:val="20"/>
                <w:lang w:val="en-US"/>
              </w:rPr>
              <w:t>of the Russian Federation.</w:t>
            </w:r>
          </w:p>
        </w:tc>
        <w:tc>
          <w:tcPr>
            <w:tcW w:w="4501" w:type="dxa"/>
            <w:shd w:val="clear" w:color="auto" w:fill="auto"/>
          </w:tcPr>
          <w:p w14:paraId="6BFDB2B0" w14:textId="77777777" w:rsidR="0061364B" w:rsidRPr="002F690B" w:rsidRDefault="0061364B" w:rsidP="00294C44">
            <w:pPr>
              <w:jc w:val="both"/>
              <w:rPr>
                <w:rFonts w:ascii="Arial" w:hAnsi="Arial" w:cs="Arial"/>
                <w:sz w:val="20"/>
                <w:szCs w:val="20"/>
                <w:lang w:eastAsia="en-US"/>
              </w:rPr>
            </w:pPr>
            <w:r w:rsidRPr="002F690B">
              <w:rPr>
                <w:rFonts w:ascii="Arial" w:hAnsi="Arial" w:cs="Arial"/>
                <w:sz w:val="20"/>
                <w:szCs w:val="20"/>
                <w:lang w:eastAsia="en-US"/>
              </w:rPr>
              <w:t xml:space="preserve">12.7. </w:t>
            </w:r>
            <w:r>
              <w:rPr>
                <w:rFonts w:ascii="Arial" w:hAnsi="Arial" w:cs="Arial"/>
                <w:sz w:val="20"/>
                <w:szCs w:val="20"/>
                <w:lang w:eastAsia="en-US"/>
              </w:rPr>
              <w:t>Применимое к Договору и отношениям Сторон в связи с ним право – право Российской Федерации.</w:t>
            </w:r>
          </w:p>
        </w:tc>
      </w:tr>
      <w:tr w:rsidR="0061364B" w:rsidRPr="002F690B" w14:paraId="732737A8" w14:textId="77777777" w:rsidTr="00653F24">
        <w:tc>
          <w:tcPr>
            <w:tcW w:w="5070" w:type="dxa"/>
            <w:shd w:val="clear" w:color="auto" w:fill="auto"/>
          </w:tcPr>
          <w:p w14:paraId="35351916" w14:textId="77777777" w:rsidR="0061364B" w:rsidRPr="002F690B" w:rsidRDefault="0061364B" w:rsidP="002F690B">
            <w:pPr>
              <w:jc w:val="both"/>
              <w:rPr>
                <w:rFonts w:ascii="Arial" w:hAnsi="Arial" w:cs="Arial"/>
                <w:sz w:val="20"/>
                <w:szCs w:val="20"/>
                <w:lang w:val="en-US" w:eastAsia="en-US"/>
              </w:rPr>
            </w:pPr>
            <w:r w:rsidRPr="007265B5">
              <w:rPr>
                <w:rFonts w:ascii="Arial" w:hAnsi="Arial" w:cs="Arial"/>
                <w:sz w:val="20"/>
                <w:szCs w:val="20"/>
                <w:lang w:val="en-US" w:eastAsia="en-US"/>
              </w:rPr>
              <w:t xml:space="preserve">12.8 </w:t>
            </w:r>
            <w:r w:rsidRPr="002F690B">
              <w:rPr>
                <w:rFonts w:ascii="Arial" w:hAnsi="Arial" w:cs="Arial"/>
                <w:sz w:val="20"/>
                <w:szCs w:val="20"/>
                <w:lang w:val="en-US" w:eastAsia="en-US"/>
              </w:rPr>
              <w:t>Collation</w:t>
            </w:r>
            <w:r w:rsidRPr="007265B5">
              <w:rPr>
                <w:rFonts w:ascii="Arial" w:hAnsi="Arial" w:cs="Arial"/>
                <w:sz w:val="20"/>
                <w:szCs w:val="20"/>
                <w:lang w:val="en-US" w:eastAsia="en-US"/>
              </w:rPr>
              <w:t xml:space="preserve"> </w:t>
            </w:r>
            <w:r w:rsidRPr="002F690B">
              <w:rPr>
                <w:rFonts w:ascii="Arial" w:hAnsi="Arial" w:cs="Arial"/>
                <w:sz w:val="20"/>
                <w:szCs w:val="20"/>
                <w:lang w:val="en-US" w:eastAsia="en-US"/>
              </w:rPr>
              <w:t>of</w:t>
            </w:r>
            <w:r w:rsidRPr="007265B5">
              <w:rPr>
                <w:rFonts w:ascii="Arial" w:hAnsi="Arial" w:cs="Arial"/>
                <w:sz w:val="20"/>
                <w:szCs w:val="20"/>
                <w:lang w:val="en-US" w:eastAsia="en-US"/>
              </w:rPr>
              <w:t xml:space="preserve"> </w:t>
            </w:r>
            <w:r w:rsidRPr="002F690B">
              <w:rPr>
                <w:rFonts w:ascii="Arial" w:hAnsi="Arial" w:cs="Arial"/>
                <w:sz w:val="20"/>
                <w:szCs w:val="20"/>
                <w:lang w:val="en-US" w:eastAsia="en-US"/>
              </w:rPr>
              <w:t>invoices</w:t>
            </w:r>
            <w:r w:rsidRPr="007265B5">
              <w:rPr>
                <w:rFonts w:ascii="Arial" w:hAnsi="Arial" w:cs="Arial"/>
                <w:sz w:val="20"/>
                <w:szCs w:val="20"/>
                <w:lang w:val="en-US" w:eastAsia="en-US"/>
              </w:rPr>
              <w:t xml:space="preserve">. </w:t>
            </w:r>
            <w:r w:rsidRPr="002F690B">
              <w:rPr>
                <w:rFonts w:ascii="Arial" w:hAnsi="Arial" w:cs="Arial"/>
                <w:sz w:val="20"/>
                <w:szCs w:val="20"/>
                <w:lang w:val="en-US" w:eastAsia="en-US"/>
              </w:rPr>
              <w:t xml:space="preserve">The Contractor shall provide the </w:t>
            </w:r>
            <w:r>
              <w:rPr>
                <w:rFonts w:ascii="Arial" w:hAnsi="Arial" w:cs="Arial"/>
                <w:sz w:val="20"/>
                <w:szCs w:val="20"/>
                <w:lang w:val="en-US" w:eastAsia="en-US"/>
              </w:rPr>
              <w:t>Client</w:t>
            </w:r>
            <w:r w:rsidRPr="002F690B">
              <w:rPr>
                <w:rFonts w:ascii="Arial" w:hAnsi="Arial" w:cs="Arial"/>
                <w:sz w:val="20"/>
                <w:szCs w:val="20"/>
                <w:lang w:val="en-US" w:eastAsia="en-US"/>
              </w:rPr>
              <w:t xml:space="preserve"> with the list of mutual invoices on a monthly basis to have the financial accounting regularly updated.</w:t>
            </w:r>
          </w:p>
        </w:tc>
        <w:tc>
          <w:tcPr>
            <w:tcW w:w="4501" w:type="dxa"/>
            <w:shd w:val="clear" w:color="auto" w:fill="auto"/>
          </w:tcPr>
          <w:p w14:paraId="5110234E"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12.8 Сверка счетов. Подрядчик будет предоставлять Заказчику на ежемесячной основе ведомость обоюдных счетов с тем, чтобы финансовая отчетность поддерживалась в актуальном состоянии.</w:t>
            </w:r>
          </w:p>
        </w:tc>
      </w:tr>
      <w:tr w:rsidR="0061364B" w:rsidRPr="002F690B" w14:paraId="721ABF98" w14:textId="77777777" w:rsidTr="00653F24">
        <w:trPr>
          <w:trHeight w:val="273"/>
        </w:trPr>
        <w:tc>
          <w:tcPr>
            <w:tcW w:w="5070" w:type="dxa"/>
            <w:shd w:val="clear" w:color="auto" w:fill="auto"/>
          </w:tcPr>
          <w:p w14:paraId="428F1D72"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12.9. </w:t>
            </w:r>
            <w:r w:rsidRPr="002F690B">
              <w:rPr>
                <w:rFonts w:ascii="Arial" w:hAnsi="Arial" w:cs="Arial"/>
                <w:sz w:val="20"/>
                <w:szCs w:val="20"/>
                <w:lang w:val="en-US"/>
              </w:rPr>
              <w:t>The Parties shall inform each other on any changes in the Parties’ postal or bank details, registration data (legal address, INN, KPP, OKVED, etc.), in case of reorganization, change of name, legal corporate form, replacement of the top manager within five (5) business days from the date of occurring such circumstances. The Party failing to inform the other Party on the above circumstances shall bear the risk of property liability for losses or any other adverse consequences caused by the failure for the other Party.</w:t>
            </w:r>
          </w:p>
        </w:tc>
        <w:tc>
          <w:tcPr>
            <w:tcW w:w="4501" w:type="dxa"/>
            <w:shd w:val="clear" w:color="auto" w:fill="auto"/>
          </w:tcPr>
          <w:p w14:paraId="07696A2C" w14:textId="77777777" w:rsidR="00FB42A4" w:rsidRDefault="00A57004">
            <w:r>
              <w:t>12.9. Стороны обязаны уведомлять друг друга об изменениях их почтовых или банковских реквизитов, регистрационных сведений (юридический адрес, ИНН, КПП, ОКВЭД и т.п.), реорганизации, изменения наименования, ф</w:t>
            </w:r>
            <w:r>
              <w:t>ормы собственности, организационно-правовой формы, смены руководителя. Сторона, у которой происходит подобное изменение, должна уведомить другую Сторону соответственно в течение 1 (одного) календарного дня с момента возникновения таких обстоятельств. Сторо</w:t>
            </w:r>
            <w:r>
              <w:t xml:space="preserve">на, не сообщившая другой Стороне об указанных обстоятельствах, несет риск имущественной ответственности за убытки и иные неблагополучные последствия, причиненные вследствие этого другой Стороне. </w:t>
            </w:r>
          </w:p>
        </w:tc>
      </w:tr>
      <w:tr w:rsidR="0061364B" w:rsidRPr="002F690B" w14:paraId="7F565943" w14:textId="77777777" w:rsidTr="00653F24">
        <w:trPr>
          <w:trHeight w:val="421"/>
        </w:trPr>
        <w:tc>
          <w:tcPr>
            <w:tcW w:w="5070" w:type="dxa"/>
            <w:shd w:val="clear" w:color="auto" w:fill="auto"/>
          </w:tcPr>
          <w:p w14:paraId="07353178" w14:textId="77777777" w:rsidR="0061364B" w:rsidRPr="002F690B" w:rsidRDefault="0061364B" w:rsidP="00A62CCD">
            <w:pPr>
              <w:jc w:val="both"/>
              <w:rPr>
                <w:rFonts w:ascii="Arial" w:hAnsi="Arial" w:cs="Arial"/>
                <w:sz w:val="20"/>
                <w:szCs w:val="20"/>
                <w:lang w:val="en-US" w:eastAsia="en-US"/>
              </w:rPr>
            </w:pPr>
            <w:r w:rsidRPr="000C0A95">
              <w:rPr>
                <w:rFonts w:ascii="Arial" w:hAnsi="Arial" w:cs="Arial"/>
                <w:sz w:val="20"/>
                <w:szCs w:val="20"/>
                <w:lang w:val="en-US" w:eastAsia="en-US"/>
              </w:rPr>
              <w:t>12</w:t>
            </w:r>
            <w:r>
              <w:rPr>
                <w:rFonts w:ascii="Arial" w:hAnsi="Arial" w:cs="Arial"/>
                <w:sz w:val="20"/>
                <w:szCs w:val="20"/>
                <w:lang w:val="en-US" w:eastAsia="en-US"/>
              </w:rPr>
              <w:t xml:space="preserve">.10. </w:t>
            </w:r>
            <w:r w:rsidRPr="00256A62">
              <w:rPr>
                <w:rFonts w:ascii="Arial" w:hAnsi="Arial" w:cs="Arial"/>
                <w:sz w:val="20"/>
                <w:szCs w:val="20"/>
                <w:lang w:val="en-US" w:eastAsia="en-US"/>
              </w:rPr>
              <w:t xml:space="preserve">The Parties </w:t>
            </w:r>
            <w:r>
              <w:rPr>
                <w:rFonts w:ascii="Arial" w:hAnsi="Arial" w:cs="Arial"/>
                <w:sz w:val="20"/>
                <w:szCs w:val="20"/>
                <w:lang w:val="en-US" w:eastAsia="en-US"/>
              </w:rPr>
              <w:t>hereby</w:t>
            </w:r>
            <w:r w:rsidRPr="00256A62">
              <w:rPr>
                <w:rFonts w:ascii="Arial" w:hAnsi="Arial" w:cs="Arial"/>
                <w:sz w:val="20"/>
                <w:szCs w:val="20"/>
                <w:lang w:val="en-US" w:eastAsia="en-US"/>
              </w:rPr>
              <w:t xml:space="preserve"> represent and warrant to each other that they have no commitments or interests </w:t>
            </w:r>
            <w:r w:rsidRPr="00256A62">
              <w:rPr>
                <w:rFonts w:ascii="Arial" w:hAnsi="Arial" w:cs="Arial"/>
                <w:sz w:val="20"/>
                <w:szCs w:val="20"/>
                <w:lang w:val="en-US" w:eastAsia="en-US"/>
              </w:rPr>
              <w:lastRenderedPageBreak/>
              <w:t>which would negatively affect performance of their obligations hereunder. This statemen</w:t>
            </w:r>
            <w:r>
              <w:rPr>
                <w:rFonts w:ascii="Arial" w:hAnsi="Arial" w:cs="Arial"/>
                <w:sz w:val="20"/>
                <w:szCs w:val="20"/>
                <w:lang w:val="en-US" w:eastAsia="en-US"/>
              </w:rPr>
              <w:t>t is based on the information provided by either Party</w:t>
            </w:r>
            <w:r w:rsidRPr="00256A62">
              <w:rPr>
                <w:rFonts w:ascii="Arial" w:hAnsi="Arial" w:cs="Arial"/>
                <w:sz w:val="20"/>
                <w:szCs w:val="20"/>
                <w:lang w:val="en-US" w:eastAsia="en-US"/>
              </w:rPr>
              <w:t xml:space="preserve"> to </w:t>
            </w:r>
            <w:r>
              <w:rPr>
                <w:rFonts w:ascii="Arial" w:hAnsi="Arial" w:cs="Arial"/>
                <w:sz w:val="20"/>
                <w:szCs w:val="20"/>
                <w:lang w:val="en-US" w:eastAsia="en-US"/>
              </w:rPr>
              <w:t xml:space="preserve">another before and in course of conclusion of </w:t>
            </w:r>
            <w:r w:rsidRPr="00256A62">
              <w:rPr>
                <w:rFonts w:ascii="Arial" w:hAnsi="Arial" w:cs="Arial"/>
                <w:sz w:val="20"/>
                <w:szCs w:val="20"/>
                <w:lang w:val="en-US" w:eastAsia="en-US"/>
              </w:rPr>
              <w:t>the Contract.</w:t>
            </w:r>
          </w:p>
        </w:tc>
        <w:tc>
          <w:tcPr>
            <w:tcW w:w="4501" w:type="dxa"/>
            <w:shd w:val="clear" w:color="auto" w:fill="auto"/>
          </w:tcPr>
          <w:p w14:paraId="1EB776D4" w14:textId="77777777" w:rsidR="0061364B" w:rsidRPr="00DB5831" w:rsidRDefault="0061364B" w:rsidP="00A62CCD">
            <w:pPr>
              <w:jc w:val="both"/>
              <w:rPr>
                <w:rFonts w:ascii="Arial" w:hAnsi="Arial" w:cs="Arial"/>
                <w:sz w:val="20"/>
                <w:szCs w:val="20"/>
                <w:lang w:eastAsia="en-US"/>
              </w:rPr>
            </w:pPr>
            <w:r>
              <w:rPr>
                <w:rFonts w:ascii="Arial" w:hAnsi="Arial" w:cs="Arial"/>
                <w:sz w:val="20"/>
                <w:szCs w:val="20"/>
                <w:lang w:eastAsia="en-US"/>
              </w:rPr>
              <w:lastRenderedPageBreak/>
              <w:t>12</w:t>
            </w:r>
            <w:r w:rsidRPr="00DB5831">
              <w:rPr>
                <w:rFonts w:ascii="Arial" w:hAnsi="Arial" w:cs="Arial"/>
                <w:sz w:val="20"/>
                <w:szCs w:val="20"/>
                <w:lang w:eastAsia="en-US"/>
              </w:rPr>
              <w:t xml:space="preserve">.10. Стороны заверяют друг друга, что у них нет обязательств или интересов, которые </w:t>
            </w:r>
            <w:r w:rsidRPr="00DB5831">
              <w:rPr>
                <w:rFonts w:ascii="Arial" w:hAnsi="Arial" w:cs="Arial"/>
                <w:sz w:val="20"/>
                <w:szCs w:val="20"/>
                <w:lang w:eastAsia="en-US"/>
              </w:rPr>
              <w:lastRenderedPageBreak/>
              <w:t xml:space="preserve">могли бы отрицательно повлиять на выполнение обязательств по Договору. Это заявление основывается на информации, переданной Сторонами друг другу в ходе заключения Договора. </w:t>
            </w:r>
          </w:p>
        </w:tc>
      </w:tr>
      <w:tr w:rsidR="0061364B" w:rsidRPr="002F690B" w14:paraId="6AE36FD8" w14:textId="77777777" w:rsidTr="00653F24">
        <w:trPr>
          <w:trHeight w:val="4344"/>
        </w:trPr>
        <w:tc>
          <w:tcPr>
            <w:tcW w:w="5070" w:type="dxa"/>
            <w:shd w:val="clear" w:color="auto" w:fill="auto"/>
          </w:tcPr>
          <w:p w14:paraId="2EAB4CA9" w14:textId="77777777" w:rsidR="0091125B" w:rsidRPr="000C0A95" w:rsidRDefault="0061364B" w:rsidP="0091125B">
            <w:pPr>
              <w:jc w:val="both"/>
              <w:rPr>
                <w:rFonts w:ascii="Arial" w:hAnsi="Arial" w:cs="Arial"/>
                <w:sz w:val="20"/>
                <w:szCs w:val="20"/>
                <w:lang w:val="en-US" w:eastAsia="en-US"/>
              </w:rPr>
            </w:pPr>
            <w:r w:rsidRPr="000C0A95">
              <w:rPr>
                <w:rFonts w:ascii="Arial" w:hAnsi="Arial" w:cs="Arial"/>
                <w:sz w:val="20"/>
                <w:szCs w:val="20"/>
                <w:lang w:val="en-US" w:eastAsia="en-US"/>
              </w:rPr>
              <w:lastRenderedPageBreak/>
              <w:t xml:space="preserve">12.11. </w:t>
            </w:r>
            <w:r w:rsidR="0091125B" w:rsidRPr="000C0A95">
              <w:rPr>
                <w:rFonts w:ascii="Arial" w:hAnsi="Arial" w:cs="Arial"/>
                <w:sz w:val="20"/>
                <w:szCs w:val="20"/>
                <w:lang w:val="en-US" w:eastAsia="en-US"/>
              </w:rPr>
              <w:t>Presentations, advices, notifications, claims, or other messages concerning this deal shall be regarded as legally relevant notices (a “notice”).</w:t>
            </w:r>
          </w:p>
          <w:p w14:paraId="7CA8C9D4" w14:textId="77777777" w:rsidR="0091125B" w:rsidRPr="000C0A95" w:rsidRDefault="0091125B" w:rsidP="0091125B">
            <w:pPr>
              <w:jc w:val="both"/>
              <w:rPr>
                <w:rFonts w:ascii="Arial" w:hAnsi="Arial" w:cs="Arial"/>
                <w:sz w:val="20"/>
                <w:szCs w:val="20"/>
                <w:lang w:val="en-US" w:eastAsia="en-US"/>
              </w:rPr>
            </w:pPr>
          </w:p>
          <w:p w14:paraId="7253D36E" w14:textId="77777777" w:rsidR="0091125B" w:rsidRPr="000C0A95" w:rsidRDefault="0091125B" w:rsidP="0091125B">
            <w:pPr>
              <w:suppressAutoHyphens/>
              <w:jc w:val="both"/>
              <w:rPr>
                <w:rFonts w:ascii="Arial" w:hAnsi="Arial" w:cs="Arial"/>
                <w:sz w:val="20"/>
                <w:szCs w:val="20"/>
                <w:lang w:val="en-US" w:eastAsia="en-US"/>
              </w:rPr>
            </w:pPr>
            <w:r w:rsidRPr="000C0A95">
              <w:rPr>
                <w:rFonts w:ascii="Arial" w:hAnsi="Arial" w:cs="Arial"/>
                <w:sz w:val="20"/>
                <w:szCs w:val="20"/>
                <w:lang w:val="en-US" w:eastAsia="en-US"/>
              </w:rPr>
              <w:t xml:space="preserve">All notices, made in connection with this Contract, shall be transmitted by facsimile communications to the phone number indicated herein or shall be delivered by courier service or registered mail. </w:t>
            </w:r>
          </w:p>
          <w:p w14:paraId="14E32843" w14:textId="77777777" w:rsidR="0091125B" w:rsidRPr="000C0A95" w:rsidRDefault="0091125B" w:rsidP="0091125B">
            <w:pPr>
              <w:suppressAutoHyphens/>
              <w:jc w:val="both"/>
              <w:rPr>
                <w:rFonts w:ascii="Arial" w:hAnsi="Arial" w:cs="Arial"/>
                <w:sz w:val="20"/>
                <w:szCs w:val="20"/>
                <w:lang w:val="en-US" w:eastAsia="en-US"/>
              </w:rPr>
            </w:pPr>
          </w:p>
          <w:p w14:paraId="698C4B35" w14:textId="77777777" w:rsidR="0091125B" w:rsidRPr="000C0A95" w:rsidRDefault="0091125B" w:rsidP="0091125B">
            <w:pPr>
              <w:suppressAutoHyphens/>
              <w:jc w:val="both"/>
              <w:rPr>
                <w:rFonts w:ascii="Arial" w:hAnsi="Arial" w:cs="Arial"/>
                <w:sz w:val="20"/>
                <w:szCs w:val="20"/>
                <w:lang w:val="en-US" w:eastAsia="en-US"/>
              </w:rPr>
            </w:pPr>
            <w:r w:rsidRPr="000C0A95">
              <w:rPr>
                <w:rFonts w:ascii="Arial" w:hAnsi="Arial" w:cs="Arial"/>
                <w:sz w:val="20"/>
                <w:szCs w:val="20"/>
                <w:lang w:val="en-US" w:eastAsia="en-US"/>
              </w:rPr>
              <w:t>A notice is to be deemed delivered if it:</w:t>
            </w:r>
          </w:p>
          <w:p w14:paraId="462E2B49" w14:textId="77777777" w:rsidR="0091125B" w:rsidRPr="000C0A95" w:rsidRDefault="0091125B" w:rsidP="0091125B">
            <w:pPr>
              <w:suppressAutoHyphens/>
              <w:jc w:val="both"/>
              <w:rPr>
                <w:rFonts w:ascii="Arial" w:hAnsi="Arial" w:cs="Arial"/>
                <w:sz w:val="20"/>
                <w:szCs w:val="20"/>
                <w:lang w:val="en-US" w:eastAsia="en-US"/>
              </w:rPr>
            </w:pPr>
            <w:r w:rsidRPr="000C0A95">
              <w:rPr>
                <w:rFonts w:ascii="Arial" w:hAnsi="Arial" w:cs="Arial"/>
                <w:sz w:val="20"/>
                <w:szCs w:val="20"/>
                <w:lang w:val="en-US" w:eastAsia="en-US"/>
              </w:rPr>
              <w:t>- has reached the addressee, which is duly confirmed by a receipt, advice of delivery, acknowledgement letter, etc.</w:t>
            </w:r>
          </w:p>
          <w:p w14:paraId="743F7319" w14:textId="77777777" w:rsidR="0091125B" w:rsidRPr="000C0A95" w:rsidRDefault="0091125B" w:rsidP="0091125B">
            <w:pPr>
              <w:jc w:val="both"/>
              <w:rPr>
                <w:rFonts w:ascii="Arial" w:hAnsi="Arial" w:cs="Arial"/>
                <w:sz w:val="20"/>
                <w:szCs w:val="20"/>
                <w:lang w:val="en-US" w:eastAsia="en-US"/>
              </w:rPr>
            </w:pPr>
            <w:r w:rsidRPr="000C0A95">
              <w:rPr>
                <w:rFonts w:ascii="Arial" w:hAnsi="Arial" w:cs="Arial"/>
                <w:sz w:val="20"/>
                <w:szCs w:val="20"/>
                <w:lang w:val="en-US" w:eastAsia="en-US"/>
              </w:rPr>
              <w:t>- has reached the addressee but was not handed to him/her through the latter’s fault, or the addressee failed to read it.</w:t>
            </w:r>
          </w:p>
          <w:p w14:paraId="412F6F48" w14:textId="77777777" w:rsidR="0061364B" w:rsidRPr="000C0A95" w:rsidRDefault="0061364B" w:rsidP="0091125B">
            <w:pPr>
              <w:jc w:val="both"/>
              <w:rPr>
                <w:rFonts w:ascii="Arial" w:hAnsi="Arial" w:cs="Arial"/>
                <w:sz w:val="20"/>
                <w:szCs w:val="20"/>
                <w:lang w:val="en-US" w:eastAsia="en-US"/>
              </w:rPr>
            </w:pPr>
          </w:p>
        </w:tc>
        <w:tc>
          <w:tcPr>
            <w:tcW w:w="4501" w:type="dxa"/>
            <w:shd w:val="clear" w:color="auto" w:fill="auto"/>
          </w:tcPr>
          <w:p w14:paraId="53CCF7E5" w14:textId="77777777" w:rsidR="0091125B" w:rsidRPr="0091125B" w:rsidRDefault="0061364B" w:rsidP="0091125B">
            <w:pPr>
              <w:jc w:val="both"/>
              <w:rPr>
                <w:rFonts w:ascii="Arial" w:hAnsi="Arial" w:cs="Arial"/>
                <w:sz w:val="20"/>
                <w:szCs w:val="20"/>
                <w:lang w:eastAsia="en-US"/>
              </w:rPr>
            </w:pPr>
            <w:r w:rsidRPr="002F690B">
              <w:rPr>
                <w:rFonts w:ascii="Arial" w:hAnsi="Arial" w:cs="Arial"/>
                <w:sz w:val="20"/>
                <w:szCs w:val="20"/>
                <w:lang w:eastAsia="en-US"/>
              </w:rPr>
              <w:t xml:space="preserve">12.11. </w:t>
            </w:r>
            <w:r w:rsidR="0091125B" w:rsidRPr="0091125B">
              <w:rPr>
                <w:rFonts w:ascii="Arial" w:hAnsi="Arial" w:cs="Arial"/>
                <w:sz w:val="20"/>
                <w:szCs w:val="20"/>
                <w:lang w:eastAsia="en-US"/>
              </w:rPr>
              <w:t>Заявления, уведомления, извещения, требования или иные сообщения по данной сделке, считаются юридически значимыми сообщениями («сообщение»).</w:t>
            </w:r>
          </w:p>
          <w:p w14:paraId="794EE4C1" w14:textId="77777777" w:rsidR="0091125B" w:rsidRPr="0091125B" w:rsidRDefault="0091125B" w:rsidP="0091125B">
            <w:pPr>
              <w:suppressAutoHyphens/>
              <w:jc w:val="both"/>
              <w:rPr>
                <w:rFonts w:ascii="Arial" w:hAnsi="Arial" w:cs="Arial"/>
                <w:sz w:val="20"/>
                <w:szCs w:val="20"/>
                <w:lang w:eastAsia="en-US"/>
              </w:rPr>
            </w:pPr>
            <w:r w:rsidRPr="0091125B">
              <w:rPr>
                <w:rFonts w:ascii="Arial" w:hAnsi="Arial" w:cs="Arial"/>
                <w:sz w:val="20"/>
                <w:szCs w:val="20"/>
                <w:lang w:eastAsia="en-US"/>
              </w:rPr>
              <w:t xml:space="preserve">Все сообщения, совершаемые в связи с настоящим Договором, </w:t>
            </w:r>
            <w:proofErr w:type="gramStart"/>
            <w:r w:rsidRPr="0091125B">
              <w:rPr>
                <w:rFonts w:ascii="Arial" w:hAnsi="Arial" w:cs="Arial"/>
                <w:sz w:val="20"/>
                <w:szCs w:val="20"/>
                <w:lang w:eastAsia="en-US"/>
              </w:rPr>
              <w:t>передаются  посредством</w:t>
            </w:r>
            <w:proofErr w:type="gramEnd"/>
            <w:r w:rsidRPr="0091125B">
              <w:rPr>
                <w:rFonts w:ascii="Arial" w:hAnsi="Arial" w:cs="Arial"/>
                <w:sz w:val="20"/>
                <w:szCs w:val="20"/>
                <w:lang w:eastAsia="en-US"/>
              </w:rPr>
              <w:t xml:space="preserve"> факсимильной связи по номеру телефона указанному в настоящем Договоре для факсимильной связи, доставляются с помощью курьеров или заказной почтой. </w:t>
            </w:r>
          </w:p>
          <w:p w14:paraId="62AAB4C6" w14:textId="77777777" w:rsidR="0091125B" w:rsidRPr="0091125B" w:rsidRDefault="0091125B" w:rsidP="0091125B">
            <w:pPr>
              <w:suppressAutoHyphens/>
              <w:jc w:val="both"/>
              <w:rPr>
                <w:rFonts w:ascii="Arial" w:hAnsi="Arial" w:cs="Arial"/>
                <w:sz w:val="20"/>
                <w:szCs w:val="20"/>
                <w:lang w:eastAsia="en-US"/>
              </w:rPr>
            </w:pPr>
            <w:r w:rsidRPr="0091125B">
              <w:rPr>
                <w:rFonts w:ascii="Arial" w:hAnsi="Arial" w:cs="Arial"/>
                <w:sz w:val="20"/>
                <w:szCs w:val="20"/>
                <w:lang w:eastAsia="en-US"/>
              </w:rPr>
              <w:t>Сообщение считается доставленным, если оно:</w:t>
            </w:r>
          </w:p>
          <w:p w14:paraId="49E60917" w14:textId="77777777" w:rsidR="0091125B" w:rsidRPr="0091125B" w:rsidRDefault="0091125B" w:rsidP="0091125B">
            <w:pPr>
              <w:suppressAutoHyphens/>
              <w:jc w:val="both"/>
              <w:rPr>
                <w:rFonts w:ascii="Arial" w:hAnsi="Arial" w:cs="Arial"/>
                <w:sz w:val="20"/>
                <w:szCs w:val="20"/>
                <w:lang w:eastAsia="en-US"/>
              </w:rPr>
            </w:pPr>
            <w:r w:rsidRPr="0091125B">
              <w:rPr>
                <w:rFonts w:ascii="Arial" w:hAnsi="Arial" w:cs="Arial"/>
                <w:sz w:val="20"/>
                <w:szCs w:val="20"/>
                <w:lang w:eastAsia="en-US"/>
              </w:rPr>
              <w:t>- поступило к адресату и об этом имеется соответствующее подтверждение (квитанция, уведомление, письмо-подтверждение и т.д.)</w:t>
            </w:r>
          </w:p>
          <w:p w14:paraId="18F7862F" w14:textId="77777777" w:rsidR="0061364B" w:rsidRDefault="0091125B" w:rsidP="0091125B">
            <w:pPr>
              <w:jc w:val="both"/>
              <w:rPr>
                <w:rFonts w:ascii="Arial" w:hAnsi="Arial" w:cs="Arial"/>
                <w:sz w:val="20"/>
                <w:szCs w:val="20"/>
                <w:lang w:eastAsia="en-US"/>
              </w:rPr>
            </w:pPr>
            <w:r w:rsidRPr="0091125B">
              <w:rPr>
                <w:rFonts w:ascii="Arial" w:hAnsi="Arial" w:cs="Arial"/>
                <w:sz w:val="20"/>
                <w:szCs w:val="20"/>
                <w:lang w:eastAsia="en-US"/>
              </w:rPr>
              <w:t>- поступило адресату, но по его вине не было ему вручено или адресат с ним не ознакомился.</w:t>
            </w:r>
          </w:p>
        </w:tc>
      </w:tr>
      <w:tr w:rsidR="003467D2" w:rsidRPr="003467D2" w14:paraId="39F87408" w14:textId="77777777" w:rsidTr="00653F24">
        <w:trPr>
          <w:trHeight w:val="1124"/>
        </w:trPr>
        <w:tc>
          <w:tcPr>
            <w:tcW w:w="5070" w:type="dxa"/>
            <w:shd w:val="clear" w:color="auto" w:fill="auto"/>
          </w:tcPr>
          <w:p w14:paraId="3246A935" w14:textId="77777777" w:rsidR="003467D2" w:rsidRPr="00D02800" w:rsidRDefault="003467D2" w:rsidP="008B67E0">
            <w:pPr>
              <w:jc w:val="both"/>
              <w:rPr>
                <w:rFonts w:ascii="Arial" w:hAnsi="Arial" w:cs="Arial"/>
                <w:b/>
                <w:bCs/>
                <w:iCs/>
                <w:sz w:val="20"/>
                <w:szCs w:val="20"/>
                <w:lang w:val="en-US"/>
              </w:rPr>
            </w:pPr>
            <w:r w:rsidRPr="0054773F">
              <w:rPr>
                <w:rFonts w:ascii="Arial" w:hAnsi="Arial" w:cs="Arial"/>
                <w:b/>
                <w:sz w:val="20"/>
                <w:szCs w:val="20"/>
                <w:lang w:val="en-US"/>
              </w:rPr>
              <w:t>12.12.</w:t>
            </w:r>
            <w:r w:rsidRPr="00D02800">
              <w:rPr>
                <w:rFonts w:ascii="Arial" w:hAnsi="Arial" w:cs="Arial"/>
                <w:b/>
                <w:bCs/>
                <w:iCs/>
                <w:sz w:val="20"/>
                <w:szCs w:val="20"/>
                <w:lang w:val="en-US"/>
              </w:rPr>
              <w:t xml:space="preserve"> </w:t>
            </w:r>
            <w:r w:rsidRPr="00D02800">
              <w:rPr>
                <w:rFonts w:ascii="Arial" w:hAnsi="Arial" w:cs="Arial"/>
                <w:b/>
                <w:sz w:val="20"/>
                <w:szCs w:val="20"/>
                <w:lang w:val="en-US"/>
              </w:rPr>
              <w:t>Agreement on compliance with the Rules:</w:t>
            </w:r>
          </w:p>
          <w:p w14:paraId="5BD613EB" w14:textId="77777777" w:rsidR="003467D2" w:rsidRPr="00D02800" w:rsidRDefault="003467D2" w:rsidP="008B67E0">
            <w:pPr>
              <w:rPr>
                <w:rFonts w:ascii="Arial" w:hAnsi="Arial" w:cs="Arial"/>
                <w:b/>
                <w:sz w:val="20"/>
                <w:szCs w:val="20"/>
                <w:lang w:val="en-US"/>
              </w:rPr>
            </w:pPr>
          </w:p>
          <w:p w14:paraId="3EC70B04" w14:textId="77777777" w:rsidR="003467D2" w:rsidRPr="00D02800" w:rsidRDefault="003467D2" w:rsidP="008B67E0">
            <w:pPr>
              <w:rPr>
                <w:rFonts w:ascii="Arial" w:hAnsi="Arial" w:cs="Arial"/>
                <w:b/>
                <w:sz w:val="20"/>
                <w:szCs w:val="20"/>
                <w:lang w:val="en-US"/>
              </w:rPr>
            </w:pPr>
            <w:r w:rsidRPr="00D02800">
              <w:rPr>
                <w:rFonts w:ascii="Arial" w:hAnsi="Arial" w:cs="Arial"/>
                <w:b/>
                <w:sz w:val="20"/>
                <w:szCs w:val="20"/>
                <w:lang w:val="en-US"/>
              </w:rPr>
              <w:t>The Parties have agreed that:</w:t>
            </w:r>
          </w:p>
          <w:p w14:paraId="74FE80D3" w14:textId="77777777" w:rsidR="003467D2" w:rsidRPr="00D02800" w:rsidRDefault="003467D2" w:rsidP="008B67E0">
            <w:pPr>
              <w:rPr>
                <w:rFonts w:ascii="Arial" w:hAnsi="Arial" w:cs="Arial"/>
                <w:b/>
                <w:sz w:val="20"/>
                <w:szCs w:val="20"/>
                <w:lang w:val="en-US"/>
              </w:rPr>
            </w:pPr>
          </w:p>
          <w:p w14:paraId="62A11FD4" w14:textId="77777777" w:rsidR="003467D2" w:rsidRPr="00D02800" w:rsidRDefault="003467D2" w:rsidP="008B67E0">
            <w:pPr>
              <w:pStyle w:val="ae"/>
              <w:numPr>
                <w:ilvl w:val="0"/>
                <w:numId w:val="19"/>
              </w:numPr>
              <w:pBdr>
                <w:top w:val="nil"/>
                <w:left w:val="nil"/>
                <w:bottom w:val="nil"/>
                <w:right w:val="nil"/>
                <w:between w:val="nil"/>
              </w:pBdr>
              <w:ind w:left="360"/>
              <w:contextualSpacing/>
              <w:jc w:val="both"/>
              <w:rPr>
                <w:rFonts w:ascii="Arial" w:eastAsia="Arial" w:hAnsi="Arial" w:cs="Arial"/>
                <w:sz w:val="20"/>
                <w:szCs w:val="20"/>
                <w:lang w:val="en-US"/>
              </w:rPr>
            </w:pPr>
            <w:r w:rsidRPr="00D02800">
              <w:rPr>
                <w:rFonts w:ascii="Arial" w:hAnsi="Arial" w:cs="Arial"/>
                <w:sz w:val="20"/>
                <w:szCs w:val="20"/>
                <w:shd w:val="clear" w:color="auto" w:fill="FFFFFF"/>
                <w:lang w:val="en-US"/>
              </w:rPr>
              <w:t xml:space="preserve">The Contractor </w:t>
            </w:r>
            <w:r w:rsidRPr="00D02800">
              <w:rPr>
                <w:rFonts w:ascii="Arial" w:hAnsi="Arial" w:cs="Arial"/>
                <w:sz w:val="20"/>
                <w:szCs w:val="20"/>
                <w:lang w:val="en-US"/>
              </w:rPr>
              <w:t>is familiarized with the rules (hereinafter – the Rules) listed below and published on the website</w:t>
            </w:r>
          </w:p>
          <w:p w14:paraId="5A4EE78C" w14:textId="77777777" w:rsidR="003467D2" w:rsidRPr="004A447F" w:rsidRDefault="00565407" w:rsidP="004A447F">
            <w:pPr>
              <w:pStyle w:val="ae"/>
              <w:pBdr>
                <w:top w:val="nil"/>
                <w:left w:val="nil"/>
                <w:bottom w:val="nil"/>
                <w:right w:val="nil"/>
                <w:between w:val="nil"/>
              </w:pBdr>
              <w:ind w:left="360"/>
              <w:jc w:val="both"/>
              <w:rPr>
                <w:rFonts w:eastAsia="Arial"/>
                <w:lang w:val="en-US"/>
              </w:rPr>
            </w:pPr>
            <w:del w:id="83" w:author="Microsoft Office User" w:date="2025-09-16T11:54:00Z">
              <w:r w:rsidDel="00FC3FD7">
                <w:fldChar w:fldCharType="begin"/>
              </w:r>
              <w:r w:rsidRPr="00FC3FD7" w:rsidDel="00FC3FD7">
                <w:rPr>
                  <w:lang w:val="en-US"/>
                  <w:rPrChange w:id="84" w:author="Microsoft Office User" w:date="2025-09-16T11:53:00Z">
                    <w:rPr/>
                  </w:rPrChange>
                </w:rPr>
                <w:delInstrText xml:space="preserve"> HYPERLINK "https://cementum.ru/docs/" </w:delInstrText>
              </w:r>
              <w:r w:rsidDel="00FC3FD7">
                <w:fldChar w:fldCharType="separate"/>
              </w:r>
              <w:r w:rsidR="008B67E0" w:rsidRPr="004A447F" w:rsidDel="00FC3FD7">
                <w:rPr>
                  <w:rStyle w:val="af2"/>
                  <w:lang w:val="en-US"/>
                </w:rPr>
                <w:delText>https://cementum.ru/docs/</w:delText>
              </w:r>
              <w:r w:rsidDel="00FC3FD7">
                <w:rPr>
                  <w:rStyle w:val="af2"/>
                  <w:lang w:val="en-US"/>
                </w:rPr>
                <w:fldChar w:fldCharType="end"/>
              </w:r>
              <w:r w:rsidR="003467D2" w:rsidRPr="00D02800" w:rsidDel="00FC3FD7">
                <w:rPr>
                  <w:rFonts w:ascii="Arial" w:eastAsia="Arial" w:hAnsi="Arial" w:cs="Arial"/>
                  <w:b/>
                  <w:sz w:val="20"/>
                  <w:szCs w:val="20"/>
                  <w:lang w:val="en-US"/>
                </w:rPr>
                <w:delText xml:space="preserve">, </w:delText>
              </w:r>
            </w:del>
            <w:r w:rsidR="003467D2" w:rsidRPr="00D02800">
              <w:rPr>
                <w:rFonts w:ascii="Arial" w:eastAsia="Arial" w:hAnsi="Arial" w:cs="Arial"/>
                <w:sz w:val="20"/>
                <w:szCs w:val="20"/>
                <w:lang w:val="en-US"/>
              </w:rPr>
              <w:t>confirms its unconditional adhesion to them in whole and abidance:</w:t>
            </w:r>
          </w:p>
          <w:p w14:paraId="2015D667" w14:textId="77777777" w:rsidR="003467D2" w:rsidRPr="00D02800" w:rsidRDefault="003467D2" w:rsidP="008B67E0">
            <w:pPr>
              <w:pStyle w:val="ae"/>
              <w:ind w:left="360"/>
              <w:rPr>
                <w:rFonts w:ascii="Arial" w:eastAsia="Arial" w:hAnsi="Arial" w:cs="Arial"/>
                <w:b/>
                <w:sz w:val="20"/>
                <w:szCs w:val="20"/>
                <w:lang w:val="en-US"/>
              </w:rPr>
            </w:pPr>
          </w:p>
          <w:p w14:paraId="00CF0085" w14:textId="77777777" w:rsidR="003467D2" w:rsidRPr="00D02800" w:rsidRDefault="003467D2" w:rsidP="008B67E0">
            <w:pPr>
              <w:pStyle w:val="ae"/>
              <w:numPr>
                <w:ilvl w:val="0"/>
                <w:numId w:val="17"/>
              </w:numPr>
              <w:pBdr>
                <w:top w:val="nil"/>
                <w:left w:val="nil"/>
                <w:bottom w:val="nil"/>
                <w:right w:val="nil"/>
                <w:between w:val="nil"/>
              </w:pBdr>
              <w:contextualSpacing/>
              <w:jc w:val="both"/>
              <w:rPr>
                <w:rFonts w:ascii="Arial" w:eastAsia="Arial" w:hAnsi="Arial" w:cs="Arial"/>
                <w:b/>
                <w:sz w:val="20"/>
                <w:szCs w:val="20"/>
              </w:rPr>
            </w:pPr>
            <w:proofErr w:type="spellStart"/>
            <w:r w:rsidRPr="00D02800">
              <w:rPr>
                <w:rFonts w:ascii="Arial" w:eastAsia="Arial" w:hAnsi="Arial" w:cs="Arial"/>
                <w:b/>
                <w:sz w:val="20"/>
                <w:szCs w:val="20"/>
              </w:rPr>
              <w:t>Standard</w:t>
            </w:r>
            <w:proofErr w:type="spellEnd"/>
            <w:r w:rsidRPr="00D02800">
              <w:rPr>
                <w:rFonts w:ascii="Arial" w:eastAsia="Arial" w:hAnsi="Arial" w:cs="Arial"/>
                <w:b/>
                <w:sz w:val="20"/>
                <w:szCs w:val="20"/>
              </w:rPr>
              <w:t xml:space="preserve"> </w:t>
            </w:r>
            <w:proofErr w:type="spellStart"/>
            <w:r w:rsidRPr="00D02800">
              <w:rPr>
                <w:rFonts w:ascii="Arial" w:eastAsia="Arial" w:hAnsi="Arial" w:cs="Arial"/>
                <w:b/>
                <w:sz w:val="20"/>
                <w:szCs w:val="20"/>
              </w:rPr>
              <w:t>clauses</w:t>
            </w:r>
            <w:proofErr w:type="spellEnd"/>
          </w:p>
          <w:p w14:paraId="20538C4A" w14:textId="77777777" w:rsidR="008B67E0" w:rsidRDefault="003467D2" w:rsidP="008B67E0">
            <w:pPr>
              <w:pStyle w:val="ae"/>
              <w:numPr>
                <w:ilvl w:val="0"/>
                <w:numId w:val="17"/>
              </w:numPr>
              <w:pBdr>
                <w:top w:val="nil"/>
                <w:left w:val="nil"/>
                <w:bottom w:val="nil"/>
                <w:right w:val="nil"/>
                <w:between w:val="nil"/>
              </w:pBdr>
              <w:contextualSpacing/>
              <w:jc w:val="both"/>
              <w:rPr>
                <w:rFonts w:ascii="Arial" w:eastAsia="Arial" w:hAnsi="Arial" w:cs="Arial"/>
                <w:b/>
                <w:sz w:val="20"/>
                <w:szCs w:val="20"/>
                <w:lang w:val="en-US"/>
              </w:rPr>
            </w:pPr>
            <w:r w:rsidRPr="00D02800">
              <w:rPr>
                <w:rFonts w:ascii="Arial" w:eastAsia="Arial" w:hAnsi="Arial" w:cs="Arial"/>
                <w:b/>
                <w:sz w:val="20"/>
                <w:szCs w:val="20"/>
                <w:lang w:val="en-US"/>
              </w:rPr>
              <w:t>Agreement on security compliance of delivery of commodities and materials</w:t>
            </w:r>
          </w:p>
          <w:p w14:paraId="4039BF89" w14:textId="77777777" w:rsidR="003467D2" w:rsidRPr="00D02800" w:rsidRDefault="003467D2" w:rsidP="004A447F">
            <w:pPr>
              <w:pStyle w:val="ae"/>
              <w:pBdr>
                <w:top w:val="nil"/>
                <w:left w:val="nil"/>
                <w:bottom w:val="nil"/>
                <w:right w:val="nil"/>
                <w:between w:val="nil"/>
              </w:pBdr>
              <w:ind w:left="720"/>
              <w:contextualSpacing/>
              <w:jc w:val="both"/>
              <w:rPr>
                <w:rFonts w:ascii="Arial" w:eastAsia="Arial" w:hAnsi="Arial" w:cs="Arial"/>
                <w:b/>
                <w:sz w:val="20"/>
                <w:szCs w:val="20"/>
                <w:lang w:val="en-US"/>
              </w:rPr>
            </w:pPr>
            <w:r w:rsidRPr="00D02800">
              <w:rPr>
                <w:rFonts w:ascii="Arial" w:eastAsia="Arial" w:hAnsi="Arial" w:cs="Arial"/>
                <w:b/>
                <w:sz w:val="20"/>
                <w:szCs w:val="20"/>
                <w:lang w:val="en-US"/>
              </w:rPr>
              <w:t xml:space="preserve"> </w:t>
            </w:r>
          </w:p>
          <w:p w14:paraId="0275C925" w14:textId="77777777" w:rsidR="003467D2" w:rsidRPr="00D02800" w:rsidRDefault="003467D2" w:rsidP="008B67E0">
            <w:pPr>
              <w:ind w:left="360"/>
              <w:jc w:val="both"/>
              <w:rPr>
                <w:rFonts w:ascii="Arial" w:eastAsia="Arial" w:hAnsi="Arial" w:cs="Arial"/>
                <w:b/>
                <w:sz w:val="20"/>
                <w:szCs w:val="20"/>
                <w:lang w:val="en-US"/>
              </w:rPr>
            </w:pPr>
          </w:p>
          <w:p w14:paraId="7BB24E7B" w14:textId="77777777" w:rsidR="003467D2" w:rsidRPr="00D02800" w:rsidRDefault="003467D2" w:rsidP="008B67E0">
            <w:pPr>
              <w:pStyle w:val="ae"/>
              <w:numPr>
                <w:ilvl w:val="0"/>
                <w:numId w:val="17"/>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eastAsia="Arial" w:hAnsi="Arial" w:cs="Arial"/>
                <w:b/>
                <w:sz w:val="20"/>
                <w:szCs w:val="20"/>
                <w:lang w:val="en-US"/>
              </w:rPr>
              <w:t xml:space="preserve">Agreement on compliance with the rules of occupational safety and health, fire security and environmental safety </w:t>
            </w:r>
          </w:p>
          <w:p w14:paraId="0279ADD0" w14:textId="77777777" w:rsidR="003467D2" w:rsidRPr="00D02800" w:rsidRDefault="003467D2" w:rsidP="008B67E0">
            <w:pPr>
              <w:pStyle w:val="ae"/>
              <w:jc w:val="both"/>
              <w:rPr>
                <w:rFonts w:ascii="Arial" w:eastAsia="Arial" w:hAnsi="Arial" w:cs="Arial"/>
                <w:i/>
                <w:sz w:val="20"/>
                <w:szCs w:val="20"/>
                <w:lang w:val="en-US"/>
              </w:rPr>
            </w:pPr>
            <w:r w:rsidRPr="00D02800">
              <w:rPr>
                <w:rFonts w:ascii="Arial" w:eastAsia="Arial" w:hAnsi="Arial" w:cs="Arial"/>
                <w:i/>
                <w:sz w:val="20"/>
                <w:szCs w:val="20"/>
                <w:lang w:val="en-US"/>
              </w:rPr>
              <w:t>(</w:t>
            </w:r>
            <w:proofErr w:type="gramStart"/>
            <w:r w:rsidRPr="00D02800">
              <w:rPr>
                <w:rFonts w:ascii="Arial" w:eastAsia="Arial" w:hAnsi="Arial" w:cs="Arial"/>
                <w:i/>
                <w:sz w:val="20"/>
                <w:szCs w:val="20"/>
                <w:lang w:val="en-US"/>
              </w:rPr>
              <w:t>applicable</w:t>
            </w:r>
            <w:proofErr w:type="gramEnd"/>
            <w:r w:rsidRPr="00D02800">
              <w:rPr>
                <w:rFonts w:ascii="Arial" w:eastAsia="Arial" w:hAnsi="Arial" w:cs="Arial"/>
                <w:i/>
                <w:sz w:val="20"/>
                <w:szCs w:val="20"/>
                <w:lang w:val="en-US"/>
              </w:rPr>
              <w:t xml:space="preserve"> for performance of works/services on the territory of the Client)</w:t>
            </w:r>
          </w:p>
          <w:p w14:paraId="110DC8FA" w14:textId="77777777" w:rsidR="003467D2" w:rsidRPr="00D02800" w:rsidRDefault="003467D2" w:rsidP="008B67E0">
            <w:pPr>
              <w:ind w:left="360"/>
              <w:jc w:val="both"/>
              <w:rPr>
                <w:rFonts w:ascii="Arial" w:eastAsia="Arial" w:hAnsi="Arial" w:cs="Arial"/>
                <w:sz w:val="20"/>
                <w:szCs w:val="20"/>
                <w:lang w:val="en-US"/>
              </w:rPr>
            </w:pPr>
          </w:p>
          <w:p w14:paraId="58E3CC14" w14:textId="77777777" w:rsidR="003467D2" w:rsidRDefault="003467D2" w:rsidP="008B67E0">
            <w:pPr>
              <w:jc w:val="both"/>
              <w:rPr>
                <w:rFonts w:ascii="Arial" w:eastAsia="Arial" w:hAnsi="Arial" w:cs="Arial"/>
                <w:sz w:val="20"/>
                <w:szCs w:val="20"/>
                <w:lang w:val="en-US"/>
              </w:rPr>
            </w:pPr>
          </w:p>
          <w:p w14:paraId="36190105" w14:textId="77777777" w:rsidR="003467D2" w:rsidRDefault="003467D2" w:rsidP="008B67E0">
            <w:pPr>
              <w:jc w:val="both"/>
              <w:rPr>
                <w:rFonts w:ascii="Arial" w:eastAsia="Arial" w:hAnsi="Arial" w:cs="Arial"/>
                <w:sz w:val="20"/>
                <w:szCs w:val="20"/>
                <w:lang w:val="en-US"/>
              </w:rPr>
            </w:pPr>
          </w:p>
          <w:p w14:paraId="7848E9EA" w14:textId="77777777" w:rsidR="003467D2" w:rsidRPr="00D02800" w:rsidRDefault="003467D2" w:rsidP="008B67E0">
            <w:pPr>
              <w:jc w:val="both"/>
              <w:rPr>
                <w:rFonts w:ascii="Arial" w:eastAsia="Arial" w:hAnsi="Arial" w:cs="Arial"/>
                <w:sz w:val="20"/>
                <w:szCs w:val="20"/>
                <w:lang w:val="en-US"/>
              </w:rPr>
            </w:pPr>
          </w:p>
          <w:p w14:paraId="2042B2B1" w14:textId="77777777" w:rsidR="003467D2" w:rsidRPr="00D02800" w:rsidRDefault="003467D2" w:rsidP="008B67E0">
            <w:pPr>
              <w:pStyle w:val="ae"/>
              <w:numPr>
                <w:ilvl w:val="0"/>
                <w:numId w:val="19"/>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eastAsia="Arial" w:hAnsi="Arial" w:cs="Arial"/>
                <w:sz w:val="20"/>
                <w:szCs w:val="20"/>
                <w:lang w:val="en-US"/>
              </w:rPr>
              <w:t xml:space="preserve">the Rules are applied to the relationships of the Parties of respective period in respective edition from dates (or for the period) stated on the </w:t>
            </w:r>
            <w:r w:rsidRPr="00D02800">
              <w:rPr>
                <w:rFonts w:ascii="Arial" w:hAnsi="Arial" w:cs="Arial"/>
                <w:sz w:val="20"/>
                <w:szCs w:val="20"/>
                <w:lang w:val="en-US"/>
              </w:rPr>
              <w:t>website,</w:t>
            </w:r>
          </w:p>
          <w:p w14:paraId="39CDED5E" w14:textId="77777777" w:rsidR="003467D2" w:rsidRPr="00D02800" w:rsidRDefault="003467D2" w:rsidP="008B67E0">
            <w:pPr>
              <w:pStyle w:val="ae"/>
              <w:pBdr>
                <w:top w:val="nil"/>
                <w:left w:val="nil"/>
                <w:bottom w:val="nil"/>
                <w:right w:val="nil"/>
                <w:between w:val="nil"/>
              </w:pBdr>
              <w:jc w:val="both"/>
              <w:rPr>
                <w:rFonts w:ascii="Arial" w:eastAsia="Arial" w:hAnsi="Arial" w:cs="Arial"/>
                <w:sz w:val="20"/>
                <w:szCs w:val="20"/>
                <w:lang w:val="en-US"/>
              </w:rPr>
            </w:pPr>
          </w:p>
          <w:p w14:paraId="2C180A6A" w14:textId="77777777" w:rsidR="003467D2" w:rsidRPr="003467D2" w:rsidRDefault="003467D2" w:rsidP="008B67E0">
            <w:pPr>
              <w:pStyle w:val="ae"/>
              <w:numPr>
                <w:ilvl w:val="0"/>
                <w:numId w:val="19"/>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hAnsi="Arial" w:cs="Arial"/>
                <w:sz w:val="20"/>
                <w:szCs w:val="20"/>
                <w:lang w:val="en-US"/>
              </w:rPr>
              <w:t xml:space="preserve">the Rules may be renewed unilaterally </w:t>
            </w:r>
            <w:proofErr w:type="gramStart"/>
            <w:r w:rsidRPr="00D02800">
              <w:rPr>
                <w:rFonts w:ascii="Arial" w:hAnsi="Arial" w:cs="Arial"/>
                <w:sz w:val="20"/>
                <w:szCs w:val="20"/>
                <w:lang w:val="en-US"/>
              </w:rPr>
              <w:t>by  the</w:t>
            </w:r>
            <w:proofErr w:type="gramEnd"/>
            <w:r w:rsidRPr="00D02800">
              <w:rPr>
                <w:rFonts w:ascii="Arial" w:hAnsi="Arial" w:cs="Arial"/>
                <w:sz w:val="20"/>
                <w:szCs w:val="20"/>
                <w:lang w:val="en-US"/>
              </w:rPr>
              <w:t xml:space="preserve"> Client in connection with change in legislation of RF, internal procedures and work mode,</w:t>
            </w:r>
          </w:p>
          <w:p w14:paraId="31544120" w14:textId="77777777" w:rsidR="003467D2" w:rsidRPr="003467D2" w:rsidRDefault="003467D2" w:rsidP="003467D2">
            <w:pPr>
              <w:pStyle w:val="ae"/>
              <w:rPr>
                <w:rFonts w:ascii="Arial" w:eastAsia="Arial" w:hAnsi="Arial" w:cs="Arial"/>
                <w:sz w:val="20"/>
                <w:szCs w:val="20"/>
                <w:lang w:val="en-US"/>
              </w:rPr>
            </w:pPr>
          </w:p>
          <w:p w14:paraId="08534072" w14:textId="77777777" w:rsidR="003467D2" w:rsidRDefault="003467D2" w:rsidP="008B67E0">
            <w:pPr>
              <w:pStyle w:val="ae"/>
              <w:numPr>
                <w:ilvl w:val="0"/>
                <w:numId w:val="19"/>
              </w:numPr>
              <w:pBdr>
                <w:top w:val="nil"/>
                <w:left w:val="nil"/>
                <w:bottom w:val="nil"/>
                <w:right w:val="nil"/>
                <w:between w:val="nil"/>
              </w:pBdr>
              <w:contextualSpacing/>
              <w:jc w:val="both"/>
              <w:rPr>
                <w:rFonts w:ascii="Arial" w:hAnsi="Arial" w:cs="Arial"/>
                <w:sz w:val="20"/>
                <w:szCs w:val="20"/>
                <w:lang w:val="en-US"/>
              </w:rPr>
            </w:pPr>
            <w:r w:rsidRPr="00D02800">
              <w:rPr>
                <w:rFonts w:ascii="Arial" w:hAnsi="Arial" w:cs="Arial"/>
                <w:sz w:val="20"/>
                <w:szCs w:val="20"/>
                <w:shd w:val="clear" w:color="auto" w:fill="FFFFFF"/>
                <w:lang w:val="en-US"/>
              </w:rPr>
              <w:t>The Contractor</w:t>
            </w:r>
            <w:r w:rsidRPr="00D02800">
              <w:rPr>
                <w:rFonts w:ascii="Arial" w:hAnsi="Arial" w:cs="Arial"/>
                <w:sz w:val="20"/>
                <w:szCs w:val="20"/>
                <w:lang w:val="en-US"/>
              </w:rPr>
              <w:t xml:space="preserve"> by itself and on a constant basis checks its performance under this Contract with the Rules without additional notification from on the part of the Client,   </w:t>
            </w:r>
          </w:p>
          <w:p w14:paraId="7CDC0464" w14:textId="77777777" w:rsidR="003467D2" w:rsidRPr="003467D2" w:rsidRDefault="003467D2" w:rsidP="003467D2">
            <w:pPr>
              <w:pStyle w:val="ae"/>
              <w:rPr>
                <w:rFonts w:ascii="Arial" w:hAnsi="Arial" w:cs="Arial"/>
                <w:sz w:val="20"/>
                <w:szCs w:val="20"/>
                <w:lang w:val="en-US"/>
              </w:rPr>
            </w:pPr>
          </w:p>
          <w:p w14:paraId="1FA16C43" w14:textId="77777777" w:rsidR="003467D2" w:rsidRPr="00D02800" w:rsidRDefault="003467D2" w:rsidP="003467D2">
            <w:pPr>
              <w:pStyle w:val="ae"/>
              <w:pBdr>
                <w:top w:val="nil"/>
                <w:left w:val="nil"/>
                <w:bottom w:val="nil"/>
                <w:right w:val="nil"/>
                <w:between w:val="nil"/>
              </w:pBdr>
              <w:ind w:left="720"/>
              <w:contextualSpacing/>
              <w:jc w:val="both"/>
              <w:rPr>
                <w:rFonts w:ascii="Arial" w:hAnsi="Arial" w:cs="Arial"/>
                <w:sz w:val="20"/>
                <w:szCs w:val="20"/>
                <w:lang w:val="en-US"/>
              </w:rPr>
            </w:pPr>
            <w:r w:rsidRPr="00D02800">
              <w:rPr>
                <w:rFonts w:ascii="Arial" w:hAnsi="Arial" w:cs="Arial"/>
                <w:sz w:val="20"/>
                <w:szCs w:val="20"/>
                <w:lang w:val="en-US"/>
              </w:rPr>
              <w:t xml:space="preserve"> </w:t>
            </w:r>
          </w:p>
          <w:p w14:paraId="0EC30A9A" w14:textId="77777777" w:rsidR="003467D2" w:rsidRPr="00D02800" w:rsidRDefault="003467D2" w:rsidP="008B67E0">
            <w:pPr>
              <w:pStyle w:val="ae"/>
              <w:numPr>
                <w:ilvl w:val="0"/>
                <w:numId w:val="19"/>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hAnsi="Arial" w:cs="Arial"/>
                <w:sz w:val="20"/>
                <w:szCs w:val="20"/>
                <w:shd w:val="clear" w:color="auto" w:fill="FFFFFF"/>
                <w:lang w:val="en-US"/>
              </w:rPr>
              <w:lastRenderedPageBreak/>
              <w:t>The Contractor understands and perceives that, according to article 431.2. of the Civil Code of the Russian Federation</w:t>
            </w:r>
            <w:r w:rsidRPr="00D02800">
              <w:rPr>
                <w:rFonts w:ascii="Arial" w:eastAsia="Arial" w:hAnsi="Arial" w:cs="Arial"/>
                <w:sz w:val="20"/>
                <w:szCs w:val="20"/>
                <w:lang w:val="en-US"/>
              </w:rPr>
              <w:t>,</w:t>
            </w:r>
            <w:r w:rsidRPr="00D02800">
              <w:rPr>
                <w:rFonts w:ascii="Arial" w:hAnsi="Arial" w:cs="Arial"/>
                <w:sz w:val="20"/>
                <w:szCs w:val="20"/>
                <w:lang w:val="en-US"/>
              </w:rPr>
              <w:t xml:space="preserve"> abidance by the Rules is of significant importance to the contractual relationships of the Parties, that nonobservance of the Rules may result in significant damage and loss for the Client.</w:t>
            </w:r>
          </w:p>
          <w:p w14:paraId="6B7A7BA0" w14:textId="77777777" w:rsidR="003467D2" w:rsidRDefault="003467D2" w:rsidP="008B67E0">
            <w:pPr>
              <w:pStyle w:val="ae"/>
              <w:jc w:val="both"/>
              <w:rPr>
                <w:rFonts w:ascii="Arial" w:hAnsi="Arial" w:cs="Arial"/>
                <w:sz w:val="20"/>
                <w:szCs w:val="20"/>
                <w:lang w:val="en-US"/>
              </w:rPr>
            </w:pPr>
          </w:p>
          <w:p w14:paraId="54E5A67B" w14:textId="77777777" w:rsidR="003467D2" w:rsidRDefault="003467D2" w:rsidP="008B67E0">
            <w:pPr>
              <w:pStyle w:val="ae"/>
              <w:jc w:val="both"/>
              <w:rPr>
                <w:rFonts w:ascii="Arial" w:hAnsi="Arial" w:cs="Arial"/>
                <w:sz w:val="20"/>
                <w:szCs w:val="20"/>
                <w:lang w:val="en-US"/>
              </w:rPr>
            </w:pPr>
          </w:p>
          <w:p w14:paraId="0930922E" w14:textId="77777777" w:rsidR="003467D2" w:rsidRPr="00D02800" w:rsidRDefault="003467D2" w:rsidP="008B67E0">
            <w:pPr>
              <w:pStyle w:val="ae"/>
              <w:jc w:val="both"/>
              <w:rPr>
                <w:rFonts w:ascii="Arial" w:hAnsi="Arial" w:cs="Arial"/>
                <w:sz w:val="20"/>
                <w:szCs w:val="20"/>
                <w:lang w:val="en-US"/>
              </w:rPr>
            </w:pPr>
            <w:r w:rsidRPr="00D02800">
              <w:rPr>
                <w:rFonts w:ascii="Arial" w:hAnsi="Arial" w:cs="Arial"/>
                <w:sz w:val="20"/>
                <w:szCs w:val="20"/>
                <w:lang w:val="en-US"/>
              </w:rPr>
              <w:t xml:space="preserve">In case of refusal of the </w:t>
            </w:r>
            <w:r w:rsidRPr="00D02800">
              <w:rPr>
                <w:rFonts w:ascii="Arial" w:hAnsi="Arial" w:cs="Arial"/>
                <w:sz w:val="20"/>
                <w:szCs w:val="20"/>
                <w:shd w:val="clear" w:color="auto" w:fill="FFFFFF"/>
                <w:lang w:val="en-US"/>
              </w:rPr>
              <w:t>Contractor</w:t>
            </w:r>
            <w:r w:rsidRPr="00D02800">
              <w:rPr>
                <w:rFonts w:ascii="Arial" w:hAnsi="Arial" w:cs="Arial"/>
                <w:sz w:val="20"/>
                <w:szCs w:val="20"/>
                <w:lang w:val="en-US"/>
              </w:rPr>
              <w:t xml:space="preserve"> from</w:t>
            </w:r>
            <w:r w:rsidRPr="00D02800">
              <w:rPr>
                <w:rFonts w:ascii="Arial" w:eastAsia="Arial" w:hAnsi="Arial" w:cs="Arial"/>
                <w:sz w:val="20"/>
                <w:szCs w:val="20"/>
                <w:lang w:val="en-US"/>
              </w:rPr>
              <w:t xml:space="preserve"> adhesion to the Rules, </w:t>
            </w:r>
            <w:r w:rsidRPr="00D02800">
              <w:rPr>
                <w:rFonts w:ascii="Arial" w:hAnsi="Arial" w:cs="Arial"/>
                <w:sz w:val="20"/>
                <w:szCs w:val="20"/>
                <w:lang w:val="en-US"/>
              </w:rPr>
              <w:t xml:space="preserve">nonobservance, breach of the Rules, claim of </w:t>
            </w:r>
            <w:proofErr w:type="gramStart"/>
            <w:r w:rsidRPr="00D02800">
              <w:rPr>
                <w:rFonts w:ascii="Arial" w:hAnsi="Arial" w:cs="Arial"/>
                <w:sz w:val="20"/>
                <w:szCs w:val="20"/>
                <w:lang w:val="en-US"/>
              </w:rPr>
              <w:t>unilateral  refusal</w:t>
            </w:r>
            <w:proofErr w:type="gramEnd"/>
            <w:r w:rsidRPr="00D02800">
              <w:rPr>
                <w:rFonts w:ascii="Arial" w:hAnsi="Arial" w:cs="Arial"/>
                <w:sz w:val="20"/>
                <w:szCs w:val="20"/>
                <w:lang w:val="en-US"/>
              </w:rPr>
              <w:t xml:space="preserve"> of their observance, the Client has the right to terminate this Contract unilaterally </w:t>
            </w:r>
            <w:r w:rsidRPr="00D02800">
              <w:rPr>
                <w:rFonts w:ascii="Arial" w:hAnsi="Arial" w:cs="Arial"/>
                <w:bCs/>
                <w:sz w:val="20"/>
                <w:szCs w:val="20"/>
                <w:lang w:val="en-US"/>
              </w:rPr>
              <w:t xml:space="preserve">without judicial procedures and without any compensation of material loss and lost profit to the </w:t>
            </w:r>
            <w:r w:rsidRPr="00D02800">
              <w:rPr>
                <w:rFonts w:ascii="Arial" w:hAnsi="Arial" w:cs="Arial"/>
                <w:sz w:val="20"/>
                <w:szCs w:val="20"/>
                <w:shd w:val="clear" w:color="auto" w:fill="FFFFFF"/>
                <w:lang w:val="en-US"/>
              </w:rPr>
              <w:t>Contractor</w:t>
            </w:r>
            <w:r w:rsidRPr="00D02800">
              <w:rPr>
                <w:rFonts w:ascii="Arial" w:hAnsi="Arial" w:cs="Arial"/>
                <w:sz w:val="20"/>
                <w:szCs w:val="20"/>
                <w:lang w:val="en-US"/>
              </w:rPr>
              <w:t xml:space="preserve">. </w:t>
            </w:r>
          </w:p>
          <w:p w14:paraId="2764ABDB" w14:textId="77777777" w:rsidR="003467D2" w:rsidRPr="00D02800" w:rsidRDefault="003467D2" w:rsidP="008B67E0">
            <w:pPr>
              <w:pStyle w:val="ae"/>
              <w:jc w:val="both"/>
              <w:rPr>
                <w:rFonts w:ascii="Arial" w:hAnsi="Arial" w:cs="Arial"/>
                <w:sz w:val="20"/>
                <w:szCs w:val="20"/>
                <w:lang w:val="en-US"/>
              </w:rPr>
            </w:pPr>
          </w:p>
          <w:p w14:paraId="5C21AC6D" w14:textId="77777777" w:rsidR="003467D2" w:rsidRPr="00D02800" w:rsidRDefault="003467D2" w:rsidP="008B67E0">
            <w:pPr>
              <w:pStyle w:val="ae"/>
              <w:jc w:val="both"/>
              <w:rPr>
                <w:rFonts w:ascii="Arial" w:hAnsi="Arial" w:cs="Arial"/>
                <w:sz w:val="20"/>
                <w:szCs w:val="20"/>
                <w:lang w:val="en-US"/>
              </w:rPr>
            </w:pPr>
            <w:r w:rsidRPr="00D02800">
              <w:rPr>
                <w:rFonts w:ascii="Arial" w:hAnsi="Arial" w:cs="Arial"/>
                <w:sz w:val="20"/>
                <w:szCs w:val="20"/>
                <w:lang w:val="en-US"/>
              </w:rPr>
              <w:t xml:space="preserve">In this case this Contract is considered to be terminated on the day (term) stated in the notice of the Client on termination of the Contract, and in absence of such day (term) – on expiration of 10 (ten) working days from the date of notification to the Contractor.    </w:t>
            </w:r>
          </w:p>
        </w:tc>
        <w:tc>
          <w:tcPr>
            <w:tcW w:w="4501" w:type="dxa"/>
            <w:shd w:val="clear" w:color="auto" w:fill="auto"/>
          </w:tcPr>
          <w:p w14:paraId="12E0B076" w14:textId="77777777" w:rsidR="003467D2" w:rsidRPr="00D02800" w:rsidRDefault="003467D2" w:rsidP="003467D2">
            <w:pPr>
              <w:autoSpaceDE w:val="0"/>
              <w:autoSpaceDN w:val="0"/>
              <w:adjustRightInd w:val="0"/>
              <w:jc w:val="both"/>
              <w:rPr>
                <w:rFonts w:ascii="Arial" w:eastAsia="Arial" w:hAnsi="Arial" w:cs="Arial"/>
                <w:b/>
                <w:sz w:val="20"/>
                <w:szCs w:val="20"/>
              </w:rPr>
            </w:pPr>
            <w:r w:rsidRPr="0054773F">
              <w:rPr>
                <w:rFonts w:ascii="Arial" w:hAnsi="Arial" w:cs="Arial"/>
                <w:b/>
                <w:sz w:val="20"/>
                <w:szCs w:val="20"/>
              </w:rPr>
              <w:lastRenderedPageBreak/>
              <w:t xml:space="preserve">12.12. </w:t>
            </w:r>
            <w:r w:rsidRPr="00D02800">
              <w:rPr>
                <w:rFonts w:ascii="Arial" w:hAnsi="Arial" w:cs="Arial"/>
                <w:b/>
                <w:sz w:val="20"/>
                <w:szCs w:val="20"/>
              </w:rPr>
              <w:t>Соглашение о соблюдении Правил:</w:t>
            </w:r>
          </w:p>
          <w:p w14:paraId="50DE50B2" w14:textId="77777777" w:rsidR="003467D2" w:rsidRPr="00D02800" w:rsidRDefault="003467D2" w:rsidP="003467D2">
            <w:pPr>
              <w:rPr>
                <w:rFonts w:ascii="Arial" w:hAnsi="Arial" w:cs="Arial"/>
                <w:b/>
                <w:sz w:val="20"/>
                <w:szCs w:val="20"/>
              </w:rPr>
            </w:pPr>
          </w:p>
          <w:p w14:paraId="7BCA8E7C" w14:textId="77777777" w:rsidR="003467D2" w:rsidRPr="00D02800" w:rsidRDefault="003467D2" w:rsidP="003467D2">
            <w:pPr>
              <w:jc w:val="both"/>
              <w:rPr>
                <w:rFonts w:ascii="Arial" w:eastAsia="Arial" w:hAnsi="Arial" w:cs="Arial"/>
                <w:b/>
                <w:sz w:val="20"/>
                <w:szCs w:val="20"/>
              </w:rPr>
            </w:pPr>
            <w:r w:rsidRPr="00D02800">
              <w:rPr>
                <w:rFonts w:ascii="Arial" w:eastAsia="Arial" w:hAnsi="Arial" w:cs="Arial"/>
                <w:b/>
                <w:sz w:val="20"/>
                <w:szCs w:val="20"/>
              </w:rPr>
              <w:t>Стороны согласовали, что:</w:t>
            </w:r>
          </w:p>
          <w:p w14:paraId="24C91260" w14:textId="77777777" w:rsidR="003467D2" w:rsidRPr="00D02800" w:rsidRDefault="003467D2" w:rsidP="003467D2">
            <w:pPr>
              <w:jc w:val="both"/>
              <w:rPr>
                <w:rFonts w:ascii="Arial" w:eastAsia="Arial" w:hAnsi="Arial" w:cs="Arial"/>
                <w:b/>
                <w:sz w:val="20"/>
                <w:szCs w:val="20"/>
              </w:rPr>
            </w:pPr>
          </w:p>
          <w:p w14:paraId="50D2B2EF" w14:textId="77777777" w:rsidR="003467D2" w:rsidRPr="00D02800" w:rsidRDefault="003467D2" w:rsidP="003467D2">
            <w:pPr>
              <w:pStyle w:val="ae"/>
              <w:ind w:left="360"/>
              <w:jc w:val="both"/>
              <w:rPr>
                <w:rFonts w:ascii="Arial" w:eastAsia="Arial" w:hAnsi="Arial" w:cs="Arial"/>
                <w:sz w:val="20"/>
                <w:szCs w:val="20"/>
              </w:rPr>
            </w:pPr>
            <w:r w:rsidRPr="00D02800">
              <w:rPr>
                <w:rFonts w:ascii="Arial" w:eastAsia="Arial" w:hAnsi="Arial" w:cs="Arial"/>
                <w:sz w:val="20"/>
                <w:szCs w:val="20"/>
              </w:rPr>
              <w:t>Подрядчик ознакомлен с размещенными на сайте</w:t>
            </w:r>
            <w:r w:rsidRPr="00D02800">
              <w:rPr>
                <w:rFonts w:ascii="Arial" w:eastAsia="Arial" w:hAnsi="Arial" w:cs="Arial"/>
                <w:b/>
                <w:sz w:val="20"/>
                <w:szCs w:val="20"/>
              </w:rPr>
              <w:t xml:space="preserve"> </w:t>
            </w:r>
            <w:del w:id="85" w:author="Microsoft Office User" w:date="2025-09-16T11:54:00Z">
              <w:r w:rsidR="00565407" w:rsidDel="00FC3FD7">
                <w:fldChar w:fldCharType="begin"/>
              </w:r>
              <w:r w:rsidR="00565407" w:rsidDel="00FC3FD7">
                <w:delInstrText xml:space="preserve"> HYPERLINK "https://cementum.ru/docs/" </w:delInstrText>
              </w:r>
              <w:r w:rsidR="00565407" w:rsidDel="00FC3FD7">
                <w:fldChar w:fldCharType="separate"/>
              </w:r>
              <w:r w:rsidR="008B67E0" w:rsidRPr="004A447F" w:rsidDel="00FC3FD7">
                <w:rPr>
                  <w:rStyle w:val="af2"/>
                </w:rPr>
                <w:delText>https://</w:delText>
              </w:r>
              <w:r w:rsidR="008B67E0" w:rsidRPr="004A447F" w:rsidDel="00FC3FD7">
                <w:rPr>
                  <w:rStyle w:val="af2"/>
                  <w:lang w:val="en-US"/>
                </w:rPr>
                <w:delText>cementum</w:delText>
              </w:r>
              <w:r w:rsidR="008B67E0" w:rsidRPr="004A447F" w:rsidDel="00FC3FD7">
                <w:rPr>
                  <w:rStyle w:val="af2"/>
                </w:rPr>
                <w:delText>.ru/docs/</w:delText>
              </w:r>
              <w:r w:rsidR="00565407" w:rsidDel="00FC3FD7">
                <w:rPr>
                  <w:rStyle w:val="af2"/>
                </w:rPr>
                <w:fldChar w:fldCharType="end"/>
              </w:r>
              <w:r w:rsidR="00B4076B" w:rsidRPr="00B4076B" w:rsidDel="00FC3FD7">
                <w:rPr>
                  <w:rFonts w:ascii="Arial" w:hAnsi="Arial" w:cs="Arial"/>
                  <w:color w:val="222222"/>
                  <w:shd w:val="clear" w:color="auto" w:fill="FFFFFF"/>
                </w:rPr>
                <w:delText xml:space="preserve"> </w:delText>
              </w:r>
            </w:del>
            <w:r w:rsidRPr="00D02800">
              <w:rPr>
                <w:rFonts w:ascii="Arial" w:eastAsia="Arial" w:hAnsi="Arial" w:cs="Arial"/>
                <w:sz w:val="20"/>
                <w:szCs w:val="20"/>
              </w:rPr>
              <w:t>перечисленными ниже правилами (далее – Правила), подтверждает свое безоговорочное присоединение к ним  в целом и их соблюдение:</w:t>
            </w:r>
          </w:p>
          <w:p w14:paraId="3E274E4B" w14:textId="77777777" w:rsidR="003467D2" w:rsidRPr="00D02800" w:rsidRDefault="003467D2" w:rsidP="003467D2">
            <w:pPr>
              <w:pStyle w:val="ae"/>
              <w:ind w:left="360"/>
              <w:jc w:val="both"/>
              <w:rPr>
                <w:rFonts w:ascii="Arial" w:eastAsia="Arial" w:hAnsi="Arial" w:cs="Arial"/>
                <w:sz w:val="20"/>
                <w:szCs w:val="20"/>
              </w:rPr>
            </w:pPr>
          </w:p>
          <w:p w14:paraId="04F37A6D" w14:textId="77777777" w:rsidR="003467D2" w:rsidRPr="00D02800" w:rsidRDefault="003467D2" w:rsidP="003467D2">
            <w:pPr>
              <w:pStyle w:val="ae"/>
              <w:numPr>
                <w:ilvl w:val="0"/>
                <w:numId w:val="17"/>
              </w:numPr>
              <w:pBdr>
                <w:top w:val="nil"/>
                <w:left w:val="nil"/>
                <w:bottom w:val="nil"/>
                <w:right w:val="nil"/>
                <w:between w:val="nil"/>
              </w:pBdr>
              <w:ind w:left="360"/>
              <w:contextualSpacing/>
              <w:jc w:val="both"/>
              <w:rPr>
                <w:rFonts w:ascii="Arial" w:eastAsia="Arial" w:hAnsi="Arial" w:cs="Arial"/>
                <w:b/>
                <w:sz w:val="20"/>
                <w:szCs w:val="20"/>
              </w:rPr>
            </w:pPr>
            <w:r w:rsidRPr="00D02800">
              <w:rPr>
                <w:rFonts w:ascii="Arial" w:eastAsia="Arial" w:hAnsi="Arial" w:cs="Arial"/>
                <w:b/>
                <w:sz w:val="20"/>
                <w:szCs w:val="20"/>
              </w:rPr>
              <w:t>Стандартные оговорки</w:t>
            </w:r>
          </w:p>
          <w:p w14:paraId="0BAC5FA6" w14:textId="77777777" w:rsidR="003467D2" w:rsidRPr="00D02800" w:rsidRDefault="003467D2" w:rsidP="003467D2">
            <w:pPr>
              <w:pStyle w:val="ae"/>
              <w:numPr>
                <w:ilvl w:val="0"/>
                <w:numId w:val="17"/>
              </w:numPr>
              <w:pBdr>
                <w:top w:val="nil"/>
                <w:left w:val="nil"/>
                <w:bottom w:val="nil"/>
                <w:right w:val="nil"/>
                <w:between w:val="nil"/>
              </w:pBdr>
              <w:ind w:left="360"/>
              <w:contextualSpacing/>
              <w:jc w:val="both"/>
              <w:rPr>
                <w:rFonts w:ascii="Arial" w:eastAsia="Arial" w:hAnsi="Arial" w:cs="Arial"/>
                <w:b/>
                <w:sz w:val="20"/>
                <w:szCs w:val="20"/>
              </w:rPr>
            </w:pPr>
            <w:r w:rsidRPr="00D02800">
              <w:rPr>
                <w:rFonts w:ascii="Arial" w:eastAsia="Arial" w:hAnsi="Arial" w:cs="Arial"/>
                <w:b/>
                <w:sz w:val="20"/>
                <w:szCs w:val="20"/>
              </w:rPr>
              <w:t xml:space="preserve">Соглашения о соблюдении правил безопасности при доставке товарно-материальных ценностей </w:t>
            </w:r>
          </w:p>
          <w:p w14:paraId="6EDE11AF" w14:textId="77777777" w:rsidR="003467D2" w:rsidRPr="004A447F" w:rsidRDefault="003467D2" w:rsidP="004A447F">
            <w:pPr>
              <w:pStyle w:val="ae"/>
              <w:numPr>
                <w:ilvl w:val="0"/>
                <w:numId w:val="17"/>
              </w:numPr>
              <w:pBdr>
                <w:top w:val="nil"/>
                <w:left w:val="nil"/>
                <w:bottom w:val="nil"/>
                <w:right w:val="nil"/>
                <w:between w:val="nil"/>
              </w:pBdr>
              <w:ind w:left="360"/>
              <w:contextualSpacing/>
              <w:jc w:val="both"/>
              <w:rPr>
                <w:rFonts w:ascii="Arial" w:eastAsia="Arial" w:hAnsi="Arial" w:cs="Arial"/>
                <w:i/>
                <w:sz w:val="20"/>
                <w:szCs w:val="20"/>
              </w:rPr>
            </w:pPr>
            <w:proofErr w:type="spellStart"/>
            <w:r w:rsidRPr="004A447F">
              <w:rPr>
                <w:rFonts w:ascii="Arial" w:eastAsia="Arial" w:hAnsi="Arial" w:cs="Arial"/>
                <w:b/>
                <w:sz w:val="20"/>
                <w:szCs w:val="20"/>
              </w:rPr>
              <w:t>Cоглашения</w:t>
            </w:r>
            <w:proofErr w:type="spellEnd"/>
            <w:r w:rsidRPr="004A447F">
              <w:rPr>
                <w:rFonts w:ascii="Arial" w:eastAsia="Arial" w:hAnsi="Arial" w:cs="Arial"/>
                <w:b/>
                <w:sz w:val="20"/>
                <w:szCs w:val="20"/>
              </w:rPr>
              <w:t xml:space="preserve"> о соблюдении правил охраны труда, промышленной безопасности, пожарной безопасности и охраны окружающей среды </w:t>
            </w:r>
            <w:r w:rsidRPr="004A447F">
              <w:rPr>
                <w:rFonts w:ascii="Arial" w:eastAsia="Arial" w:hAnsi="Arial" w:cs="Arial"/>
                <w:i/>
                <w:sz w:val="20"/>
                <w:szCs w:val="20"/>
              </w:rPr>
              <w:t xml:space="preserve">(применяются при выполнении работ/оказании услуг на территории Заказчика) </w:t>
            </w:r>
          </w:p>
          <w:p w14:paraId="5859511F" w14:textId="77777777" w:rsidR="003467D2" w:rsidRPr="00D02800" w:rsidRDefault="003467D2" w:rsidP="003467D2">
            <w:pPr>
              <w:pStyle w:val="ae"/>
              <w:ind w:left="360"/>
              <w:jc w:val="both"/>
              <w:rPr>
                <w:rFonts w:ascii="Arial" w:eastAsia="Arial" w:hAnsi="Arial" w:cs="Arial"/>
                <w:b/>
                <w:sz w:val="20"/>
                <w:szCs w:val="20"/>
              </w:rPr>
            </w:pPr>
          </w:p>
          <w:p w14:paraId="7589F77D" w14:textId="77777777" w:rsidR="003467D2" w:rsidRPr="00D02800" w:rsidRDefault="003467D2" w:rsidP="003467D2">
            <w:pPr>
              <w:pStyle w:val="ae"/>
              <w:numPr>
                <w:ilvl w:val="0"/>
                <w:numId w:val="18"/>
              </w:numPr>
              <w:pBdr>
                <w:top w:val="nil"/>
                <w:left w:val="nil"/>
                <w:bottom w:val="nil"/>
                <w:right w:val="nil"/>
                <w:between w:val="nil"/>
              </w:pBdr>
              <w:contextualSpacing/>
              <w:jc w:val="both"/>
              <w:rPr>
                <w:rFonts w:ascii="Arial" w:eastAsia="Arial" w:hAnsi="Arial" w:cs="Arial"/>
                <w:b/>
                <w:sz w:val="20"/>
                <w:szCs w:val="20"/>
              </w:rPr>
            </w:pPr>
            <w:r w:rsidRPr="00D02800">
              <w:rPr>
                <w:rFonts w:ascii="Arial" w:eastAsia="Arial" w:hAnsi="Arial" w:cs="Arial"/>
                <w:sz w:val="20"/>
                <w:szCs w:val="20"/>
              </w:rPr>
              <w:t xml:space="preserve">Правила применяются к отношениям Сторон за соответствующий период в соответствующих редакциях с дат (или на период), обозначенных на сайте, </w:t>
            </w:r>
          </w:p>
          <w:p w14:paraId="48E85F76" w14:textId="77777777" w:rsidR="003467D2" w:rsidRPr="00D02800" w:rsidRDefault="003467D2" w:rsidP="003467D2">
            <w:pPr>
              <w:pStyle w:val="ae"/>
              <w:pBdr>
                <w:top w:val="nil"/>
                <w:left w:val="nil"/>
                <w:bottom w:val="nil"/>
                <w:right w:val="nil"/>
                <w:between w:val="nil"/>
              </w:pBdr>
              <w:ind w:left="360"/>
              <w:jc w:val="both"/>
              <w:rPr>
                <w:rFonts w:ascii="Arial" w:eastAsia="Arial" w:hAnsi="Arial" w:cs="Arial"/>
                <w:b/>
                <w:sz w:val="20"/>
                <w:szCs w:val="20"/>
              </w:rPr>
            </w:pPr>
          </w:p>
          <w:p w14:paraId="15A2FED2" w14:textId="77777777" w:rsidR="003467D2" w:rsidRPr="00D02800" w:rsidRDefault="003467D2" w:rsidP="003467D2">
            <w:pPr>
              <w:pStyle w:val="ae"/>
              <w:numPr>
                <w:ilvl w:val="0"/>
                <w:numId w:val="18"/>
              </w:numPr>
              <w:pBdr>
                <w:top w:val="nil"/>
                <w:left w:val="nil"/>
                <w:bottom w:val="nil"/>
                <w:right w:val="nil"/>
                <w:between w:val="nil"/>
              </w:pBdr>
              <w:contextualSpacing/>
              <w:jc w:val="both"/>
              <w:rPr>
                <w:rFonts w:ascii="Arial" w:eastAsia="Arial" w:hAnsi="Arial" w:cs="Arial"/>
                <w:sz w:val="20"/>
                <w:szCs w:val="20"/>
              </w:rPr>
            </w:pPr>
            <w:r w:rsidRPr="00D02800">
              <w:rPr>
                <w:rFonts w:ascii="Arial" w:eastAsia="Arial" w:hAnsi="Arial" w:cs="Arial"/>
                <w:sz w:val="20"/>
                <w:szCs w:val="20"/>
              </w:rPr>
              <w:t xml:space="preserve">Правила могут обновляться Заказчиком в одностороннем порядке в связи с изменением законодательства РФ, внутренних процедур и режима </w:t>
            </w:r>
            <w:proofErr w:type="gramStart"/>
            <w:r w:rsidRPr="00D02800">
              <w:rPr>
                <w:rFonts w:ascii="Arial" w:eastAsia="Arial" w:hAnsi="Arial" w:cs="Arial"/>
                <w:sz w:val="20"/>
                <w:szCs w:val="20"/>
              </w:rPr>
              <w:t>работы  Заказчика</w:t>
            </w:r>
            <w:proofErr w:type="gramEnd"/>
            <w:r w:rsidRPr="00D02800">
              <w:rPr>
                <w:rFonts w:ascii="Arial" w:eastAsia="Arial" w:hAnsi="Arial" w:cs="Arial"/>
                <w:sz w:val="20"/>
                <w:szCs w:val="20"/>
              </w:rPr>
              <w:t xml:space="preserve">, </w:t>
            </w:r>
          </w:p>
          <w:p w14:paraId="291686AC" w14:textId="77777777" w:rsidR="003467D2" w:rsidRPr="00A75666" w:rsidRDefault="003467D2" w:rsidP="003467D2">
            <w:pPr>
              <w:pStyle w:val="ae"/>
              <w:numPr>
                <w:ilvl w:val="0"/>
                <w:numId w:val="18"/>
              </w:numPr>
              <w:pBdr>
                <w:top w:val="nil"/>
                <w:left w:val="nil"/>
                <w:bottom w:val="nil"/>
                <w:right w:val="nil"/>
                <w:between w:val="nil"/>
              </w:pBdr>
              <w:contextualSpacing/>
              <w:jc w:val="both"/>
              <w:rPr>
                <w:rFonts w:ascii="Arial" w:eastAsia="Arial" w:hAnsi="Arial" w:cs="Arial"/>
                <w:sz w:val="20"/>
                <w:szCs w:val="20"/>
              </w:rPr>
            </w:pPr>
            <w:r w:rsidRPr="00D02800">
              <w:rPr>
                <w:rFonts w:ascii="Arial" w:eastAsia="Arial" w:hAnsi="Arial" w:cs="Arial"/>
                <w:sz w:val="20"/>
                <w:szCs w:val="20"/>
              </w:rPr>
              <w:t>Подрядчик самостоятельно и постоянно сверяет свое исполнение по настоящему Договору с Правилами без дополнительного оповещения со стороны Заказчика,</w:t>
            </w:r>
          </w:p>
          <w:p w14:paraId="603939CB" w14:textId="77777777" w:rsidR="003467D2" w:rsidRPr="003467D2" w:rsidRDefault="003467D2" w:rsidP="003467D2">
            <w:pPr>
              <w:pStyle w:val="ae"/>
              <w:pBdr>
                <w:top w:val="nil"/>
                <w:left w:val="nil"/>
                <w:bottom w:val="nil"/>
                <w:right w:val="nil"/>
                <w:between w:val="nil"/>
              </w:pBdr>
              <w:ind w:left="360"/>
              <w:contextualSpacing/>
              <w:jc w:val="both"/>
              <w:rPr>
                <w:rFonts w:ascii="Arial" w:eastAsia="Arial" w:hAnsi="Arial" w:cs="Arial"/>
                <w:sz w:val="20"/>
                <w:szCs w:val="20"/>
              </w:rPr>
            </w:pPr>
          </w:p>
          <w:p w14:paraId="0E6AFB43" w14:textId="77777777" w:rsidR="003467D2" w:rsidRPr="00D02800" w:rsidRDefault="003467D2" w:rsidP="003467D2">
            <w:pPr>
              <w:pStyle w:val="ae"/>
              <w:numPr>
                <w:ilvl w:val="0"/>
                <w:numId w:val="18"/>
              </w:numPr>
              <w:pBdr>
                <w:top w:val="nil"/>
                <w:left w:val="nil"/>
                <w:bottom w:val="nil"/>
                <w:right w:val="nil"/>
                <w:between w:val="nil"/>
              </w:pBdr>
              <w:contextualSpacing/>
              <w:jc w:val="both"/>
              <w:rPr>
                <w:rFonts w:ascii="Arial" w:eastAsia="Arial" w:hAnsi="Arial" w:cs="Arial"/>
                <w:sz w:val="20"/>
                <w:szCs w:val="20"/>
              </w:rPr>
            </w:pPr>
            <w:r w:rsidRPr="00D02800">
              <w:rPr>
                <w:rFonts w:ascii="Arial" w:eastAsia="Arial" w:hAnsi="Arial" w:cs="Arial"/>
                <w:sz w:val="20"/>
                <w:szCs w:val="20"/>
              </w:rPr>
              <w:lastRenderedPageBreak/>
              <w:t xml:space="preserve">Подрядчик понимает и принимает, что, </w:t>
            </w:r>
            <w:proofErr w:type="gramStart"/>
            <w:r w:rsidRPr="00D02800">
              <w:rPr>
                <w:rFonts w:ascii="Arial" w:eastAsia="Arial" w:hAnsi="Arial" w:cs="Arial"/>
                <w:sz w:val="20"/>
                <w:szCs w:val="20"/>
              </w:rPr>
              <w:t>в  соответствии</w:t>
            </w:r>
            <w:proofErr w:type="gramEnd"/>
            <w:r w:rsidRPr="00D02800">
              <w:rPr>
                <w:rFonts w:ascii="Arial" w:eastAsia="Arial" w:hAnsi="Arial" w:cs="Arial"/>
                <w:sz w:val="20"/>
                <w:szCs w:val="20"/>
              </w:rPr>
              <w:t xml:space="preserve"> со ст. 431.2. Гражданского кодекса </w:t>
            </w:r>
            <w:r w:rsidRPr="00D02800">
              <w:rPr>
                <w:rFonts w:ascii="Arial" w:hAnsi="Arial" w:cs="Arial"/>
                <w:bCs/>
                <w:sz w:val="20"/>
                <w:szCs w:val="20"/>
              </w:rPr>
              <w:t xml:space="preserve"> Российской Федерации</w:t>
            </w:r>
            <w:r w:rsidRPr="00D02800">
              <w:rPr>
                <w:rFonts w:ascii="Arial" w:eastAsia="Arial" w:hAnsi="Arial" w:cs="Arial"/>
                <w:sz w:val="20"/>
                <w:szCs w:val="20"/>
              </w:rPr>
              <w:t>,</w:t>
            </w:r>
            <w:r w:rsidRPr="00D02800">
              <w:rPr>
                <w:rFonts w:ascii="Arial" w:hAnsi="Arial" w:cs="Arial"/>
                <w:sz w:val="20"/>
                <w:szCs w:val="20"/>
              </w:rPr>
              <w:t xml:space="preserve"> соблюдение Правил имеет существенное значение для договорных отношений Сторон, что несоблюдение Правил может повлечь для </w:t>
            </w:r>
            <w:r w:rsidRPr="00D02800">
              <w:rPr>
                <w:rFonts w:ascii="Arial" w:eastAsia="Arial" w:hAnsi="Arial" w:cs="Arial"/>
                <w:sz w:val="20"/>
                <w:szCs w:val="20"/>
              </w:rPr>
              <w:t xml:space="preserve">Заказчика  существенный ущерб и убытки.  </w:t>
            </w:r>
          </w:p>
          <w:p w14:paraId="3935FD00" w14:textId="77777777" w:rsidR="003467D2" w:rsidRPr="003467D2" w:rsidRDefault="003467D2" w:rsidP="003467D2">
            <w:pPr>
              <w:pStyle w:val="ae"/>
              <w:rPr>
                <w:rFonts w:ascii="Arial" w:eastAsia="Arial" w:hAnsi="Arial" w:cs="Arial"/>
                <w:sz w:val="20"/>
                <w:szCs w:val="20"/>
              </w:rPr>
            </w:pPr>
          </w:p>
          <w:p w14:paraId="6737C3A9" w14:textId="77777777" w:rsidR="003467D2" w:rsidRPr="00D02800" w:rsidRDefault="003467D2" w:rsidP="003467D2">
            <w:pPr>
              <w:ind w:left="360"/>
              <w:jc w:val="both"/>
              <w:rPr>
                <w:rFonts w:ascii="Arial" w:hAnsi="Arial" w:cs="Arial"/>
                <w:sz w:val="20"/>
                <w:szCs w:val="20"/>
              </w:rPr>
            </w:pPr>
            <w:r w:rsidRPr="00D02800">
              <w:rPr>
                <w:rFonts w:ascii="Arial" w:hAnsi="Arial" w:cs="Arial"/>
                <w:sz w:val="20"/>
                <w:szCs w:val="20"/>
              </w:rPr>
              <w:t>При отказе </w:t>
            </w:r>
            <w:proofErr w:type="gramStart"/>
            <w:r w:rsidRPr="00D02800">
              <w:rPr>
                <w:rFonts w:ascii="Arial" w:eastAsia="Arial" w:hAnsi="Arial" w:cs="Arial"/>
                <w:sz w:val="20"/>
                <w:szCs w:val="20"/>
              </w:rPr>
              <w:t>Подрядчика</w:t>
            </w:r>
            <w:r w:rsidRPr="00D02800">
              <w:rPr>
                <w:rFonts w:ascii="Arial" w:hAnsi="Arial" w:cs="Arial"/>
                <w:color w:val="222222"/>
                <w:sz w:val="20"/>
                <w:szCs w:val="20"/>
              </w:rPr>
              <w:t>  </w:t>
            </w:r>
            <w:r w:rsidRPr="00D02800">
              <w:rPr>
                <w:rFonts w:ascii="Arial" w:hAnsi="Arial" w:cs="Arial"/>
                <w:sz w:val="20"/>
                <w:szCs w:val="20"/>
              </w:rPr>
              <w:t>от</w:t>
            </w:r>
            <w:proofErr w:type="gramEnd"/>
            <w:r w:rsidRPr="00D02800">
              <w:rPr>
                <w:rFonts w:ascii="Arial" w:hAnsi="Arial" w:cs="Arial"/>
                <w:sz w:val="20"/>
                <w:szCs w:val="20"/>
              </w:rPr>
              <w:t xml:space="preserve"> присоединения к Правилам, их несоблюдении, нарушении, заявлении об одностороннем отказе от их соблюдения, </w:t>
            </w:r>
            <w:r w:rsidRPr="00D02800">
              <w:rPr>
                <w:rFonts w:ascii="Arial" w:eastAsia="Arial" w:hAnsi="Arial" w:cs="Arial"/>
                <w:sz w:val="20"/>
                <w:szCs w:val="20"/>
              </w:rPr>
              <w:t xml:space="preserve">Заказчик </w:t>
            </w:r>
            <w:r w:rsidRPr="00D02800">
              <w:rPr>
                <w:rFonts w:ascii="Arial" w:hAnsi="Arial" w:cs="Arial"/>
                <w:sz w:val="20"/>
                <w:szCs w:val="20"/>
              </w:rPr>
              <w:t>вправе расторгнуть настоящий Договор в одностороннем внесудебном порядке без осуществления какой - либо компенсации материального ущерба и упущенной выгоды </w:t>
            </w:r>
            <w:r w:rsidRPr="00D02800">
              <w:rPr>
                <w:rFonts w:ascii="Arial" w:eastAsia="Arial" w:hAnsi="Arial" w:cs="Arial"/>
                <w:sz w:val="20"/>
                <w:szCs w:val="20"/>
              </w:rPr>
              <w:t>Подрядчику</w:t>
            </w:r>
            <w:r w:rsidRPr="00D02800">
              <w:rPr>
                <w:rFonts w:ascii="Arial" w:hAnsi="Arial" w:cs="Arial"/>
                <w:sz w:val="20"/>
                <w:szCs w:val="20"/>
              </w:rPr>
              <w:t>.</w:t>
            </w:r>
          </w:p>
          <w:p w14:paraId="615A225A" w14:textId="77777777" w:rsidR="003467D2" w:rsidRPr="00D02800" w:rsidRDefault="003467D2" w:rsidP="003467D2">
            <w:pPr>
              <w:ind w:left="360"/>
              <w:jc w:val="both"/>
              <w:rPr>
                <w:rFonts w:ascii="Arial" w:hAnsi="Arial" w:cs="Arial"/>
                <w:sz w:val="20"/>
                <w:szCs w:val="20"/>
              </w:rPr>
            </w:pPr>
          </w:p>
          <w:p w14:paraId="59E4CF7A" w14:textId="77777777" w:rsidR="003467D2" w:rsidRPr="003467D2" w:rsidRDefault="003467D2" w:rsidP="003467D2">
            <w:pPr>
              <w:jc w:val="both"/>
              <w:rPr>
                <w:rFonts w:ascii="Arial" w:hAnsi="Arial" w:cs="Arial"/>
                <w:sz w:val="20"/>
                <w:szCs w:val="20"/>
                <w:lang w:eastAsia="en-US"/>
              </w:rPr>
            </w:pPr>
            <w:r w:rsidRPr="00D02800">
              <w:rPr>
                <w:rFonts w:ascii="Arial" w:eastAsia="Arial" w:hAnsi="Arial" w:cs="Arial"/>
                <w:sz w:val="20"/>
                <w:szCs w:val="20"/>
              </w:rPr>
              <w:t>В этом случае настоящий Договор считается расторгнутым в день (срок), указанный в уведомлении Заказчика о расторжении Договора, а при отсутствии такого дня (срока) – по истечении 10 (десяти) рабочих дней с даты уведомления Подрядчика.</w:t>
            </w:r>
          </w:p>
        </w:tc>
      </w:tr>
      <w:tr w:rsidR="00D02800" w:rsidRPr="00A54979" w14:paraId="43510D05" w14:textId="77777777" w:rsidTr="00653F24">
        <w:trPr>
          <w:trHeight w:val="240"/>
        </w:trPr>
        <w:tc>
          <w:tcPr>
            <w:tcW w:w="5070" w:type="dxa"/>
            <w:shd w:val="clear" w:color="auto" w:fill="auto"/>
          </w:tcPr>
          <w:p w14:paraId="0B88224A" w14:textId="77777777" w:rsidR="00D02800" w:rsidRPr="00D02800" w:rsidRDefault="0054773F" w:rsidP="008B67E0">
            <w:pPr>
              <w:jc w:val="both"/>
              <w:rPr>
                <w:rFonts w:ascii="Arial" w:hAnsi="Arial" w:cs="Arial"/>
                <w:color w:val="000000"/>
                <w:sz w:val="20"/>
                <w:szCs w:val="20"/>
              </w:rPr>
            </w:pPr>
            <w:r w:rsidRPr="00B42A4A">
              <w:rPr>
                <w:rFonts w:ascii="Arial" w:hAnsi="Arial" w:cs="Arial"/>
                <w:color w:val="000000"/>
                <w:sz w:val="20"/>
                <w:szCs w:val="20"/>
              </w:rPr>
              <w:lastRenderedPageBreak/>
              <w:t xml:space="preserve">12.13. </w:t>
            </w:r>
            <w:r w:rsidR="00D02800" w:rsidRPr="00D02800">
              <w:rPr>
                <w:rFonts w:ascii="Arial" w:hAnsi="Arial" w:cs="Arial"/>
                <w:color w:val="000000"/>
                <w:sz w:val="20"/>
                <w:szCs w:val="20"/>
              </w:rPr>
              <w:t xml:space="preserve"> Стороны признают юридическую силу документов (настоящего договора и всех документов, связанных с его исполнением), подписанных и направленных Сторонами по электронной почте, до момента обмена соответствующими оригиналами.</w:t>
            </w:r>
          </w:p>
          <w:p w14:paraId="00981A06" w14:textId="77777777" w:rsidR="00D02800" w:rsidRPr="00D02800" w:rsidRDefault="00D02800" w:rsidP="008B67E0">
            <w:pPr>
              <w:jc w:val="both"/>
              <w:rPr>
                <w:rFonts w:ascii="Arial" w:hAnsi="Arial" w:cs="Arial"/>
                <w:color w:val="000000"/>
                <w:sz w:val="20"/>
                <w:szCs w:val="20"/>
              </w:rPr>
            </w:pPr>
            <w:r w:rsidRPr="00D02800">
              <w:rPr>
                <w:rFonts w:ascii="Arial" w:hAnsi="Arial" w:cs="Arial"/>
                <w:color w:val="000000"/>
                <w:sz w:val="20"/>
                <w:szCs w:val="20"/>
              </w:rPr>
              <w:t xml:space="preserve">Стороны обязуются производить обмен оригиналами таких документов в течение 10 (десяти) календарных дней с даты их получения по электронной почте. </w:t>
            </w:r>
          </w:p>
          <w:p w14:paraId="662B00F0" w14:textId="77777777" w:rsidR="00D02800" w:rsidRPr="004A447F" w:rsidRDefault="008B67E0" w:rsidP="008B67E0">
            <w:pPr>
              <w:pStyle w:val="af1"/>
              <w:jc w:val="both"/>
              <w:rPr>
                <w:rFonts w:ascii="Arial" w:eastAsia="Times New Roman" w:hAnsi="Arial" w:cs="Arial"/>
                <w:color w:val="000000"/>
                <w:sz w:val="20"/>
                <w:szCs w:val="20"/>
                <w:lang w:eastAsia="ru-RU"/>
              </w:rPr>
            </w:pPr>
            <w:r w:rsidRPr="004A447F">
              <w:rPr>
                <w:rFonts w:ascii="Arial" w:eastAsia="Times New Roman" w:hAnsi="Arial" w:cs="Arial"/>
                <w:color w:val="000000"/>
                <w:sz w:val="20"/>
                <w:szCs w:val="20"/>
                <w:lang w:eastAsia="ru-RU"/>
              </w:rPr>
              <w:t>С 0</w:t>
            </w:r>
            <w:r w:rsidR="007A2B52">
              <w:rPr>
                <w:rFonts w:ascii="Arial" w:eastAsia="Times New Roman" w:hAnsi="Arial" w:cs="Arial"/>
                <w:color w:val="000000"/>
                <w:sz w:val="20"/>
                <w:szCs w:val="20"/>
                <w:lang w:eastAsia="ru-RU"/>
              </w:rPr>
              <w:t>1</w:t>
            </w:r>
            <w:r w:rsidRPr="004A447F">
              <w:rPr>
                <w:rFonts w:ascii="Arial" w:eastAsia="Times New Roman" w:hAnsi="Arial" w:cs="Arial"/>
                <w:color w:val="000000"/>
                <w:sz w:val="20"/>
                <w:szCs w:val="20"/>
                <w:lang w:eastAsia="ru-RU"/>
              </w:rPr>
              <w:t>.0</w:t>
            </w:r>
            <w:r w:rsidR="007A2B52">
              <w:rPr>
                <w:rFonts w:ascii="Arial" w:eastAsia="Times New Roman" w:hAnsi="Arial" w:cs="Arial"/>
                <w:color w:val="000000"/>
                <w:sz w:val="20"/>
                <w:szCs w:val="20"/>
                <w:lang w:eastAsia="ru-RU"/>
              </w:rPr>
              <w:t>5</w:t>
            </w:r>
            <w:r w:rsidRPr="004A447F">
              <w:rPr>
                <w:rFonts w:ascii="Arial" w:eastAsia="Times New Roman" w:hAnsi="Arial" w:cs="Arial"/>
                <w:color w:val="000000"/>
                <w:sz w:val="20"/>
                <w:szCs w:val="20"/>
                <w:lang w:eastAsia="ru-RU"/>
              </w:rPr>
              <w:t>.2023г. доменным именем электронных адресов Заказчика будет являться @</w:t>
            </w:r>
            <w:del w:id="86" w:author="Microsoft Office User" w:date="2025-09-16T11:55:00Z">
              <w:r w:rsidRPr="004A447F" w:rsidDel="00FC3FD7">
                <w:rPr>
                  <w:rFonts w:ascii="Arial" w:eastAsia="Times New Roman" w:hAnsi="Arial" w:cs="Arial"/>
                  <w:color w:val="000000"/>
                  <w:sz w:val="20"/>
                  <w:szCs w:val="20"/>
                  <w:lang w:eastAsia="ru-RU"/>
                </w:rPr>
                <w:delText>cementum</w:delText>
              </w:r>
            </w:del>
            <w:proofErr w:type="spellStart"/>
            <w:ins w:id="87" w:author="Microsoft Office User" w:date="2025-09-16T11:55:00Z">
              <w:r w:rsidR="00FC3FD7">
                <w:rPr>
                  <w:rFonts w:ascii="Arial" w:eastAsia="Times New Roman" w:hAnsi="Arial" w:cs="Arial"/>
                  <w:color w:val="000000"/>
                  <w:sz w:val="20"/>
                  <w:szCs w:val="20"/>
                  <w:lang w:val="en-US" w:eastAsia="ru-RU"/>
                </w:rPr>
                <w:t>fff</w:t>
              </w:r>
            </w:ins>
            <w:proofErr w:type="spellEnd"/>
            <w:r w:rsidRPr="004A447F">
              <w:rPr>
                <w:rFonts w:ascii="Arial" w:eastAsia="Times New Roman" w:hAnsi="Arial" w:cs="Arial"/>
                <w:color w:val="000000"/>
                <w:sz w:val="20"/>
                <w:szCs w:val="20"/>
                <w:lang w:eastAsia="ru-RU"/>
              </w:rPr>
              <w:t>.</w:t>
            </w:r>
            <w:proofErr w:type="spellStart"/>
            <w:r w:rsidRPr="004A447F">
              <w:rPr>
                <w:rFonts w:ascii="Arial" w:eastAsia="Times New Roman" w:hAnsi="Arial" w:cs="Arial"/>
                <w:color w:val="000000"/>
                <w:sz w:val="20"/>
                <w:szCs w:val="20"/>
                <w:lang w:eastAsia="ru-RU"/>
              </w:rPr>
              <w:t>ru</w:t>
            </w:r>
            <w:proofErr w:type="spellEnd"/>
            <w:r w:rsidRPr="004A447F">
              <w:rPr>
                <w:rFonts w:ascii="Arial" w:eastAsia="Times New Roman" w:hAnsi="Arial" w:cs="Arial"/>
                <w:color w:val="000000"/>
                <w:sz w:val="20"/>
                <w:szCs w:val="20"/>
                <w:lang w:eastAsia="ru-RU"/>
              </w:rPr>
              <w:t>.</w:t>
            </w:r>
          </w:p>
        </w:tc>
        <w:tc>
          <w:tcPr>
            <w:tcW w:w="4501" w:type="dxa"/>
            <w:shd w:val="clear" w:color="auto" w:fill="auto"/>
          </w:tcPr>
          <w:p w14:paraId="1ACFF033" w14:textId="77777777" w:rsidR="00D02800" w:rsidRPr="007A2B52" w:rsidRDefault="0054773F" w:rsidP="008B67E0">
            <w:pPr>
              <w:jc w:val="both"/>
              <w:rPr>
                <w:rFonts w:ascii="Arial" w:hAnsi="Arial" w:cs="Arial"/>
                <w:color w:val="000000"/>
                <w:sz w:val="20"/>
                <w:szCs w:val="20"/>
                <w:lang w:val="en-US"/>
              </w:rPr>
            </w:pPr>
            <w:r w:rsidRPr="007A2B52">
              <w:rPr>
                <w:rFonts w:ascii="Arial" w:hAnsi="Arial" w:cs="Arial"/>
                <w:color w:val="000000"/>
                <w:sz w:val="20"/>
                <w:szCs w:val="20"/>
                <w:lang w:val="en-US"/>
              </w:rPr>
              <w:t>12.13.</w:t>
            </w:r>
            <w:r w:rsidR="00D02800" w:rsidRPr="007A2B52">
              <w:rPr>
                <w:rFonts w:ascii="Arial" w:hAnsi="Arial" w:cs="Arial"/>
                <w:color w:val="000000"/>
                <w:sz w:val="20"/>
                <w:szCs w:val="20"/>
                <w:lang w:val="en-US"/>
              </w:rPr>
              <w:t xml:space="preserve"> Parties recognize legal force of the documents (this Contract and all related documents attributed to its performance) signed and sent by e-mail till the moment of exchange on the respective originals.</w:t>
            </w:r>
          </w:p>
          <w:p w14:paraId="363EA0E1" w14:textId="77777777" w:rsidR="00D02800" w:rsidRPr="007A2B52" w:rsidRDefault="00D02800" w:rsidP="008B67E0">
            <w:pPr>
              <w:jc w:val="both"/>
              <w:rPr>
                <w:rFonts w:ascii="Arial" w:hAnsi="Arial" w:cs="Arial"/>
                <w:color w:val="000000"/>
                <w:sz w:val="20"/>
                <w:szCs w:val="20"/>
                <w:lang w:val="en-US"/>
              </w:rPr>
            </w:pPr>
          </w:p>
          <w:p w14:paraId="1BAEB51A" w14:textId="77777777" w:rsidR="00D02800" w:rsidRPr="004A447F" w:rsidRDefault="00D02800" w:rsidP="008B67E0">
            <w:pPr>
              <w:pStyle w:val="af1"/>
              <w:jc w:val="both"/>
              <w:rPr>
                <w:rFonts w:ascii="Arial" w:eastAsia="Times New Roman" w:hAnsi="Arial" w:cs="Arial"/>
                <w:color w:val="000000"/>
                <w:sz w:val="20"/>
                <w:szCs w:val="20"/>
                <w:lang w:val="en-US" w:eastAsia="ru-RU"/>
              </w:rPr>
            </w:pPr>
            <w:r w:rsidRPr="004A447F">
              <w:rPr>
                <w:rFonts w:ascii="Arial" w:eastAsia="Times New Roman" w:hAnsi="Arial" w:cs="Arial"/>
                <w:color w:val="000000"/>
                <w:sz w:val="20"/>
                <w:szCs w:val="20"/>
                <w:lang w:val="en-US" w:eastAsia="ru-RU"/>
              </w:rPr>
              <w:t xml:space="preserve">Parties undertake to exchange originals of these documents within 10 (ten) calendar days from the date of receipt of the latter by e-mail.   </w:t>
            </w:r>
          </w:p>
          <w:p w14:paraId="1866665D" w14:textId="77777777" w:rsidR="008B67E0" w:rsidRPr="004A447F" w:rsidRDefault="008B67E0" w:rsidP="008B67E0">
            <w:pPr>
              <w:pStyle w:val="af1"/>
              <w:jc w:val="both"/>
              <w:rPr>
                <w:rFonts w:ascii="Arial" w:eastAsia="Times New Roman" w:hAnsi="Arial" w:cs="Arial"/>
                <w:color w:val="000000"/>
                <w:sz w:val="20"/>
                <w:szCs w:val="20"/>
                <w:lang w:val="en-US" w:eastAsia="ru-RU"/>
              </w:rPr>
            </w:pPr>
          </w:p>
          <w:p w14:paraId="2B71AEF1" w14:textId="77777777" w:rsidR="008B67E0" w:rsidRPr="004A447F" w:rsidRDefault="008B67E0" w:rsidP="008B67E0">
            <w:pPr>
              <w:pStyle w:val="af1"/>
              <w:jc w:val="both"/>
              <w:rPr>
                <w:rFonts w:ascii="Arial" w:eastAsia="Times New Roman" w:hAnsi="Arial" w:cs="Arial"/>
                <w:color w:val="000000"/>
                <w:sz w:val="20"/>
                <w:szCs w:val="20"/>
                <w:lang w:val="en-US" w:eastAsia="ru-RU"/>
              </w:rPr>
            </w:pPr>
            <w:r w:rsidRPr="004A447F">
              <w:rPr>
                <w:rFonts w:ascii="Arial" w:eastAsia="Times New Roman" w:hAnsi="Arial" w:cs="Arial"/>
                <w:color w:val="000000"/>
                <w:sz w:val="20"/>
                <w:szCs w:val="20"/>
                <w:lang w:val="en-US" w:eastAsia="ru-RU"/>
              </w:rPr>
              <w:t>From 0</w:t>
            </w:r>
            <w:r w:rsidR="007A2B52" w:rsidRPr="007A2B52">
              <w:rPr>
                <w:rFonts w:ascii="Arial" w:eastAsia="Times New Roman" w:hAnsi="Arial" w:cs="Arial"/>
                <w:color w:val="000000"/>
                <w:sz w:val="20"/>
                <w:szCs w:val="20"/>
                <w:lang w:val="en-US" w:eastAsia="ru-RU"/>
              </w:rPr>
              <w:t>1</w:t>
            </w:r>
            <w:r w:rsidRPr="004A447F">
              <w:rPr>
                <w:rFonts w:ascii="Arial" w:eastAsia="Times New Roman" w:hAnsi="Arial" w:cs="Arial"/>
                <w:color w:val="000000"/>
                <w:sz w:val="20"/>
                <w:szCs w:val="20"/>
                <w:lang w:val="en-US" w:eastAsia="ru-RU"/>
              </w:rPr>
              <w:t>.0</w:t>
            </w:r>
            <w:r w:rsidR="007A2B52" w:rsidRPr="007A2B52">
              <w:rPr>
                <w:rFonts w:ascii="Arial" w:eastAsia="Times New Roman" w:hAnsi="Arial" w:cs="Arial"/>
                <w:color w:val="000000"/>
                <w:sz w:val="20"/>
                <w:szCs w:val="20"/>
                <w:lang w:val="en-US" w:eastAsia="ru-RU"/>
              </w:rPr>
              <w:t>5</w:t>
            </w:r>
            <w:r w:rsidRPr="004A447F">
              <w:rPr>
                <w:rFonts w:ascii="Arial" w:eastAsia="Times New Roman" w:hAnsi="Arial" w:cs="Arial"/>
                <w:color w:val="000000"/>
                <w:sz w:val="20"/>
                <w:szCs w:val="20"/>
                <w:lang w:val="en-US" w:eastAsia="ru-RU"/>
              </w:rPr>
              <w:t xml:space="preserve">.2023 domain name </w:t>
            </w:r>
            <w:proofErr w:type="gramStart"/>
            <w:r w:rsidRPr="004A447F">
              <w:rPr>
                <w:rFonts w:ascii="Arial" w:eastAsia="Times New Roman" w:hAnsi="Arial" w:cs="Arial"/>
                <w:color w:val="000000"/>
                <w:sz w:val="20"/>
                <w:szCs w:val="20"/>
                <w:lang w:val="en-US" w:eastAsia="ru-RU"/>
              </w:rPr>
              <w:t>of  client’s</w:t>
            </w:r>
            <w:proofErr w:type="gramEnd"/>
            <w:r w:rsidRPr="004A447F">
              <w:rPr>
                <w:rFonts w:ascii="Arial" w:eastAsia="Times New Roman" w:hAnsi="Arial" w:cs="Arial"/>
                <w:color w:val="000000"/>
                <w:sz w:val="20"/>
                <w:szCs w:val="20"/>
                <w:lang w:val="en-US" w:eastAsia="ru-RU"/>
              </w:rPr>
              <w:t xml:space="preserve"> e-mails will be @</w:t>
            </w:r>
            <w:del w:id="88" w:author="Microsoft Office User" w:date="2025-09-16T11:55:00Z">
              <w:r w:rsidRPr="004A447F" w:rsidDel="00FC3FD7">
                <w:rPr>
                  <w:rFonts w:ascii="Arial" w:eastAsia="Times New Roman" w:hAnsi="Arial" w:cs="Arial"/>
                  <w:color w:val="000000"/>
                  <w:sz w:val="20"/>
                  <w:szCs w:val="20"/>
                  <w:lang w:val="en-US" w:eastAsia="ru-RU"/>
                </w:rPr>
                <w:delText>cementum</w:delText>
              </w:r>
            </w:del>
            <w:ins w:id="89" w:author="Microsoft Office User" w:date="2025-09-16T11:55:00Z">
              <w:r w:rsidR="00FC3FD7">
                <w:rPr>
                  <w:rFonts w:ascii="Arial" w:eastAsia="Times New Roman" w:hAnsi="Arial" w:cs="Arial"/>
                  <w:color w:val="000000"/>
                  <w:sz w:val="20"/>
                  <w:szCs w:val="20"/>
                  <w:lang w:val="en-US" w:eastAsia="ru-RU"/>
                </w:rPr>
                <w:t>fff</w:t>
              </w:r>
            </w:ins>
            <w:r w:rsidRPr="004A447F">
              <w:rPr>
                <w:rFonts w:ascii="Arial" w:eastAsia="Times New Roman" w:hAnsi="Arial" w:cs="Arial"/>
                <w:color w:val="000000"/>
                <w:sz w:val="20"/>
                <w:szCs w:val="20"/>
                <w:lang w:val="en-US" w:eastAsia="ru-RU"/>
              </w:rPr>
              <w:t>.ru.</w:t>
            </w:r>
          </w:p>
        </w:tc>
      </w:tr>
      <w:tr w:rsidR="00D02800" w:rsidRPr="00A54979" w14:paraId="1ADDE6F6" w14:textId="77777777" w:rsidTr="00653F24">
        <w:trPr>
          <w:trHeight w:val="240"/>
        </w:trPr>
        <w:tc>
          <w:tcPr>
            <w:tcW w:w="5070" w:type="dxa"/>
            <w:shd w:val="clear" w:color="auto" w:fill="auto"/>
          </w:tcPr>
          <w:p w14:paraId="176D5EDF" w14:textId="77777777" w:rsidR="00D02800" w:rsidRPr="000C0A95" w:rsidRDefault="0054773F" w:rsidP="0054773F">
            <w:pPr>
              <w:pStyle w:val="af1"/>
              <w:jc w:val="both"/>
              <w:rPr>
                <w:rFonts w:ascii="Arial" w:hAnsi="Arial" w:cs="Arial"/>
                <w:b/>
                <w:sz w:val="20"/>
                <w:szCs w:val="20"/>
              </w:rPr>
            </w:pPr>
            <w:r w:rsidRPr="000C0A95">
              <w:rPr>
                <w:rFonts w:ascii="Arial" w:hAnsi="Arial" w:cs="Arial"/>
                <w:color w:val="000000"/>
                <w:sz w:val="20"/>
                <w:szCs w:val="20"/>
                <w:lang w:eastAsia="ru-RU"/>
              </w:rPr>
              <w:t>12.14.</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С</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момента</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заключения</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настоящего</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Договора</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вся</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преддоговорная</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переписка</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Сторон</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теряет</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силу</w:t>
            </w:r>
            <w:r w:rsidR="00D02800" w:rsidRPr="000C0A95">
              <w:rPr>
                <w:rFonts w:ascii="Arial" w:hAnsi="Arial" w:cs="Arial"/>
                <w:color w:val="000000"/>
                <w:sz w:val="20"/>
                <w:szCs w:val="20"/>
              </w:rPr>
              <w:t>.</w:t>
            </w:r>
          </w:p>
        </w:tc>
        <w:tc>
          <w:tcPr>
            <w:tcW w:w="4501" w:type="dxa"/>
            <w:shd w:val="clear" w:color="auto" w:fill="auto"/>
          </w:tcPr>
          <w:p w14:paraId="59DD539F" w14:textId="77777777" w:rsidR="00D02800" w:rsidRPr="00D02800" w:rsidRDefault="0054773F" w:rsidP="0054773F">
            <w:pPr>
              <w:pStyle w:val="af1"/>
              <w:jc w:val="both"/>
              <w:rPr>
                <w:rFonts w:ascii="Arial" w:hAnsi="Arial" w:cs="Arial"/>
                <w:b/>
                <w:sz w:val="20"/>
                <w:szCs w:val="20"/>
                <w:lang w:val="en-US"/>
              </w:rPr>
            </w:pPr>
            <w:r w:rsidRPr="00285E82">
              <w:rPr>
                <w:rFonts w:ascii="Arial" w:hAnsi="Arial" w:cs="Arial"/>
                <w:color w:val="000000"/>
                <w:sz w:val="20"/>
                <w:szCs w:val="20"/>
                <w:lang w:val="en-US" w:eastAsia="ru-RU"/>
              </w:rPr>
              <w:t>12.1</w:t>
            </w:r>
            <w:r>
              <w:rPr>
                <w:rFonts w:ascii="Arial" w:hAnsi="Arial" w:cs="Arial"/>
                <w:color w:val="000000"/>
                <w:sz w:val="20"/>
                <w:szCs w:val="20"/>
                <w:lang w:val="en-US" w:eastAsia="ru-RU"/>
              </w:rPr>
              <w:t>4</w:t>
            </w:r>
            <w:r w:rsidRPr="00285E82">
              <w:rPr>
                <w:rFonts w:ascii="Arial" w:hAnsi="Arial" w:cs="Arial"/>
                <w:color w:val="000000"/>
                <w:sz w:val="20"/>
                <w:szCs w:val="20"/>
                <w:lang w:val="en-US" w:eastAsia="ru-RU"/>
              </w:rPr>
              <w:t>.</w:t>
            </w:r>
            <w:r>
              <w:rPr>
                <w:rFonts w:ascii="Arial" w:hAnsi="Arial" w:cs="Arial"/>
                <w:color w:val="000000"/>
                <w:sz w:val="20"/>
                <w:szCs w:val="20"/>
                <w:lang w:val="en-US" w:eastAsia="ru-RU"/>
              </w:rPr>
              <w:t xml:space="preserve"> </w:t>
            </w:r>
            <w:r w:rsidR="00D02800" w:rsidRPr="00D02800">
              <w:rPr>
                <w:rFonts w:ascii="Arial" w:hAnsi="Arial" w:cs="Arial"/>
                <w:color w:val="000000"/>
                <w:sz w:val="20"/>
                <w:szCs w:val="20"/>
                <w:lang w:val="en-US"/>
              </w:rPr>
              <w:t xml:space="preserve">From the moment of conclusion of this </w:t>
            </w:r>
            <w:r w:rsidR="00D02800" w:rsidRPr="00D02800">
              <w:rPr>
                <w:rFonts w:ascii="Arial" w:hAnsi="Arial" w:cs="Arial"/>
                <w:sz w:val="20"/>
                <w:szCs w:val="20"/>
                <w:lang w:val="en-US"/>
              </w:rPr>
              <w:t>Contract</w:t>
            </w:r>
            <w:r w:rsidR="00D02800" w:rsidRPr="00D02800">
              <w:rPr>
                <w:rFonts w:ascii="Arial" w:hAnsi="Arial" w:cs="Arial"/>
                <w:color w:val="000000"/>
                <w:sz w:val="20"/>
                <w:szCs w:val="20"/>
                <w:lang w:val="en-US"/>
              </w:rPr>
              <w:t xml:space="preserve"> all the precontractual correspondence of the Parties loses its force.</w:t>
            </w:r>
          </w:p>
        </w:tc>
      </w:tr>
      <w:tr w:rsidR="00ED7668" w:rsidRPr="00ED7668" w14:paraId="45917449" w14:textId="77777777" w:rsidTr="00653F24">
        <w:trPr>
          <w:trHeight w:val="240"/>
        </w:trPr>
        <w:tc>
          <w:tcPr>
            <w:tcW w:w="5070" w:type="dxa"/>
            <w:shd w:val="clear" w:color="auto" w:fill="auto"/>
          </w:tcPr>
          <w:p w14:paraId="4DF229EF" w14:textId="77777777" w:rsidR="00ED7668" w:rsidRPr="00ED7668" w:rsidRDefault="00ED7668" w:rsidP="000B4C92">
            <w:pPr>
              <w:pStyle w:val="af1"/>
              <w:jc w:val="both"/>
              <w:rPr>
                <w:rFonts w:ascii="Arial" w:hAnsi="Arial" w:cs="Arial"/>
                <w:sz w:val="20"/>
                <w:szCs w:val="20"/>
                <w:lang w:val="en-US"/>
              </w:rPr>
            </w:pPr>
            <w:r>
              <w:rPr>
                <w:rFonts w:ascii="Arial" w:hAnsi="Arial" w:cs="Arial"/>
                <w:b/>
                <w:sz w:val="20"/>
                <w:szCs w:val="20"/>
                <w:lang w:val="en-US"/>
              </w:rPr>
              <w:t>13</w:t>
            </w:r>
            <w:r w:rsidRPr="004513F6">
              <w:rPr>
                <w:rFonts w:ascii="Arial" w:hAnsi="Arial" w:cs="Arial"/>
                <w:b/>
                <w:sz w:val="20"/>
                <w:szCs w:val="20"/>
                <w:lang w:val="en-US"/>
              </w:rPr>
              <w:t>. THE PARTIES’ LEGAL ADDRESSES, BANK DETAILS, AND SIGNATURES</w:t>
            </w:r>
          </w:p>
        </w:tc>
        <w:tc>
          <w:tcPr>
            <w:tcW w:w="4501" w:type="dxa"/>
            <w:shd w:val="clear" w:color="auto" w:fill="auto"/>
          </w:tcPr>
          <w:p w14:paraId="5E3F8300" w14:textId="77777777" w:rsidR="00ED7668" w:rsidRPr="00ED7668" w:rsidRDefault="00ED7668" w:rsidP="00C71D6E">
            <w:pPr>
              <w:pStyle w:val="af1"/>
              <w:jc w:val="both"/>
              <w:rPr>
                <w:rFonts w:ascii="Arial" w:hAnsi="Arial" w:cs="Arial"/>
                <w:sz w:val="20"/>
                <w:szCs w:val="20"/>
              </w:rPr>
            </w:pPr>
            <w:r w:rsidRPr="00ED7668">
              <w:rPr>
                <w:rFonts w:ascii="Arial" w:hAnsi="Arial" w:cs="Arial"/>
                <w:b/>
                <w:sz w:val="20"/>
                <w:szCs w:val="20"/>
              </w:rPr>
              <w:t xml:space="preserve">13. </w:t>
            </w:r>
            <w:r w:rsidRPr="004513F6">
              <w:rPr>
                <w:rFonts w:ascii="Arial" w:hAnsi="Arial" w:cs="Arial"/>
                <w:b/>
                <w:sz w:val="20"/>
                <w:szCs w:val="20"/>
              </w:rPr>
              <w:t>ЮРИДИЧЕСКИЕ АДРЕСА, БАНКОВСКИЕ РЕКВИЗИТЫ И ПОДПИСИ СТОРОН</w:t>
            </w:r>
          </w:p>
        </w:tc>
      </w:tr>
      <w:tr w:rsidR="00ED7668" w:rsidRPr="00ED7668" w14:paraId="7F17D133" w14:textId="77777777" w:rsidTr="00653F24">
        <w:trPr>
          <w:trHeight w:val="240"/>
        </w:trPr>
        <w:tc>
          <w:tcPr>
            <w:tcW w:w="5070" w:type="dxa"/>
            <w:shd w:val="clear" w:color="auto" w:fill="auto"/>
          </w:tcPr>
          <w:p w14:paraId="7826F3D3" w14:textId="77777777" w:rsidR="00ED7668" w:rsidRPr="000C0A95" w:rsidRDefault="00ED7668" w:rsidP="000B4C92">
            <w:pPr>
              <w:pStyle w:val="af1"/>
              <w:jc w:val="both"/>
              <w:rPr>
                <w:rFonts w:ascii="Arial" w:hAnsi="Arial" w:cs="Arial"/>
                <w:b/>
                <w:sz w:val="20"/>
                <w:szCs w:val="20"/>
              </w:rPr>
            </w:pPr>
          </w:p>
        </w:tc>
        <w:tc>
          <w:tcPr>
            <w:tcW w:w="4501" w:type="dxa"/>
            <w:shd w:val="clear" w:color="auto" w:fill="auto"/>
          </w:tcPr>
          <w:p w14:paraId="0964E7A8" w14:textId="77777777" w:rsidR="00ED7668" w:rsidRPr="00ED7668" w:rsidRDefault="00ED7668" w:rsidP="00C71D6E">
            <w:pPr>
              <w:pStyle w:val="af1"/>
              <w:jc w:val="both"/>
              <w:rPr>
                <w:rFonts w:ascii="Arial" w:hAnsi="Arial" w:cs="Arial"/>
                <w:b/>
                <w:sz w:val="20"/>
                <w:szCs w:val="20"/>
              </w:rPr>
            </w:pPr>
          </w:p>
        </w:tc>
      </w:tr>
      <w:tr w:rsidR="00ED7668" w:rsidRPr="00ED7668" w14:paraId="3775544B" w14:textId="77777777" w:rsidTr="00653F24">
        <w:trPr>
          <w:trHeight w:val="240"/>
        </w:trPr>
        <w:tc>
          <w:tcPr>
            <w:tcW w:w="5070" w:type="dxa"/>
            <w:shd w:val="clear" w:color="auto" w:fill="auto"/>
          </w:tcPr>
          <w:p w14:paraId="4FC18212" w14:textId="77777777" w:rsidR="00ED7668" w:rsidRPr="00ED7668" w:rsidRDefault="00ED7668" w:rsidP="00ED7668">
            <w:pPr>
              <w:pStyle w:val="af1"/>
              <w:jc w:val="center"/>
              <w:rPr>
                <w:rFonts w:ascii="Arial" w:hAnsi="Arial" w:cs="Arial"/>
                <w:b/>
                <w:sz w:val="20"/>
                <w:szCs w:val="20"/>
              </w:rPr>
            </w:pPr>
            <w:r w:rsidRPr="004513F6">
              <w:rPr>
                <w:rFonts w:ascii="Arial" w:hAnsi="Arial" w:cs="Arial"/>
                <w:sz w:val="20"/>
                <w:szCs w:val="20"/>
                <w:lang w:val="en-US"/>
              </w:rPr>
              <w:t>CLIENT:</w:t>
            </w:r>
          </w:p>
        </w:tc>
        <w:tc>
          <w:tcPr>
            <w:tcW w:w="4501" w:type="dxa"/>
            <w:shd w:val="clear" w:color="auto" w:fill="auto"/>
          </w:tcPr>
          <w:p w14:paraId="4DA7BFC9" w14:textId="77777777" w:rsidR="00ED7668" w:rsidRPr="00ED7668" w:rsidRDefault="00ED7668" w:rsidP="00ED7668">
            <w:pPr>
              <w:pStyle w:val="af1"/>
              <w:jc w:val="center"/>
              <w:rPr>
                <w:rFonts w:ascii="Arial" w:hAnsi="Arial" w:cs="Arial"/>
                <w:b/>
                <w:sz w:val="20"/>
                <w:szCs w:val="20"/>
              </w:rPr>
            </w:pPr>
            <w:r w:rsidRPr="004513F6">
              <w:rPr>
                <w:rFonts w:ascii="Arial" w:hAnsi="Arial" w:cs="Arial"/>
                <w:sz w:val="20"/>
                <w:szCs w:val="20"/>
              </w:rPr>
              <w:t>ЗАКАЗЧИК:</w:t>
            </w:r>
          </w:p>
        </w:tc>
      </w:tr>
      <w:tr w:rsidR="00ED7668" w:rsidRPr="00ED7668" w14:paraId="5474426B" w14:textId="77777777" w:rsidTr="00653F24">
        <w:trPr>
          <w:trHeight w:val="240"/>
        </w:trPr>
        <w:tc>
          <w:tcPr>
            <w:tcW w:w="5070" w:type="dxa"/>
            <w:shd w:val="clear" w:color="auto" w:fill="auto"/>
          </w:tcPr>
          <w:p w14:paraId="2B2F85A8" w14:textId="77777777" w:rsidR="00ED7668" w:rsidRPr="004513F6" w:rsidRDefault="00ED7668" w:rsidP="00ED7668">
            <w:pPr>
              <w:pStyle w:val="af1"/>
              <w:jc w:val="center"/>
              <w:rPr>
                <w:rFonts w:ascii="Arial" w:hAnsi="Arial" w:cs="Arial"/>
                <w:sz w:val="20"/>
                <w:szCs w:val="20"/>
                <w:lang w:val="en-US"/>
              </w:rPr>
            </w:pPr>
          </w:p>
        </w:tc>
        <w:tc>
          <w:tcPr>
            <w:tcW w:w="4501" w:type="dxa"/>
            <w:shd w:val="clear" w:color="auto" w:fill="auto"/>
          </w:tcPr>
          <w:p w14:paraId="592751A6" w14:textId="77777777" w:rsidR="00ED7668" w:rsidRPr="004513F6" w:rsidRDefault="00ED7668" w:rsidP="00ED7668">
            <w:pPr>
              <w:pStyle w:val="af1"/>
              <w:jc w:val="center"/>
              <w:rPr>
                <w:rFonts w:ascii="Arial" w:hAnsi="Arial" w:cs="Arial"/>
                <w:sz w:val="20"/>
                <w:szCs w:val="20"/>
              </w:rPr>
            </w:pPr>
          </w:p>
        </w:tc>
      </w:tr>
      <w:tr w:rsidR="00ED7668" w:rsidRPr="00ED7668" w14:paraId="4B308047" w14:textId="77777777" w:rsidTr="000B4C92">
        <w:trPr>
          <w:trHeight w:val="240"/>
        </w:trPr>
        <w:tc>
          <w:tcPr>
            <w:tcW w:w="9571" w:type="dxa"/>
            <w:gridSpan w:val="2"/>
            <w:shd w:val="clear" w:color="auto" w:fill="auto"/>
          </w:tcPr>
          <w:p w14:paraId="0B24D90B" w14:textId="77777777" w:rsidR="00ED7668" w:rsidRPr="004513F6" w:rsidRDefault="00ED7668" w:rsidP="00ED7668">
            <w:pPr>
              <w:jc w:val="center"/>
              <w:rPr>
                <w:rFonts w:ascii="Arial" w:hAnsi="Arial" w:cs="Arial"/>
                <w:sz w:val="20"/>
                <w:szCs w:val="20"/>
                <w:lang w:val="en-US"/>
              </w:rPr>
            </w:pPr>
            <w:r w:rsidRPr="004513F6">
              <w:rPr>
                <w:rFonts w:ascii="Arial" w:hAnsi="Arial" w:cs="Arial"/>
                <w:sz w:val="20"/>
                <w:szCs w:val="20"/>
              </w:rPr>
              <w:t>ОТ</w:t>
            </w:r>
            <w:r w:rsidRPr="004513F6">
              <w:rPr>
                <w:rFonts w:ascii="Arial" w:hAnsi="Arial" w:cs="Arial"/>
                <w:sz w:val="20"/>
                <w:szCs w:val="20"/>
                <w:lang w:val="en-US"/>
              </w:rPr>
              <w:t xml:space="preserve"> </w:t>
            </w:r>
            <w:r w:rsidRPr="004513F6">
              <w:rPr>
                <w:rFonts w:ascii="Arial" w:hAnsi="Arial" w:cs="Arial"/>
                <w:sz w:val="20"/>
                <w:szCs w:val="20"/>
              </w:rPr>
              <w:t>ЗАКАЗЧИКА</w:t>
            </w:r>
            <w:r w:rsidRPr="004513F6">
              <w:rPr>
                <w:rFonts w:ascii="Arial" w:hAnsi="Arial" w:cs="Arial"/>
                <w:sz w:val="20"/>
                <w:szCs w:val="20"/>
                <w:lang w:val="en-US"/>
              </w:rPr>
              <w:t xml:space="preserve"> / ON THE CLIENT’S BEHALF:</w:t>
            </w:r>
          </w:p>
          <w:p w14:paraId="1FA72A21" w14:textId="77777777" w:rsidR="00ED7668" w:rsidRPr="004513F6" w:rsidRDefault="00ED7668" w:rsidP="00ED7668">
            <w:pPr>
              <w:jc w:val="center"/>
              <w:rPr>
                <w:rFonts w:ascii="Arial" w:hAnsi="Arial" w:cs="Arial"/>
                <w:sz w:val="20"/>
                <w:szCs w:val="20"/>
                <w:lang w:val="en-US"/>
              </w:rPr>
            </w:pPr>
          </w:p>
          <w:p w14:paraId="6B07F121" w14:textId="77777777" w:rsidR="00ED7668" w:rsidRDefault="00ED7668" w:rsidP="00ED7668">
            <w:pPr>
              <w:pStyle w:val="af1"/>
              <w:jc w:val="center"/>
              <w:rPr>
                <w:rFonts w:ascii="Arial" w:hAnsi="Arial" w:cs="Arial"/>
                <w:sz w:val="20"/>
                <w:szCs w:val="20"/>
                <w:lang w:val="en-US"/>
              </w:rPr>
            </w:pPr>
            <w:r w:rsidRPr="004513F6">
              <w:rPr>
                <w:rFonts w:ascii="Arial" w:hAnsi="Arial" w:cs="Arial"/>
                <w:sz w:val="20"/>
                <w:szCs w:val="20"/>
              </w:rPr>
              <w:t>_________________ / __________________ /</w:t>
            </w:r>
          </w:p>
          <w:p w14:paraId="2ABA6139" w14:textId="77777777" w:rsidR="00ED7668" w:rsidRPr="00ED7668" w:rsidRDefault="00ED7668" w:rsidP="00ED7668">
            <w:pPr>
              <w:pStyle w:val="af1"/>
              <w:jc w:val="center"/>
              <w:rPr>
                <w:rFonts w:ascii="Arial" w:hAnsi="Arial" w:cs="Arial"/>
                <w:sz w:val="20"/>
                <w:szCs w:val="20"/>
                <w:lang w:val="en-US"/>
              </w:rPr>
            </w:pPr>
          </w:p>
        </w:tc>
      </w:tr>
      <w:tr w:rsidR="00ED7668" w:rsidRPr="00ED7668" w14:paraId="4A5EA94E" w14:textId="77777777" w:rsidTr="00653F24">
        <w:trPr>
          <w:trHeight w:val="240"/>
        </w:trPr>
        <w:tc>
          <w:tcPr>
            <w:tcW w:w="5070" w:type="dxa"/>
            <w:shd w:val="clear" w:color="auto" w:fill="auto"/>
          </w:tcPr>
          <w:p w14:paraId="1EB602F4" w14:textId="77777777" w:rsidR="00ED7668" w:rsidRPr="004513F6" w:rsidRDefault="00ED7668" w:rsidP="00ED7668">
            <w:pPr>
              <w:pStyle w:val="af1"/>
              <w:jc w:val="center"/>
              <w:rPr>
                <w:rFonts w:ascii="Arial" w:hAnsi="Arial" w:cs="Arial"/>
                <w:sz w:val="20"/>
                <w:szCs w:val="20"/>
                <w:lang w:val="en-US"/>
              </w:rPr>
            </w:pPr>
            <w:r w:rsidRPr="004513F6">
              <w:rPr>
                <w:rFonts w:ascii="Arial" w:hAnsi="Arial" w:cs="Arial"/>
                <w:sz w:val="20"/>
                <w:szCs w:val="20"/>
                <w:lang w:val="en-US"/>
              </w:rPr>
              <w:t>CONTRACTOR:</w:t>
            </w:r>
          </w:p>
        </w:tc>
        <w:tc>
          <w:tcPr>
            <w:tcW w:w="4501" w:type="dxa"/>
            <w:shd w:val="clear" w:color="auto" w:fill="auto"/>
          </w:tcPr>
          <w:p w14:paraId="479C1857" w14:textId="77777777" w:rsidR="00ED7668" w:rsidRPr="004513F6" w:rsidRDefault="00ED7668" w:rsidP="00ED7668">
            <w:pPr>
              <w:pStyle w:val="af1"/>
              <w:jc w:val="center"/>
              <w:rPr>
                <w:rFonts w:ascii="Arial" w:hAnsi="Arial" w:cs="Arial"/>
                <w:sz w:val="20"/>
                <w:szCs w:val="20"/>
              </w:rPr>
            </w:pPr>
            <w:r w:rsidRPr="004513F6">
              <w:rPr>
                <w:rFonts w:ascii="Arial" w:hAnsi="Arial" w:cs="Arial"/>
                <w:sz w:val="20"/>
                <w:szCs w:val="20"/>
              </w:rPr>
              <w:t>ПОДРЯДЧИК:</w:t>
            </w:r>
          </w:p>
        </w:tc>
      </w:tr>
      <w:tr w:rsidR="00ED7668" w:rsidRPr="00ED7668" w14:paraId="0C934A58" w14:textId="77777777" w:rsidTr="00653F24">
        <w:trPr>
          <w:trHeight w:val="240"/>
        </w:trPr>
        <w:tc>
          <w:tcPr>
            <w:tcW w:w="5070" w:type="dxa"/>
            <w:shd w:val="clear" w:color="auto" w:fill="auto"/>
          </w:tcPr>
          <w:p w14:paraId="2C91FE2A" w14:textId="77777777" w:rsidR="00ED7668" w:rsidRPr="004513F6" w:rsidRDefault="00ED7668" w:rsidP="00ED7668">
            <w:pPr>
              <w:pStyle w:val="af1"/>
              <w:jc w:val="center"/>
              <w:rPr>
                <w:rFonts w:ascii="Arial" w:hAnsi="Arial" w:cs="Arial"/>
                <w:sz w:val="20"/>
                <w:szCs w:val="20"/>
                <w:lang w:val="en-US"/>
              </w:rPr>
            </w:pPr>
          </w:p>
        </w:tc>
        <w:tc>
          <w:tcPr>
            <w:tcW w:w="4501" w:type="dxa"/>
            <w:shd w:val="clear" w:color="auto" w:fill="auto"/>
          </w:tcPr>
          <w:p w14:paraId="77D04927" w14:textId="77777777" w:rsidR="00ED7668" w:rsidRPr="004513F6" w:rsidRDefault="00ED7668" w:rsidP="00ED7668">
            <w:pPr>
              <w:pStyle w:val="af1"/>
              <w:jc w:val="center"/>
              <w:rPr>
                <w:rFonts w:ascii="Arial" w:hAnsi="Arial" w:cs="Arial"/>
                <w:sz w:val="20"/>
                <w:szCs w:val="20"/>
              </w:rPr>
            </w:pPr>
          </w:p>
        </w:tc>
      </w:tr>
      <w:tr w:rsidR="00ED7668" w:rsidRPr="00ED7668" w14:paraId="01179F17" w14:textId="77777777" w:rsidTr="000B4C92">
        <w:trPr>
          <w:trHeight w:val="240"/>
        </w:trPr>
        <w:tc>
          <w:tcPr>
            <w:tcW w:w="9571" w:type="dxa"/>
            <w:gridSpan w:val="2"/>
            <w:shd w:val="clear" w:color="auto" w:fill="auto"/>
          </w:tcPr>
          <w:p w14:paraId="0997B81C" w14:textId="77777777" w:rsidR="00ED7668" w:rsidRPr="004513F6" w:rsidRDefault="00ED7668" w:rsidP="00ED7668">
            <w:pPr>
              <w:jc w:val="center"/>
              <w:rPr>
                <w:rFonts w:ascii="Arial" w:hAnsi="Arial" w:cs="Arial"/>
                <w:sz w:val="20"/>
                <w:szCs w:val="20"/>
                <w:lang w:val="en-US"/>
              </w:rPr>
            </w:pPr>
            <w:r w:rsidRPr="004513F6">
              <w:rPr>
                <w:rFonts w:ascii="Arial" w:hAnsi="Arial" w:cs="Arial"/>
                <w:sz w:val="20"/>
                <w:szCs w:val="20"/>
              </w:rPr>
              <w:t>ОТ</w:t>
            </w:r>
            <w:r w:rsidRPr="004513F6">
              <w:rPr>
                <w:rFonts w:ascii="Arial" w:hAnsi="Arial" w:cs="Arial"/>
                <w:sz w:val="20"/>
                <w:szCs w:val="20"/>
                <w:lang w:val="en-US"/>
              </w:rPr>
              <w:t xml:space="preserve"> </w:t>
            </w:r>
            <w:r w:rsidRPr="004513F6">
              <w:rPr>
                <w:rFonts w:ascii="Arial" w:hAnsi="Arial" w:cs="Arial"/>
                <w:sz w:val="20"/>
                <w:szCs w:val="20"/>
              </w:rPr>
              <w:t>ПОДРЯДЧИКА</w:t>
            </w:r>
            <w:r w:rsidRPr="004513F6">
              <w:rPr>
                <w:rFonts w:ascii="Arial" w:hAnsi="Arial" w:cs="Arial"/>
                <w:sz w:val="20"/>
                <w:szCs w:val="20"/>
                <w:lang w:val="en-US"/>
              </w:rPr>
              <w:t xml:space="preserve"> / ON THE CONTRACTOR’S BEHALF:</w:t>
            </w:r>
          </w:p>
          <w:p w14:paraId="1C7ECF1C" w14:textId="77777777" w:rsidR="00ED7668" w:rsidRPr="004513F6" w:rsidRDefault="00ED7668" w:rsidP="00ED7668">
            <w:pPr>
              <w:jc w:val="center"/>
              <w:rPr>
                <w:rFonts w:ascii="Arial" w:hAnsi="Arial" w:cs="Arial"/>
                <w:sz w:val="20"/>
                <w:szCs w:val="20"/>
                <w:lang w:val="en-US"/>
              </w:rPr>
            </w:pPr>
          </w:p>
          <w:p w14:paraId="47DC1CD8" w14:textId="77777777" w:rsidR="00ED7668" w:rsidRDefault="00ED7668" w:rsidP="00ED7668">
            <w:pPr>
              <w:pStyle w:val="af1"/>
              <w:jc w:val="center"/>
              <w:rPr>
                <w:rFonts w:ascii="Arial" w:hAnsi="Arial" w:cs="Arial"/>
                <w:sz w:val="20"/>
                <w:szCs w:val="20"/>
                <w:lang w:val="en-US"/>
              </w:rPr>
            </w:pPr>
            <w:r w:rsidRPr="004513F6">
              <w:rPr>
                <w:rFonts w:ascii="Arial" w:hAnsi="Arial" w:cs="Arial"/>
                <w:sz w:val="20"/>
                <w:szCs w:val="20"/>
                <w:lang w:val="en-US"/>
              </w:rPr>
              <w:t>_________________ / __________________ /</w:t>
            </w:r>
          </w:p>
          <w:p w14:paraId="624B62BC" w14:textId="77777777" w:rsidR="00ED7668" w:rsidRPr="004513F6" w:rsidRDefault="00ED7668" w:rsidP="00ED7668">
            <w:pPr>
              <w:pStyle w:val="af1"/>
              <w:jc w:val="center"/>
              <w:rPr>
                <w:rFonts w:ascii="Arial" w:hAnsi="Arial" w:cs="Arial"/>
                <w:sz w:val="20"/>
                <w:szCs w:val="20"/>
              </w:rPr>
            </w:pPr>
          </w:p>
        </w:tc>
      </w:tr>
    </w:tbl>
    <w:p w14:paraId="023EF234" w14:textId="77777777" w:rsidR="004513F6" w:rsidRPr="000801B5" w:rsidRDefault="004513F6" w:rsidP="002F690B">
      <w:pPr>
        <w:rPr>
          <w:rFonts w:ascii="Arial" w:hAnsi="Arial" w:cs="Arial"/>
          <w:sz w:val="20"/>
          <w:szCs w:val="20"/>
          <w:lang w:val="en-US"/>
        </w:rPr>
      </w:pPr>
    </w:p>
    <w:sectPr w:rsidR="004513F6" w:rsidRPr="000801B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B8AA9" w14:textId="77777777" w:rsidR="00A57004" w:rsidRDefault="00A57004" w:rsidP="003B1CC6">
      <w:r>
        <w:separator/>
      </w:r>
    </w:p>
  </w:endnote>
  <w:endnote w:type="continuationSeparator" w:id="0">
    <w:p w14:paraId="1F5AB319" w14:textId="77777777" w:rsidR="00A57004" w:rsidRDefault="00A57004" w:rsidP="003B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onotype Sorts">
    <w:panose1 w:val="01010601010101010101"/>
    <w:charset w:val="02"/>
    <w:family w:val="auto"/>
    <w:pitch w:val="variable"/>
    <w:sig w:usb0="00000000" w:usb1="10000000" w:usb2="00000000" w:usb3="00000000" w:csb0="80000000" w:csb1="00000000"/>
  </w:font>
  <w:font w:name="Small Fonts">
    <w:altName w:val="Arial"/>
    <w:panose1 w:val="020B0604020202020204"/>
    <w:charset w:val="CC"/>
    <w:family w:val="swiss"/>
    <w:notTrueType/>
    <w:pitch w:val="variable"/>
    <w:sig w:usb0="00000201" w:usb1="00000000" w:usb2="00000000" w:usb3="00000000" w:csb0="00000004"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C934D" w14:textId="77777777" w:rsidR="00A57004" w:rsidRDefault="00A57004" w:rsidP="003B1CC6">
      <w:r>
        <w:separator/>
      </w:r>
    </w:p>
  </w:footnote>
  <w:footnote w:type="continuationSeparator" w:id="0">
    <w:p w14:paraId="0A6C20EF" w14:textId="77777777" w:rsidR="00A57004" w:rsidRDefault="00A57004" w:rsidP="003B1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B41"/>
    <w:multiLevelType w:val="hybridMultilevel"/>
    <w:tmpl w:val="70921F14"/>
    <w:lvl w:ilvl="0" w:tplc="B5C26D94">
      <w:start w:val="1"/>
      <w:numFmt w:val="lowerLetter"/>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0621"/>
    <w:multiLevelType w:val="hybridMultilevel"/>
    <w:tmpl w:val="9AD8B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340B1"/>
    <w:multiLevelType w:val="singleLevel"/>
    <w:tmpl w:val="02EED4BE"/>
    <w:lvl w:ilvl="0">
      <w:start w:val="2"/>
      <w:numFmt w:val="bullet"/>
      <w:pStyle w:val="Bullet3"/>
      <w:lvlText w:val="-"/>
      <w:lvlJc w:val="left"/>
      <w:pPr>
        <w:tabs>
          <w:tab w:val="num" w:pos="360"/>
        </w:tabs>
        <w:ind w:left="360" w:hanging="360"/>
      </w:pPr>
      <w:rPr>
        <w:rFonts w:hint="default"/>
      </w:rPr>
    </w:lvl>
  </w:abstractNum>
  <w:abstractNum w:abstractNumId="3" w15:restartNumberingAfterBreak="0">
    <w:nsid w:val="08B1300C"/>
    <w:multiLevelType w:val="hybridMultilevel"/>
    <w:tmpl w:val="134EE1FA"/>
    <w:lvl w:ilvl="0" w:tplc="1982F4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75AA2"/>
    <w:multiLevelType w:val="hybridMultilevel"/>
    <w:tmpl w:val="47B8F0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765880"/>
    <w:multiLevelType w:val="hybridMultilevel"/>
    <w:tmpl w:val="3684B824"/>
    <w:lvl w:ilvl="0" w:tplc="D9063D82">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A842B7"/>
    <w:multiLevelType w:val="hybridMultilevel"/>
    <w:tmpl w:val="47227852"/>
    <w:lvl w:ilvl="0" w:tplc="1982F4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56BD7"/>
    <w:multiLevelType w:val="hybridMultilevel"/>
    <w:tmpl w:val="EB20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72606"/>
    <w:multiLevelType w:val="hybridMultilevel"/>
    <w:tmpl w:val="E07A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0638F"/>
    <w:multiLevelType w:val="hybridMultilevel"/>
    <w:tmpl w:val="4F40C8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5D2C03"/>
    <w:multiLevelType w:val="hybridMultilevel"/>
    <w:tmpl w:val="21B8E8DA"/>
    <w:lvl w:ilvl="0" w:tplc="719CDC76">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43D5F"/>
    <w:multiLevelType w:val="hybridMultilevel"/>
    <w:tmpl w:val="40F4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C5BC7"/>
    <w:multiLevelType w:val="hybridMultilevel"/>
    <w:tmpl w:val="5BB20E96"/>
    <w:lvl w:ilvl="0" w:tplc="1982F46A">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3" w15:restartNumberingAfterBreak="0">
    <w:nsid w:val="4FC2178F"/>
    <w:multiLevelType w:val="hybridMultilevel"/>
    <w:tmpl w:val="A002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45160"/>
    <w:multiLevelType w:val="hybridMultilevel"/>
    <w:tmpl w:val="280EF47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925D82"/>
    <w:multiLevelType w:val="hybridMultilevel"/>
    <w:tmpl w:val="180AB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83C30"/>
    <w:multiLevelType w:val="singleLevel"/>
    <w:tmpl w:val="BDA4AC56"/>
    <w:lvl w:ilvl="0">
      <w:start w:val="1"/>
      <w:numFmt w:val="bullet"/>
      <w:pStyle w:val="Bullet2"/>
      <w:lvlText w:val=""/>
      <w:lvlJc w:val="left"/>
      <w:pPr>
        <w:tabs>
          <w:tab w:val="num" w:pos="2098"/>
        </w:tabs>
        <w:ind w:left="2098" w:hanging="567"/>
      </w:pPr>
      <w:rPr>
        <w:rFonts w:ascii="Monotype Sorts" w:hAnsi="Monotype Sorts" w:hint="default"/>
        <w:sz w:val="14"/>
      </w:rPr>
    </w:lvl>
  </w:abstractNum>
  <w:abstractNum w:abstractNumId="17" w15:restartNumberingAfterBreak="0">
    <w:nsid w:val="6B195DD1"/>
    <w:multiLevelType w:val="hybridMultilevel"/>
    <w:tmpl w:val="CABAF6F2"/>
    <w:lvl w:ilvl="0" w:tplc="1982F4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19520F"/>
    <w:multiLevelType w:val="hybridMultilevel"/>
    <w:tmpl w:val="C004D9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4"/>
  </w:num>
  <w:num w:numId="4">
    <w:abstractNumId w:val="9"/>
  </w:num>
  <w:num w:numId="5">
    <w:abstractNumId w:val="1"/>
  </w:num>
  <w:num w:numId="6">
    <w:abstractNumId w:val="16"/>
  </w:num>
  <w:num w:numId="7">
    <w:abstractNumId w:val="17"/>
  </w:num>
  <w:num w:numId="8">
    <w:abstractNumId w:val="3"/>
  </w:num>
  <w:num w:numId="9">
    <w:abstractNumId w:val="12"/>
  </w:num>
  <w:num w:numId="10">
    <w:abstractNumId w:val="6"/>
  </w:num>
  <w:num w:numId="11">
    <w:abstractNumId w:val="11"/>
  </w:num>
  <w:num w:numId="12">
    <w:abstractNumId w:val="15"/>
  </w:num>
  <w:num w:numId="13">
    <w:abstractNumId w:val="8"/>
  </w:num>
  <w:num w:numId="14">
    <w:abstractNumId w:val="13"/>
  </w:num>
  <w:num w:numId="15">
    <w:abstractNumId w:val="0"/>
  </w:num>
  <w:num w:numId="16">
    <w:abstractNumId w:val="18"/>
  </w:num>
  <w:num w:numId="17">
    <w:abstractNumId w:val="7"/>
  </w:num>
  <w:num w:numId="18">
    <w:abstractNumId w:val="5"/>
  </w:num>
  <w:num w:numId="19">
    <w:abstractNumId w:val="10"/>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B2"/>
    <w:rsid w:val="00001F63"/>
    <w:rsid w:val="00007412"/>
    <w:rsid w:val="00013314"/>
    <w:rsid w:val="0001412F"/>
    <w:rsid w:val="000159A2"/>
    <w:rsid w:val="0001648C"/>
    <w:rsid w:val="00020AAE"/>
    <w:rsid w:val="000231E8"/>
    <w:rsid w:val="000313FC"/>
    <w:rsid w:val="00031E14"/>
    <w:rsid w:val="00031E67"/>
    <w:rsid w:val="0003734B"/>
    <w:rsid w:val="00037533"/>
    <w:rsid w:val="00037878"/>
    <w:rsid w:val="00042474"/>
    <w:rsid w:val="00042AAA"/>
    <w:rsid w:val="0004576A"/>
    <w:rsid w:val="00051699"/>
    <w:rsid w:val="00054F1A"/>
    <w:rsid w:val="000603CF"/>
    <w:rsid w:val="0006391C"/>
    <w:rsid w:val="00066E1A"/>
    <w:rsid w:val="0007343E"/>
    <w:rsid w:val="000752B9"/>
    <w:rsid w:val="000801B5"/>
    <w:rsid w:val="00081700"/>
    <w:rsid w:val="00081EB6"/>
    <w:rsid w:val="00083404"/>
    <w:rsid w:val="00087911"/>
    <w:rsid w:val="000902ED"/>
    <w:rsid w:val="00091D3C"/>
    <w:rsid w:val="0009718D"/>
    <w:rsid w:val="0009750B"/>
    <w:rsid w:val="00097531"/>
    <w:rsid w:val="000A72DA"/>
    <w:rsid w:val="000B0118"/>
    <w:rsid w:val="000B2010"/>
    <w:rsid w:val="000B4C92"/>
    <w:rsid w:val="000B4E3F"/>
    <w:rsid w:val="000B6AE4"/>
    <w:rsid w:val="000C0A95"/>
    <w:rsid w:val="000C63EE"/>
    <w:rsid w:val="000D7356"/>
    <w:rsid w:val="000D74B1"/>
    <w:rsid w:val="000E2D74"/>
    <w:rsid w:val="000F03FB"/>
    <w:rsid w:val="000F433A"/>
    <w:rsid w:val="000F74D0"/>
    <w:rsid w:val="00100F2F"/>
    <w:rsid w:val="00101E0F"/>
    <w:rsid w:val="00102602"/>
    <w:rsid w:val="00103C5E"/>
    <w:rsid w:val="00107603"/>
    <w:rsid w:val="0010789B"/>
    <w:rsid w:val="001119BD"/>
    <w:rsid w:val="00112274"/>
    <w:rsid w:val="00116F28"/>
    <w:rsid w:val="00123363"/>
    <w:rsid w:val="00125843"/>
    <w:rsid w:val="00127D1D"/>
    <w:rsid w:val="001325F2"/>
    <w:rsid w:val="00133EF8"/>
    <w:rsid w:val="00143399"/>
    <w:rsid w:val="00144A7C"/>
    <w:rsid w:val="0015264D"/>
    <w:rsid w:val="001622C3"/>
    <w:rsid w:val="001623FF"/>
    <w:rsid w:val="00166E99"/>
    <w:rsid w:val="00170696"/>
    <w:rsid w:val="001831BA"/>
    <w:rsid w:val="00184838"/>
    <w:rsid w:val="00186EED"/>
    <w:rsid w:val="001973AA"/>
    <w:rsid w:val="00197EAB"/>
    <w:rsid w:val="001A0DD4"/>
    <w:rsid w:val="001A5B4F"/>
    <w:rsid w:val="001A5F7C"/>
    <w:rsid w:val="001B0911"/>
    <w:rsid w:val="001B3B7A"/>
    <w:rsid w:val="001C0B75"/>
    <w:rsid w:val="001C2655"/>
    <w:rsid w:val="001C2C60"/>
    <w:rsid w:val="001C3CFB"/>
    <w:rsid w:val="001C5C6C"/>
    <w:rsid w:val="001C627A"/>
    <w:rsid w:val="001D1304"/>
    <w:rsid w:val="001D6ADB"/>
    <w:rsid w:val="001D7F10"/>
    <w:rsid w:val="001E2D9A"/>
    <w:rsid w:val="001F3F2F"/>
    <w:rsid w:val="002030A1"/>
    <w:rsid w:val="002100DB"/>
    <w:rsid w:val="00213578"/>
    <w:rsid w:val="00213BCF"/>
    <w:rsid w:val="00215078"/>
    <w:rsid w:val="0022216C"/>
    <w:rsid w:val="00226910"/>
    <w:rsid w:val="00231A12"/>
    <w:rsid w:val="00232C2A"/>
    <w:rsid w:val="002430B8"/>
    <w:rsid w:val="0025159F"/>
    <w:rsid w:val="00256A62"/>
    <w:rsid w:val="00261B97"/>
    <w:rsid w:val="00262016"/>
    <w:rsid w:val="002661DC"/>
    <w:rsid w:val="00270059"/>
    <w:rsid w:val="00271CBB"/>
    <w:rsid w:val="00272628"/>
    <w:rsid w:val="00276656"/>
    <w:rsid w:val="00281820"/>
    <w:rsid w:val="00283C10"/>
    <w:rsid w:val="002848D3"/>
    <w:rsid w:val="00284C92"/>
    <w:rsid w:val="00294C44"/>
    <w:rsid w:val="00294F61"/>
    <w:rsid w:val="002A3A45"/>
    <w:rsid w:val="002B49A0"/>
    <w:rsid w:val="002B65BF"/>
    <w:rsid w:val="002C0B6D"/>
    <w:rsid w:val="002C554F"/>
    <w:rsid w:val="002C5CDB"/>
    <w:rsid w:val="002D4F1B"/>
    <w:rsid w:val="002E5FFE"/>
    <w:rsid w:val="002E6964"/>
    <w:rsid w:val="002F1314"/>
    <w:rsid w:val="002F398E"/>
    <w:rsid w:val="002F666B"/>
    <w:rsid w:val="002F690B"/>
    <w:rsid w:val="002F6D02"/>
    <w:rsid w:val="002F7A43"/>
    <w:rsid w:val="0030369E"/>
    <w:rsid w:val="00304110"/>
    <w:rsid w:val="00305DBE"/>
    <w:rsid w:val="00307D90"/>
    <w:rsid w:val="00311B49"/>
    <w:rsid w:val="00312BC8"/>
    <w:rsid w:val="00317C4C"/>
    <w:rsid w:val="00323073"/>
    <w:rsid w:val="00326E65"/>
    <w:rsid w:val="003315F0"/>
    <w:rsid w:val="00336C91"/>
    <w:rsid w:val="00341190"/>
    <w:rsid w:val="003467D2"/>
    <w:rsid w:val="0034700F"/>
    <w:rsid w:val="00353FFF"/>
    <w:rsid w:val="0035620C"/>
    <w:rsid w:val="00356891"/>
    <w:rsid w:val="003607CB"/>
    <w:rsid w:val="00364B31"/>
    <w:rsid w:val="00382999"/>
    <w:rsid w:val="00383EDA"/>
    <w:rsid w:val="00384FB1"/>
    <w:rsid w:val="00387DD8"/>
    <w:rsid w:val="003907E0"/>
    <w:rsid w:val="00390BEA"/>
    <w:rsid w:val="003934E5"/>
    <w:rsid w:val="00395566"/>
    <w:rsid w:val="00396AAD"/>
    <w:rsid w:val="003975B0"/>
    <w:rsid w:val="003A1913"/>
    <w:rsid w:val="003A209C"/>
    <w:rsid w:val="003B1CC6"/>
    <w:rsid w:val="003B1D6B"/>
    <w:rsid w:val="003C0BDF"/>
    <w:rsid w:val="003C1C0E"/>
    <w:rsid w:val="003C579A"/>
    <w:rsid w:val="003C6D99"/>
    <w:rsid w:val="003C7FBB"/>
    <w:rsid w:val="003D1672"/>
    <w:rsid w:val="003D1BC3"/>
    <w:rsid w:val="003E14E4"/>
    <w:rsid w:val="003E2D87"/>
    <w:rsid w:val="003E46D9"/>
    <w:rsid w:val="003E51DD"/>
    <w:rsid w:val="003F6E32"/>
    <w:rsid w:val="004063B4"/>
    <w:rsid w:val="0041350A"/>
    <w:rsid w:val="00414571"/>
    <w:rsid w:val="00427147"/>
    <w:rsid w:val="004370C1"/>
    <w:rsid w:val="0044166D"/>
    <w:rsid w:val="0044208E"/>
    <w:rsid w:val="004425CD"/>
    <w:rsid w:val="00443E7D"/>
    <w:rsid w:val="00444F5C"/>
    <w:rsid w:val="00447ADE"/>
    <w:rsid w:val="0045090A"/>
    <w:rsid w:val="004513F6"/>
    <w:rsid w:val="004514C5"/>
    <w:rsid w:val="00451951"/>
    <w:rsid w:val="00451A05"/>
    <w:rsid w:val="0045357B"/>
    <w:rsid w:val="00460027"/>
    <w:rsid w:val="00463656"/>
    <w:rsid w:val="00464134"/>
    <w:rsid w:val="00464770"/>
    <w:rsid w:val="00465A82"/>
    <w:rsid w:val="0047437E"/>
    <w:rsid w:val="00477E33"/>
    <w:rsid w:val="004809E3"/>
    <w:rsid w:val="00481A4B"/>
    <w:rsid w:val="00492479"/>
    <w:rsid w:val="00495168"/>
    <w:rsid w:val="00496F99"/>
    <w:rsid w:val="00497387"/>
    <w:rsid w:val="004A447F"/>
    <w:rsid w:val="004B08E1"/>
    <w:rsid w:val="004B776A"/>
    <w:rsid w:val="004C26A0"/>
    <w:rsid w:val="004C5167"/>
    <w:rsid w:val="004C686A"/>
    <w:rsid w:val="004C7569"/>
    <w:rsid w:val="004D21F4"/>
    <w:rsid w:val="004D265E"/>
    <w:rsid w:val="004D29F5"/>
    <w:rsid w:val="004D4C3D"/>
    <w:rsid w:val="004D59CD"/>
    <w:rsid w:val="004D6B8D"/>
    <w:rsid w:val="004E0A86"/>
    <w:rsid w:val="004E1B32"/>
    <w:rsid w:val="004E609F"/>
    <w:rsid w:val="004F1325"/>
    <w:rsid w:val="004F1610"/>
    <w:rsid w:val="004F2DFD"/>
    <w:rsid w:val="0050020B"/>
    <w:rsid w:val="00507C2B"/>
    <w:rsid w:val="005118E4"/>
    <w:rsid w:val="005312FA"/>
    <w:rsid w:val="0053276F"/>
    <w:rsid w:val="00534E0C"/>
    <w:rsid w:val="005364B5"/>
    <w:rsid w:val="005418BE"/>
    <w:rsid w:val="00542A86"/>
    <w:rsid w:val="00545784"/>
    <w:rsid w:val="0054773F"/>
    <w:rsid w:val="00547C17"/>
    <w:rsid w:val="005603CA"/>
    <w:rsid w:val="005616A7"/>
    <w:rsid w:val="00562A12"/>
    <w:rsid w:val="00565407"/>
    <w:rsid w:val="00567003"/>
    <w:rsid w:val="00567606"/>
    <w:rsid w:val="00567723"/>
    <w:rsid w:val="00576AC2"/>
    <w:rsid w:val="00582353"/>
    <w:rsid w:val="00584FD1"/>
    <w:rsid w:val="005863B2"/>
    <w:rsid w:val="00592DA3"/>
    <w:rsid w:val="005A4BF1"/>
    <w:rsid w:val="005B148D"/>
    <w:rsid w:val="005C1BD6"/>
    <w:rsid w:val="005C70E9"/>
    <w:rsid w:val="005D1C31"/>
    <w:rsid w:val="005D61CA"/>
    <w:rsid w:val="005E0942"/>
    <w:rsid w:val="005E2898"/>
    <w:rsid w:val="005E3F11"/>
    <w:rsid w:val="005E4D44"/>
    <w:rsid w:val="005E70B3"/>
    <w:rsid w:val="005F0A0E"/>
    <w:rsid w:val="005F6FA9"/>
    <w:rsid w:val="006030FA"/>
    <w:rsid w:val="00603903"/>
    <w:rsid w:val="00607842"/>
    <w:rsid w:val="0061364B"/>
    <w:rsid w:val="00620D00"/>
    <w:rsid w:val="00623D95"/>
    <w:rsid w:val="0062407F"/>
    <w:rsid w:val="00626AB2"/>
    <w:rsid w:val="00627821"/>
    <w:rsid w:val="0063174B"/>
    <w:rsid w:val="0063299D"/>
    <w:rsid w:val="00637F4B"/>
    <w:rsid w:val="00642831"/>
    <w:rsid w:val="00646E15"/>
    <w:rsid w:val="00647290"/>
    <w:rsid w:val="00650036"/>
    <w:rsid w:val="00653F24"/>
    <w:rsid w:val="0065413F"/>
    <w:rsid w:val="00664310"/>
    <w:rsid w:val="006644FD"/>
    <w:rsid w:val="00671F2F"/>
    <w:rsid w:val="00672BFF"/>
    <w:rsid w:val="0067350F"/>
    <w:rsid w:val="0067749D"/>
    <w:rsid w:val="00680D97"/>
    <w:rsid w:val="006811DD"/>
    <w:rsid w:val="0068392E"/>
    <w:rsid w:val="00684831"/>
    <w:rsid w:val="006915DD"/>
    <w:rsid w:val="0069441E"/>
    <w:rsid w:val="006A2463"/>
    <w:rsid w:val="006A7194"/>
    <w:rsid w:val="006A7B35"/>
    <w:rsid w:val="006B5DDC"/>
    <w:rsid w:val="006C133D"/>
    <w:rsid w:val="006C1397"/>
    <w:rsid w:val="006C4E10"/>
    <w:rsid w:val="006C55C7"/>
    <w:rsid w:val="006D066D"/>
    <w:rsid w:val="006D1982"/>
    <w:rsid w:val="006D5C6A"/>
    <w:rsid w:val="006E177C"/>
    <w:rsid w:val="006E230A"/>
    <w:rsid w:val="006E516C"/>
    <w:rsid w:val="0070602B"/>
    <w:rsid w:val="00706B36"/>
    <w:rsid w:val="00711602"/>
    <w:rsid w:val="00712508"/>
    <w:rsid w:val="00716855"/>
    <w:rsid w:val="00717215"/>
    <w:rsid w:val="0072039C"/>
    <w:rsid w:val="00721EAF"/>
    <w:rsid w:val="007265B5"/>
    <w:rsid w:val="00732807"/>
    <w:rsid w:val="00733C8C"/>
    <w:rsid w:val="00733EF0"/>
    <w:rsid w:val="0073529B"/>
    <w:rsid w:val="00735A90"/>
    <w:rsid w:val="00740F05"/>
    <w:rsid w:val="0074355E"/>
    <w:rsid w:val="00747117"/>
    <w:rsid w:val="00750A2E"/>
    <w:rsid w:val="0075238B"/>
    <w:rsid w:val="00755DB6"/>
    <w:rsid w:val="007641EC"/>
    <w:rsid w:val="00765223"/>
    <w:rsid w:val="007726C1"/>
    <w:rsid w:val="0077678E"/>
    <w:rsid w:val="00785CC4"/>
    <w:rsid w:val="007878D5"/>
    <w:rsid w:val="00791FBA"/>
    <w:rsid w:val="0079507B"/>
    <w:rsid w:val="00795F94"/>
    <w:rsid w:val="007A195D"/>
    <w:rsid w:val="007A2B52"/>
    <w:rsid w:val="007B14D9"/>
    <w:rsid w:val="007B1BF2"/>
    <w:rsid w:val="007C5277"/>
    <w:rsid w:val="007D0CCD"/>
    <w:rsid w:val="007D2143"/>
    <w:rsid w:val="007D34EE"/>
    <w:rsid w:val="007D4C83"/>
    <w:rsid w:val="007D5D34"/>
    <w:rsid w:val="007E4452"/>
    <w:rsid w:val="007E52CE"/>
    <w:rsid w:val="007E5FE9"/>
    <w:rsid w:val="007E60AC"/>
    <w:rsid w:val="007F3776"/>
    <w:rsid w:val="007F4ADA"/>
    <w:rsid w:val="0080043D"/>
    <w:rsid w:val="008032A1"/>
    <w:rsid w:val="00806FEA"/>
    <w:rsid w:val="00816297"/>
    <w:rsid w:val="00816B2C"/>
    <w:rsid w:val="00827548"/>
    <w:rsid w:val="00827E9D"/>
    <w:rsid w:val="00830EE9"/>
    <w:rsid w:val="00850D0D"/>
    <w:rsid w:val="00856302"/>
    <w:rsid w:val="0086418C"/>
    <w:rsid w:val="00866172"/>
    <w:rsid w:val="00876C54"/>
    <w:rsid w:val="00876D58"/>
    <w:rsid w:val="00882874"/>
    <w:rsid w:val="00886321"/>
    <w:rsid w:val="00887500"/>
    <w:rsid w:val="00893125"/>
    <w:rsid w:val="008A1258"/>
    <w:rsid w:val="008B0BE5"/>
    <w:rsid w:val="008B160C"/>
    <w:rsid w:val="008B1BCE"/>
    <w:rsid w:val="008B25E6"/>
    <w:rsid w:val="008B47D2"/>
    <w:rsid w:val="008B5B8C"/>
    <w:rsid w:val="008B67E0"/>
    <w:rsid w:val="008B6DD8"/>
    <w:rsid w:val="008C357B"/>
    <w:rsid w:val="008C5EC7"/>
    <w:rsid w:val="008D530C"/>
    <w:rsid w:val="008D7A89"/>
    <w:rsid w:val="008E791A"/>
    <w:rsid w:val="008E798B"/>
    <w:rsid w:val="008F23B4"/>
    <w:rsid w:val="0090029A"/>
    <w:rsid w:val="00902548"/>
    <w:rsid w:val="0090404E"/>
    <w:rsid w:val="0091125B"/>
    <w:rsid w:val="009137BF"/>
    <w:rsid w:val="00915725"/>
    <w:rsid w:val="00915E42"/>
    <w:rsid w:val="00924E31"/>
    <w:rsid w:val="00925468"/>
    <w:rsid w:val="00926C83"/>
    <w:rsid w:val="009302F8"/>
    <w:rsid w:val="00934347"/>
    <w:rsid w:val="00935673"/>
    <w:rsid w:val="00936394"/>
    <w:rsid w:val="009464E8"/>
    <w:rsid w:val="00952A17"/>
    <w:rsid w:val="00952BDC"/>
    <w:rsid w:val="009578E5"/>
    <w:rsid w:val="00963099"/>
    <w:rsid w:val="009643A2"/>
    <w:rsid w:val="00964A1F"/>
    <w:rsid w:val="00970D4A"/>
    <w:rsid w:val="009712D0"/>
    <w:rsid w:val="009736BA"/>
    <w:rsid w:val="00973DE7"/>
    <w:rsid w:val="00976922"/>
    <w:rsid w:val="00977091"/>
    <w:rsid w:val="009771E7"/>
    <w:rsid w:val="00983324"/>
    <w:rsid w:val="00985603"/>
    <w:rsid w:val="00985ACF"/>
    <w:rsid w:val="009877AF"/>
    <w:rsid w:val="0099063C"/>
    <w:rsid w:val="00990B0F"/>
    <w:rsid w:val="009A1BD0"/>
    <w:rsid w:val="009A2106"/>
    <w:rsid w:val="009A4063"/>
    <w:rsid w:val="009A503C"/>
    <w:rsid w:val="009A7BA0"/>
    <w:rsid w:val="009C0B95"/>
    <w:rsid w:val="009C271F"/>
    <w:rsid w:val="009C28D5"/>
    <w:rsid w:val="009C4680"/>
    <w:rsid w:val="009C524C"/>
    <w:rsid w:val="009C7055"/>
    <w:rsid w:val="009D315A"/>
    <w:rsid w:val="009E1DA8"/>
    <w:rsid w:val="009E3C14"/>
    <w:rsid w:val="009E6B9C"/>
    <w:rsid w:val="009F4D20"/>
    <w:rsid w:val="00A01A22"/>
    <w:rsid w:val="00A143F5"/>
    <w:rsid w:val="00A1569E"/>
    <w:rsid w:val="00A1761D"/>
    <w:rsid w:val="00A20A1A"/>
    <w:rsid w:val="00A30DA9"/>
    <w:rsid w:val="00A337F0"/>
    <w:rsid w:val="00A4097E"/>
    <w:rsid w:val="00A4110B"/>
    <w:rsid w:val="00A443CB"/>
    <w:rsid w:val="00A4561D"/>
    <w:rsid w:val="00A46887"/>
    <w:rsid w:val="00A54979"/>
    <w:rsid w:val="00A549CC"/>
    <w:rsid w:val="00A57004"/>
    <w:rsid w:val="00A5702E"/>
    <w:rsid w:val="00A603EC"/>
    <w:rsid w:val="00A62CCD"/>
    <w:rsid w:val="00A64240"/>
    <w:rsid w:val="00A736AC"/>
    <w:rsid w:val="00A743EA"/>
    <w:rsid w:val="00A75666"/>
    <w:rsid w:val="00A801F8"/>
    <w:rsid w:val="00A82866"/>
    <w:rsid w:val="00A943CB"/>
    <w:rsid w:val="00AA1523"/>
    <w:rsid w:val="00AA19A4"/>
    <w:rsid w:val="00AA40F3"/>
    <w:rsid w:val="00AB0C05"/>
    <w:rsid w:val="00AB2CDD"/>
    <w:rsid w:val="00AB35B2"/>
    <w:rsid w:val="00AB495C"/>
    <w:rsid w:val="00AB7312"/>
    <w:rsid w:val="00AC2B0B"/>
    <w:rsid w:val="00AC7885"/>
    <w:rsid w:val="00AD4667"/>
    <w:rsid w:val="00AD67FF"/>
    <w:rsid w:val="00AE174F"/>
    <w:rsid w:val="00AE47DE"/>
    <w:rsid w:val="00AE55FC"/>
    <w:rsid w:val="00AE7F75"/>
    <w:rsid w:val="00AF594F"/>
    <w:rsid w:val="00AF72FD"/>
    <w:rsid w:val="00B002DB"/>
    <w:rsid w:val="00B0622F"/>
    <w:rsid w:val="00B06DF3"/>
    <w:rsid w:val="00B07DFF"/>
    <w:rsid w:val="00B11898"/>
    <w:rsid w:val="00B12D2A"/>
    <w:rsid w:val="00B17F20"/>
    <w:rsid w:val="00B17FBD"/>
    <w:rsid w:val="00B21A57"/>
    <w:rsid w:val="00B26338"/>
    <w:rsid w:val="00B31730"/>
    <w:rsid w:val="00B32CE6"/>
    <w:rsid w:val="00B335B2"/>
    <w:rsid w:val="00B335CB"/>
    <w:rsid w:val="00B4076B"/>
    <w:rsid w:val="00B41FF0"/>
    <w:rsid w:val="00B42A4A"/>
    <w:rsid w:val="00B45FF7"/>
    <w:rsid w:val="00B46257"/>
    <w:rsid w:val="00B54792"/>
    <w:rsid w:val="00B62444"/>
    <w:rsid w:val="00B6258E"/>
    <w:rsid w:val="00B6370E"/>
    <w:rsid w:val="00B63884"/>
    <w:rsid w:val="00B65FFF"/>
    <w:rsid w:val="00B67BEC"/>
    <w:rsid w:val="00B71672"/>
    <w:rsid w:val="00B718B9"/>
    <w:rsid w:val="00B729C1"/>
    <w:rsid w:val="00B74AC5"/>
    <w:rsid w:val="00B814F1"/>
    <w:rsid w:val="00B865AB"/>
    <w:rsid w:val="00BA2E9B"/>
    <w:rsid w:val="00BB00AB"/>
    <w:rsid w:val="00BB1E7B"/>
    <w:rsid w:val="00BB3058"/>
    <w:rsid w:val="00BB3358"/>
    <w:rsid w:val="00BB5F2B"/>
    <w:rsid w:val="00BC501F"/>
    <w:rsid w:val="00BC5808"/>
    <w:rsid w:val="00BD1A69"/>
    <w:rsid w:val="00BD4116"/>
    <w:rsid w:val="00BD77FE"/>
    <w:rsid w:val="00BE0B84"/>
    <w:rsid w:val="00BE3056"/>
    <w:rsid w:val="00BE3364"/>
    <w:rsid w:val="00BE59C3"/>
    <w:rsid w:val="00BE7F56"/>
    <w:rsid w:val="00C00B59"/>
    <w:rsid w:val="00C07947"/>
    <w:rsid w:val="00C10519"/>
    <w:rsid w:val="00C11F71"/>
    <w:rsid w:val="00C123C3"/>
    <w:rsid w:val="00C1307F"/>
    <w:rsid w:val="00C243D3"/>
    <w:rsid w:val="00C2501C"/>
    <w:rsid w:val="00C257A4"/>
    <w:rsid w:val="00C265DF"/>
    <w:rsid w:val="00C26813"/>
    <w:rsid w:val="00C37B54"/>
    <w:rsid w:val="00C37D9C"/>
    <w:rsid w:val="00C42CB6"/>
    <w:rsid w:val="00C441F8"/>
    <w:rsid w:val="00C4436C"/>
    <w:rsid w:val="00C46328"/>
    <w:rsid w:val="00C47966"/>
    <w:rsid w:val="00C50201"/>
    <w:rsid w:val="00C54E8A"/>
    <w:rsid w:val="00C62F5F"/>
    <w:rsid w:val="00C706FC"/>
    <w:rsid w:val="00C709C5"/>
    <w:rsid w:val="00C71D6E"/>
    <w:rsid w:val="00C71EA8"/>
    <w:rsid w:val="00C76F26"/>
    <w:rsid w:val="00C84EFB"/>
    <w:rsid w:val="00C90A9E"/>
    <w:rsid w:val="00CA218D"/>
    <w:rsid w:val="00CB0F65"/>
    <w:rsid w:val="00CC1CC0"/>
    <w:rsid w:val="00CC284A"/>
    <w:rsid w:val="00CD6901"/>
    <w:rsid w:val="00CD7A78"/>
    <w:rsid w:val="00CE340A"/>
    <w:rsid w:val="00CE5AAF"/>
    <w:rsid w:val="00CF2E10"/>
    <w:rsid w:val="00D0022E"/>
    <w:rsid w:val="00D01A52"/>
    <w:rsid w:val="00D02800"/>
    <w:rsid w:val="00D02BC0"/>
    <w:rsid w:val="00D02D17"/>
    <w:rsid w:val="00D1612B"/>
    <w:rsid w:val="00D25832"/>
    <w:rsid w:val="00D2612D"/>
    <w:rsid w:val="00D26B7C"/>
    <w:rsid w:val="00D3214C"/>
    <w:rsid w:val="00D34A9C"/>
    <w:rsid w:val="00D37DAE"/>
    <w:rsid w:val="00D37E1B"/>
    <w:rsid w:val="00D37E67"/>
    <w:rsid w:val="00D523FD"/>
    <w:rsid w:val="00D52942"/>
    <w:rsid w:val="00D5621E"/>
    <w:rsid w:val="00D56E3D"/>
    <w:rsid w:val="00D56F86"/>
    <w:rsid w:val="00D61960"/>
    <w:rsid w:val="00D625DE"/>
    <w:rsid w:val="00D712C4"/>
    <w:rsid w:val="00D80527"/>
    <w:rsid w:val="00D81B1D"/>
    <w:rsid w:val="00D87B66"/>
    <w:rsid w:val="00DA0FAE"/>
    <w:rsid w:val="00DA3643"/>
    <w:rsid w:val="00DB3ADA"/>
    <w:rsid w:val="00DB5831"/>
    <w:rsid w:val="00DB5F8E"/>
    <w:rsid w:val="00DC1DD3"/>
    <w:rsid w:val="00DC5673"/>
    <w:rsid w:val="00DD2CCA"/>
    <w:rsid w:val="00DD3B90"/>
    <w:rsid w:val="00DD4CB8"/>
    <w:rsid w:val="00DD4F72"/>
    <w:rsid w:val="00DE2090"/>
    <w:rsid w:val="00DE5274"/>
    <w:rsid w:val="00DE547E"/>
    <w:rsid w:val="00DF2390"/>
    <w:rsid w:val="00DF2BD6"/>
    <w:rsid w:val="00DF2E83"/>
    <w:rsid w:val="00DF3914"/>
    <w:rsid w:val="00E0012F"/>
    <w:rsid w:val="00E043E9"/>
    <w:rsid w:val="00E06924"/>
    <w:rsid w:val="00E1025F"/>
    <w:rsid w:val="00E21D1B"/>
    <w:rsid w:val="00E21F1C"/>
    <w:rsid w:val="00E24502"/>
    <w:rsid w:val="00E356F7"/>
    <w:rsid w:val="00E52069"/>
    <w:rsid w:val="00E60951"/>
    <w:rsid w:val="00E61192"/>
    <w:rsid w:val="00E62A4E"/>
    <w:rsid w:val="00E65584"/>
    <w:rsid w:val="00E71DAC"/>
    <w:rsid w:val="00E72B2B"/>
    <w:rsid w:val="00E75E27"/>
    <w:rsid w:val="00E7668B"/>
    <w:rsid w:val="00E779F5"/>
    <w:rsid w:val="00E81CD4"/>
    <w:rsid w:val="00E82457"/>
    <w:rsid w:val="00E86E4D"/>
    <w:rsid w:val="00E9273E"/>
    <w:rsid w:val="00EA3404"/>
    <w:rsid w:val="00EA7843"/>
    <w:rsid w:val="00EB2144"/>
    <w:rsid w:val="00EB2A6F"/>
    <w:rsid w:val="00EB5BDA"/>
    <w:rsid w:val="00EB7FEB"/>
    <w:rsid w:val="00EC11C2"/>
    <w:rsid w:val="00EC37E5"/>
    <w:rsid w:val="00EC4C25"/>
    <w:rsid w:val="00ED47BD"/>
    <w:rsid w:val="00ED4A8C"/>
    <w:rsid w:val="00ED5C96"/>
    <w:rsid w:val="00ED6160"/>
    <w:rsid w:val="00ED63C3"/>
    <w:rsid w:val="00ED7668"/>
    <w:rsid w:val="00EE0D8B"/>
    <w:rsid w:val="00EE2384"/>
    <w:rsid w:val="00EE5328"/>
    <w:rsid w:val="00EE5881"/>
    <w:rsid w:val="00EE5F74"/>
    <w:rsid w:val="00EE61EF"/>
    <w:rsid w:val="00EF6E44"/>
    <w:rsid w:val="00F010B2"/>
    <w:rsid w:val="00F0348E"/>
    <w:rsid w:val="00F06C0B"/>
    <w:rsid w:val="00F10F88"/>
    <w:rsid w:val="00F16AB7"/>
    <w:rsid w:val="00F17B9A"/>
    <w:rsid w:val="00F20F7C"/>
    <w:rsid w:val="00F331E8"/>
    <w:rsid w:val="00F34B00"/>
    <w:rsid w:val="00F3593E"/>
    <w:rsid w:val="00F35F5D"/>
    <w:rsid w:val="00F500AB"/>
    <w:rsid w:val="00F556D2"/>
    <w:rsid w:val="00F63868"/>
    <w:rsid w:val="00F65AC0"/>
    <w:rsid w:val="00F65C91"/>
    <w:rsid w:val="00F65FB4"/>
    <w:rsid w:val="00F70ABD"/>
    <w:rsid w:val="00F73D44"/>
    <w:rsid w:val="00F748D6"/>
    <w:rsid w:val="00F81B43"/>
    <w:rsid w:val="00F83F3E"/>
    <w:rsid w:val="00F857F8"/>
    <w:rsid w:val="00F867A8"/>
    <w:rsid w:val="00F91646"/>
    <w:rsid w:val="00FA549A"/>
    <w:rsid w:val="00FA63C9"/>
    <w:rsid w:val="00FB2800"/>
    <w:rsid w:val="00FB2DBD"/>
    <w:rsid w:val="00FB39A0"/>
    <w:rsid w:val="00FB3F06"/>
    <w:rsid w:val="00FB42A4"/>
    <w:rsid w:val="00FB6B3F"/>
    <w:rsid w:val="00FC00F9"/>
    <w:rsid w:val="00FC0902"/>
    <w:rsid w:val="00FC3FD7"/>
    <w:rsid w:val="00FC51BB"/>
    <w:rsid w:val="00FC6723"/>
    <w:rsid w:val="00FC6EEC"/>
    <w:rsid w:val="00FC762C"/>
    <w:rsid w:val="00FD0F59"/>
    <w:rsid w:val="00FD6498"/>
    <w:rsid w:val="00FD6E04"/>
    <w:rsid w:val="00FD7A96"/>
    <w:rsid w:val="00FD7D14"/>
    <w:rsid w:val="00FE14E7"/>
    <w:rsid w:val="00FF1D08"/>
    <w:rsid w:val="00FF23B9"/>
    <w:rsid w:val="00FF2728"/>
    <w:rsid w:val="00FF66B0"/>
    <w:rsid w:val="00FF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A8E7BC"/>
  <w15:docId w15:val="{BFE25480-77B6-447E-8F1C-8BEAA617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paragraph" w:styleId="1">
    <w:name w:val="heading 1"/>
    <w:basedOn w:val="a"/>
    <w:next w:val="a"/>
    <w:qFormat/>
    <w:rsid w:val="00936394"/>
    <w:pPr>
      <w:keepNext/>
      <w:jc w:val="both"/>
      <w:outlineLvl w:val="0"/>
    </w:pPr>
    <w:rPr>
      <w:rFonts w:eastAsia="Small Fonts"/>
      <w:szCs w:val="20"/>
    </w:rPr>
  </w:style>
  <w:style w:type="paragraph" w:styleId="2">
    <w:name w:val="heading 2"/>
    <w:basedOn w:val="a"/>
    <w:next w:val="a"/>
    <w:qFormat/>
    <w:rsid w:val="005E4D44"/>
    <w:pPr>
      <w:keepNext/>
      <w:widowControl w:val="0"/>
      <w:shd w:val="clear" w:color="auto" w:fill="FFFFFF"/>
      <w:autoSpaceDE w:val="0"/>
      <w:autoSpaceDN w:val="0"/>
      <w:adjustRightInd w:val="0"/>
      <w:spacing w:before="100"/>
      <w:jc w:val="both"/>
      <w:outlineLvl w:val="1"/>
    </w:pPr>
    <w:rPr>
      <w:rFonts w:ascii="Small Fonts" w:eastAsia="Small Fonts" w:hAnsi="Small Fonts"/>
      <w:i/>
      <w:iCs/>
      <w:color w:val="0000FF"/>
      <w:spacing w:val="-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86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rsid w:val="00382999"/>
    <w:pPr>
      <w:jc w:val="both"/>
    </w:pPr>
    <w:rPr>
      <w:rFonts w:ascii="Arial" w:hAnsi="Arial" w:cs="Arial"/>
      <w:sz w:val="18"/>
      <w:szCs w:val="18"/>
      <w:lang w:eastAsia="en-US"/>
    </w:rPr>
  </w:style>
  <w:style w:type="paragraph" w:styleId="a5">
    <w:name w:val="header"/>
    <w:basedOn w:val="a"/>
    <w:link w:val="a6"/>
    <w:rsid w:val="003315F0"/>
    <w:pPr>
      <w:tabs>
        <w:tab w:val="center" w:pos="4153"/>
        <w:tab w:val="right" w:pos="8306"/>
      </w:tabs>
    </w:pPr>
    <w:rPr>
      <w:rFonts w:ascii="Small Fonts" w:eastAsia="Small Fonts" w:hAnsi="Small Fonts"/>
      <w:sz w:val="20"/>
      <w:szCs w:val="20"/>
    </w:rPr>
  </w:style>
  <w:style w:type="paragraph" w:styleId="a7">
    <w:name w:val="Body Text Indent"/>
    <w:basedOn w:val="a"/>
    <w:rsid w:val="00FB3F06"/>
    <w:pPr>
      <w:ind w:left="426" w:hanging="426"/>
      <w:jc w:val="both"/>
    </w:pPr>
    <w:rPr>
      <w:sz w:val="20"/>
      <w:szCs w:val="20"/>
    </w:rPr>
  </w:style>
  <w:style w:type="paragraph" w:customStyle="1" w:styleId="ConsNormal">
    <w:name w:val="ConsNormal"/>
    <w:rsid w:val="001A5F7C"/>
    <w:pPr>
      <w:autoSpaceDE w:val="0"/>
      <w:autoSpaceDN w:val="0"/>
      <w:adjustRightInd w:val="0"/>
      <w:ind w:right="19772" w:firstLine="720"/>
    </w:pPr>
    <w:rPr>
      <w:rFonts w:ascii="Arial" w:hAnsi="Arial" w:cs="Arial"/>
      <w:lang w:val="ru-RU" w:eastAsia="ru-RU"/>
    </w:rPr>
  </w:style>
  <w:style w:type="paragraph" w:styleId="a8">
    <w:name w:val="Plain Text"/>
    <w:basedOn w:val="a"/>
    <w:rsid w:val="00963099"/>
    <w:rPr>
      <w:rFonts w:ascii="Courier New" w:hAnsi="Courier New"/>
      <w:sz w:val="20"/>
      <w:szCs w:val="20"/>
      <w:lang w:val="en-GB" w:eastAsia="en-US"/>
    </w:rPr>
  </w:style>
  <w:style w:type="character" w:styleId="a9">
    <w:name w:val="page number"/>
    <w:basedOn w:val="a0"/>
    <w:rsid w:val="007726C1"/>
  </w:style>
  <w:style w:type="character" w:styleId="aa">
    <w:name w:val="annotation reference"/>
    <w:semiHidden/>
    <w:rsid w:val="001C5C6C"/>
    <w:rPr>
      <w:sz w:val="16"/>
      <w:szCs w:val="16"/>
    </w:rPr>
  </w:style>
  <w:style w:type="paragraph" w:styleId="ab">
    <w:name w:val="annotation text"/>
    <w:basedOn w:val="a"/>
    <w:semiHidden/>
    <w:rsid w:val="001C5C6C"/>
    <w:rPr>
      <w:sz w:val="20"/>
      <w:szCs w:val="20"/>
    </w:rPr>
  </w:style>
  <w:style w:type="paragraph" w:styleId="ac">
    <w:name w:val="Balloon Text"/>
    <w:basedOn w:val="a"/>
    <w:semiHidden/>
    <w:rsid w:val="001C5C6C"/>
    <w:rPr>
      <w:rFonts w:ascii="Tahoma" w:hAnsi="Tahoma" w:cs="Tahoma"/>
      <w:sz w:val="16"/>
      <w:szCs w:val="16"/>
    </w:rPr>
  </w:style>
  <w:style w:type="paragraph" w:styleId="ad">
    <w:name w:val="annotation subject"/>
    <w:basedOn w:val="ab"/>
    <w:next w:val="ab"/>
    <w:semiHidden/>
    <w:rsid w:val="00B814F1"/>
    <w:rPr>
      <w:b/>
      <w:bCs/>
    </w:rPr>
  </w:style>
  <w:style w:type="paragraph" w:customStyle="1" w:styleId="Level1">
    <w:name w:val="Level 1"/>
    <w:basedOn w:val="a"/>
    <w:link w:val="Level10"/>
    <w:rsid w:val="00AE7F75"/>
    <w:pPr>
      <w:spacing w:before="120" w:line="240" w:lineRule="atLeast"/>
      <w:ind w:left="964"/>
    </w:pPr>
    <w:rPr>
      <w:rFonts w:ascii="Arial" w:hAnsi="Arial"/>
      <w:sz w:val="22"/>
      <w:szCs w:val="20"/>
      <w:lang w:val="en-US" w:eastAsia="en-US"/>
    </w:rPr>
  </w:style>
  <w:style w:type="paragraph" w:customStyle="1" w:styleId="ConsPlusNormal">
    <w:name w:val="ConsPlusNormal"/>
    <w:rsid w:val="008D530C"/>
    <w:pPr>
      <w:autoSpaceDE w:val="0"/>
      <w:autoSpaceDN w:val="0"/>
      <w:adjustRightInd w:val="0"/>
      <w:ind w:firstLine="720"/>
    </w:pPr>
    <w:rPr>
      <w:rFonts w:ascii="Arial" w:hAnsi="Arial" w:cs="Arial"/>
      <w:lang w:val="ru-RU" w:eastAsia="ru-RU"/>
    </w:rPr>
  </w:style>
  <w:style w:type="paragraph" w:customStyle="1" w:styleId="Bullet2">
    <w:name w:val="Bullet 2"/>
    <w:basedOn w:val="a"/>
    <w:rsid w:val="0053276F"/>
    <w:pPr>
      <w:numPr>
        <w:numId w:val="6"/>
      </w:numPr>
      <w:tabs>
        <w:tab w:val="clear" w:pos="2098"/>
        <w:tab w:val="num" w:pos="1531"/>
      </w:tabs>
      <w:spacing w:before="120" w:line="240" w:lineRule="atLeast"/>
      <w:ind w:left="1531"/>
    </w:pPr>
    <w:rPr>
      <w:rFonts w:ascii="Arial" w:hAnsi="Arial"/>
      <w:sz w:val="22"/>
      <w:szCs w:val="20"/>
      <w:lang w:val="en-US" w:eastAsia="en-US"/>
    </w:rPr>
  </w:style>
  <w:style w:type="paragraph" w:customStyle="1" w:styleId="Bullet3">
    <w:name w:val="Bullet 3"/>
    <w:basedOn w:val="Bullet2"/>
    <w:rsid w:val="0053276F"/>
    <w:pPr>
      <w:numPr>
        <w:numId w:val="1"/>
      </w:numPr>
      <w:tabs>
        <w:tab w:val="left" w:pos="2098"/>
      </w:tabs>
    </w:pPr>
  </w:style>
  <w:style w:type="character" w:customStyle="1" w:styleId="Level10">
    <w:name w:val="Level 1 Знак"/>
    <w:link w:val="Level1"/>
    <w:rsid w:val="0053276F"/>
    <w:rPr>
      <w:rFonts w:ascii="Arial" w:hAnsi="Arial"/>
      <w:sz w:val="22"/>
      <w:lang w:val="en-US" w:eastAsia="en-US"/>
    </w:rPr>
  </w:style>
  <w:style w:type="paragraph" w:styleId="ae">
    <w:name w:val="List Paragraph"/>
    <w:basedOn w:val="a"/>
    <w:uiPriority w:val="34"/>
    <w:qFormat/>
    <w:rsid w:val="00850D0D"/>
    <w:pPr>
      <w:ind w:left="708"/>
    </w:pPr>
  </w:style>
  <w:style w:type="paragraph" w:styleId="20">
    <w:name w:val="Body Text 2"/>
    <w:basedOn w:val="a"/>
    <w:link w:val="21"/>
    <w:rsid w:val="00A549CC"/>
    <w:pPr>
      <w:spacing w:after="120" w:line="480" w:lineRule="auto"/>
    </w:pPr>
    <w:rPr>
      <w:lang w:val="x-none" w:eastAsia="x-none"/>
    </w:rPr>
  </w:style>
  <w:style w:type="character" w:customStyle="1" w:styleId="21">
    <w:name w:val="Основной текст 2 Знак"/>
    <w:link w:val="20"/>
    <w:rsid w:val="00A549CC"/>
    <w:rPr>
      <w:sz w:val="24"/>
      <w:szCs w:val="24"/>
    </w:rPr>
  </w:style>
  <w:style w:type="paragraph" w:styleId="af">
    <w:name w:val="footer"/>
    <w:basedOn w:val="a"/>
    <w:link w:val="af0"/>
    <w:rsid w:val="003B1CC6"/>
    <w:pPr>
      <w:tabs>
        <w:tab w:val="center" w:pos="4677"/>
        <w:tab w:val="right" w:pos="9355"/>
      </w:tabs>
    </w:pPr>
  </w:style>
  <w:style w:type="character" w:customStyle="1" w:styleId="af0">
    <w:name w:val="Нижний колонтитул Знак"/>
    <w:link w:val="af"/>
    <w:rsid w:val="003B1CC6"/>
    <w:rPr>
      <w:sz w:val="24"/>
      <w:szCs w:val="24"/>
    </w:rPr>
  </w:style>
  <w:style w:type="character" w:customStyle="1" w:styleId="a6">
    <w:name w:val="Верхний колонтитул Знак"/>
    <w:link w:val="a5"/>
    <w:rsid w:val="003B1CC6"/>
    <w:rPr>
      <w:rFonts w:ascii="Small Fonts" w:eastAsia="Small Fonts" w:hAnsi="Small Fonts"/>
    </w:rPr>
  </w:style>
  <w:style w:type="paragraph" w:styleId="af1">
    <w:name w:val="No Spacing"/>
    <w:uiPriority w:val="1"/>
    <w:qFormat/>
    <w:rsid w:val="006C4E10"/>
    <w:rPr>
      <w:rFonts w:ascii="Calibri" w:eastAsia="Calibri" w:hAnsi="Calibri"/>
      <w:sz w:val="22"/>
      <w:szCs w:val="22"/>
      <w:lang w:val="ru-RU"/>
    </w:rPr>
  </w:style>
  <w:style w:type="character" w:styleId="af2">
    <w:name w:val="Hyperlink"/>
    <w:uiPriority w:val="99"/>
    <w:rsid w:val="00D028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66560">
      <w:bodyDiv w:val="1"/>
      <w:marLeft w:val="0"/>
      <w:marRight w:val="0"/>
      <w:marTop w:val="0"/>
      <w:marBottom w:val="0"/>
      <w:divBdr>
        <w:top w:val="none" w:sz="0" w:space="0" w:color="auto"/>
        <w:left w:val="none" w:sz="0" w:space="0" w:color="auto"/>
        <w:bottom w:val="none" w:sz="0" w:space="0" w:color="auto"/>
        <w:right w:val="none" w:sz="0" w:space="0" w:color="auto"/>
      </w:divBdr>
    </w:div>
    <w:div w:id="821849823">
      <w:bodyDiv w:val="1"/>
      <w:marLeft w:val="0"/>
      <w:marRight w:val="0"/>
      <w:marTop w:val="0"/>
      <w:marBottom w:val="0"/>
      <w:divBdr>
        <w:top w:val="none" w:sz="0" w:space="0" w:color="auto"/>
        <w:left w:val="none" w:sz="0" w:space="0" w:color="auto"/>
        <w:bottom w:val="none" w:sz="0" w:space="0" w:color="auto"/>
        <w:right w:val="none" w:sz="0" w:space="0" w:color="auto"/>
      </w:divBdr>
    </w:div>
    <w:div w:id="928584905">
      <w:bodyDiv w:val="1"/>
      <w:marLeft w:val="0"/>
      <w:marRight w:val="0"/>
      <w:marTop w:val="0"/>
      <w:marBottom w:val="0"/>
      <w:divBdr>
        <w:top w:val="none" w:sz="0" w:space="0" w:color="auto"/>
        <w:left w:val="none" w:sz="0" w:space="0" w:color="auto"/>
        <w:bottom w:val="none" w:sz="0" w:space="0" w:color="auto"/>
        <w:right w:val="none" w:sz="0" w:space="0" w:color="auto"/>
      </w:divBdr>
    </w:div>
    <w:div w:id="212719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5807389DEB7F884781F7FE3585DE9A2E" ma:contentTypeVersion="" ma:contentTypeDescription="Создание документа." ma:contentTypeScope="" ma:versionID="b072504e49f1f92700c26c2b7d9faf7c">
  <xsd:schema xmlns:xsd="http://www.w3.org/2001/XMLSchema" xmlns:xs="http://www.w3.org/2001/XMLSchema" xmlns:p="http://schemas.microsoft.com/office/2006/metadata/properties" targetNamespace="http://schemas.microsoft.com/office/2006/metadata/properties" ma:root="true" ma:fieldsID="52037d3848deb5b6a76f91bd466906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074B21-091E-4F8A-8BC4-6A776A9A3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DD53421-4266-4C5F-B74A-5D087DBA0080}">
  <ds:schemaRefs>
    <ds:schemaRef ds:uri="http://schemas.openxmlformats.org/officeDocument/2006/bibliography"/>
  </ds:schemaRefs>
</ds:datastoreItem>
</file>

<file path=customXml/itemProps3.xml><?xml version="1.0" encoding="utf-8"?>
<ds:datastoreItem xmlns:ds="http://schemas.openxmlformats.org/officeDocument/2006/customXml" ds:itemID="{B88D2DD2-247D-42E9-A9FF-0F371830A56B}">
  <ds:schemaRefs>
    <ds:schemaRef ds:uri="http://schemas.microsoft.com/sharepoint/v3/contenttype/forms"/>
  </ds:schemaRefs>
</ds:datastoreItem>
</file>

<file path=customXml/itemProps4.xml><?xml version="1.0" encoding="utf-8"?>
<ds:datastoreItem xmlns:ds="http://schemas.openxmlformats.org/officeDocument/2006/customXml" ds:itemID="{1DB33E2A-9A0F-4D88-BEA5-9628447C8B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9111</Words>
  <Characters>51938</Characters>
  <Application>Microsoft Office Word</Application>
  <DocSecurity>0</DocSecurity>
  <Lines>432</Lines>
  <Paragraphs>121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ERECTION CONTRACT</vt:lpstr>
      <vt:lpstr>ERECTION CONTRACT</vt:lpstr>
    </vt:vector>
  </TitlesOfParts>
  <Company>Alpha</Company>
  <LinksUpToDate>false</LinksUpToDate>
  <CharactersWithSpaces>60928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ERECTION CONTRACT</dc:title>
  <dc:creator>Administrator</dc:creator>
  <cp:lastModifiedBy>Microsoft Office User</cp:lastModifiedBy>
  <cp:revision>3</cp:revision>
  <cp:lastPrinted>2017-07-28T11:19:00Z</cp:lastPrinted>
  <dcterms:created xsi:type="dcterms:W3CDTF">2025-09-16T08:56:00Z</dcterms:created>
  <dcterms:modified xsi:type="dcterms:W3CDTF">2025-09-29T13:26:00Z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0x0101005807389DEB7F884781F7FE3585DE9A2E</vt:lpwstr>
  </property>
</Properties>
</file>