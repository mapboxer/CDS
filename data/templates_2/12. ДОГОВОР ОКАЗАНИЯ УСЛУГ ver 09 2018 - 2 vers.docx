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0" w:author="Microsoft Office User" w:date="2025-10-01T11:39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023"/>
        <w:tblGridChange w:id="1">
          <w:tblGrid>
            <w:gridCol w:w="5328"/>
          </w:tblGrid>
        </w:tblGridChange>
      </w:tblGrid>
      <w:tr w:rsidR="004B1031" w:rsidRPr="00A15E0E" w14:paraId="5496A6B9" w14:textId="77777777" w:rsidTr="004B1031">
        <w:tc>
          <w:tcPr>
            <w:tcW w:w="11023" w:type="dxa"/>
            <w:shd w:val="clear" w:color="auto" w:fill="auto"/>
            <w:tcPrChange w:id="2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1F2BA55" w14:textId="3F100CDD" w:rsidR="004B1031" w:rsidRPr="00A15E0E" w:rsidRDefault="004B1031" w:rsidP="00A15E0E">
            <w:pPr>
              <w:pStyle w:val="a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Договор оказани</w:t>
            </w:r>
            <w:r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я</w:t>
            </w:r>
            <w:r w:rsidRPr="00A15E0E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 xml:space="preserve"> услуг </w:t>
            </w:r>
            <w:ins w:id="3" w:author="Microsoft Office User" w:date="2025-10-01T13:30:00Z">
              <w:r w:rsidR="00294D37" w:rsidRPr="008A34D9">
                <w:rPr>
                  <w:rStyle w:val="a3"/>
                  <w:rFonts w:ascii="Arial" w:hAnsi="Arial" w:cs="Arial"/>
                  <w:noProof/>
                  <w:color w:val="auto"/>
                  <w:sz w:val="20"/>
                  <w:szCs w:val="20"/>
                </w:rPr>
                <w:t xml:space="preserve">№ </w:t>
              </w:r>
              <w:r w:rsidR="00294D37">
                <w:rPr>
                  <w:rStyle w:val="a3"/>
                  <w:rFonts w:ascii="Arial" w:hAnsi="Arial" w:cs="Arial"/>
                  <w:noProof/>
                  <w:color w:val="auto"/>
                  <w:sz w:val="20"/>
                  <w:szCs w:val="20"/>
                </w:rPr>
                <w:t>ХХ</w:t>
              </w:r>
              <w:r w:rsidR="00294D37" w:rsidRPr="00F07C99">
                <w:rPr>
                  <w:rStyle w:val="a3"/>
                  <w:rFonts w:ascii="Arial" w:hAnsi="Arial" w:cs="Arial"/>
                  <w:noProof/>
                  <w:color w:val="auto"/>
                  <w:sz w:val="20"/>
                  <w:szCs w:val="20"/>
                </w:rPr>
                <w:t>-</w:t>
              </w:r>
            </w:ins>
            <w:ins w:id="4" w:author="Microsoft Office User" w:date="2025-10-01T13:31:00Z">
              <w:r w:rsidR="00294D37">
                <w:rPr>
                  <w:rStyle w:val="a3"/>
                  <w:rFonts w:ascii="Arial" w:hAnsi="Arial" w:cs="Arial"/>
                  <w:noProof/>
                  <w:color w:val="auto"/>
                  <w:sz w:val="20"/>
                  <w:szCs w:val="20"/>
                  <w:lang w:val="en-US"/>
                </w:rPr>
                <w:t>XX</w:t>
              </w:r>
              <w:r w:rsidR="00294D37" w:rsidRPr="00294D37">
                <w:rPr>
                  <w:rStyle w:val="a3"/>
                  <w:rFonts w:ascii="Arial" w:hAnsi="Arial" w:cs="Arial"/>
                  <w:noProof/>
                  <w:color w:val="auto"/>
                  <w:sz w:val="20"/>
                  <w:szCs w:val="20"/>
                  <w:rPrChange w:id="5" w:author="Microsoft Office User" w:date="2025-10-01T13:32:00Z">
                    <w:rPr>
                      <w:rStyle w:val="a3"/>
                      <w:rFonts w:ascii="Arial" w:hAnsi="Arial" w:cs="Arial"/>
                      <w:noProof/>
                      <w:color w:val="auto"/>
                      <w:sz w:val="20"/>
                      <w:szCs w:val="20"/>
                      <w:lang w:val="en-US"/>
                    </w:rPr>
                  </w:rPrChange>
                </w:rPr>
                <w:t>0</w:t>
              </w:r>
            </w:ins>
            <w:ins w:id="6" w:author="Microsoft Office User" w:date="2025-10-01T13:30:00Z">
              <w:r w:rsidR="00294D37" w:rsidRPr="00F07C99">
                <w:rPr>
                  <w:rStyle w:val="a3"/>
                  <w:rFonts w:ascii="Arial" w:hAnsi="Arial" w:cs="Arial"/>
                  <w:noProof/>
                  <w:color w:val="auto"/>
                  <w:sz w:val="20"/>
                  <w:szCs w:val="20"/>
                </w:rPr>
                <w:t>0-0</w:t>
              </w:r>
            </w:ins>
            <w:ins w:id="7" w:author="Microsoft Office User" w:date="2025-10-01T13:31:00Z">
              <w:r w:rsidR="00294D37" w:rsidRPr="00294D37">
                <w:rPr>
                  <w:rStyle w:val="a3"/>
                  <w:rFonts w:ascii="Arial" w:hAnsi="Arial" w:cs="Arial"/>
                  <w:noProof/>
                  <w:color w:val="auto"/>
                  <w:sz w:val="20"/>
                  <w:szCs w:val="20"/>
                  <w:rPrChange w:id="8" w:author="Microsoft Office User" w:date="2025-10-01T13:32:00Z">
                    <w:rPr>
                      <w:rStyle w:val="a3"/>
                      <w:rFonts w:ascii="Arial" w:hAnsi="Arial" w:cs="Arial"/>
                      <w:noProof/>
                      <w:color w:val="auto"/>
                      <w:sz w:val="20"/>
                      <w:szCs w:val="20"/>
                      <w:lang w:val="en-US"/>
                    </w:rPr>
                  </w:rPrChange>
                </w:rPr>
                <w:t>0000</w:t>
              </w:r>
            </w:ins>
            <w:ins w:id="9" w:author="Microsoft Office User" w:date="2025-10-01T13:30:00Z">
              <w:r w:rsidR="00294D37" w:rsidRPr="00F07C99">
                <w:rPr>
                  <w:rStyle w:val="a3"/>
                  <w:rFonts w:ascii="Arial" w:hAnsi="Arial" w:cs="Arial"/>
                  <w:noProof/>
                  <w:color w:val="auto"/>
                  <w:sz w:val="20"/>
                  <w:szCs w:val="20"/>
                </w:rPr>
                <w:t>-</w:t>
              </w:r>
            </w:ins>
            <w:ins w:id="10" w:author="Microsoft Office User" w:date="2025-10-01T13:32:00Z">
              <w:r w:rsidR="00294D37" w:rsidRPr="00294D37">
                <w:rPr>
                  <w:rStyle w:val="a3"/>
                  <w:rFonts w:ascii="Arial" w:hAnsi="Arial" w:cs="Arial"/>
                  <w:noProof/>
                  <w:color w:val="auto"/>
                  <w:sz w:val="20"/>
                  <w:szCs w:val="20"/>
                  <w:rPrChange w:id="11" w:author="Microsoft Office User" w:date="2025-10-01T13:32:00Z">
                    <w:rPr>
                      <w:rStyle w:val="a3"/>
                      <w:rFonts w:ascii="Arial" w:hAnsi="Arial" w:cs="Arial"/>
                      <w:noProof/>
                      <w:color w:val="auto"/>
                      <w:sz w:val="20"/>
                      <w:szCs w:val="20"/>
                      <w:lang w:val="en-US"/>
                    </w:rPr>
                  </w:rPrChange>
                </w:rPr>
                <w:t>0000</w:t>
              </w:r>
            </w:ins>
            <w:del w:id="12" w:author="Microsoft Office User" w:date="2025-10-01T13:30:00Z">
              <w:r w:rsidRPr="00A15E0E" w:rsidDel="00294D37">
                <w:rPr>
                  <w:rStyle w:val="a3"/>
                  <w:rFonts w:ascii="Arial" w:hAnsi="Arial" w:cs="Arial"/>
                  <w:noProof/>
                  <w:color w:val="auto"/>
                  <w:sz w:val="20"/>
                  <w:szCs w:val="20"/>
                </w:rPr>
                <w:delText>№</w:delText>
              </w:r>
            </w:del>
          </w:p>
          <w:p w14:paraId="47E31337" w14:textId="77777777" w:rsidR="004B1031" w:rsidRPr="00A15E0E" w:rsidRDefault="004B1031" w:rsidP="00263A93">
            <w:pPr>
              <w:pStyle w:val="a4"/>
              <w:jc w:val="center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</w:p>
        </w:tc>
      </w:tr>
      <w:tr w:rsidR="004B1031" w:rsidRPr="00341BDE" w14:paraId="1404B65E" w14:textId="77777777" w:rsidTr="004B1031">
        <w:tc>
          <w:tcPr>
            <w:tcW w:w="11023" w:type="dxa"/>
            <w:shd w:val="clear" w:color="auto" w:fill="auto"/>
            <w:tcPrChange w:id="13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286DD27" w14:textId="42533A50" w:rsidR="004B1031" w:rsidRPr="00341BDE" w:rsidRDefault="004B1031" w:rsidP="004E0720">
            <w:pPr>
              <w:pStyle w:val="a4"/>
              <w:rPr>
                <w:rStyle w:val="a3"/>
                <w:rFonts w:ascii="Arial" w:hAnsi="Arial" w:cs="Arial"/>
                <w:i/>
                <w:noProof/>
                <w:color w:val="auto"/>
                <w:sz w:val="20"/>
                <w:szCs w:val="20"/>
              </w:rPr>
            </w:pPr>
            <w:r w:rsidRPr="00341BDE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г. ___________         </w:t>
            </w:r>
            <w:r w:rsidRPr="00341BDE">
              <w:rPr>
                <w:rFonts w:ascii="Arial" w:hAnsi="Arial" w:cs="Arial"/>
                <w:i/>
                <w:noProof/>
                <w:sz w:val="20"/>
                <w:szCs w:val="20"/>
                <w:lang w:val="en-US"/>
              </w:rPr>
              <w:t xml:space="preserve">   </w:t>
            </w:r>
            <w:r w:rsidRPr="00341BDE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       </w:t>
            </w:r>
            <w:r w:rsidRPr="00341BDE">
              <w:rPr>
                <w:rFonts w:ascii="Arial" w:hAnsi="Arial" w:cs="Arial"/>
                <w:i/>
                <w:noProof/>
                <w:sz w:val="20"/>
                <w:szCs w:val="20"/>
                <w:lang w:val="en-US"/>
              </w:rPr>
              <w:t xml:space="preserve">     </w:t>
            </w:r>
            <w:r w:rsidRPr="00341BDE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     "___"________ 20</w:t>
            </w:r>
            <w:r>
              <w:rPr>
                <w:rFonts w:ascii="Arial" w:hAnsi="Arial" w:cs="Arial"/>
                <w:i/>
                <w:noProof/>
                <w:sz w:val="20"/>
                <w:szCs w:val="20"/>
              </w:rPr>
              <w:t>2</w:t>
            </w:r>
            <w:r w:rsidRPr="00341BDE">
              <w:rPr>
                <w:rFonts w:ascii="Arial" w:hAnsi="Arial" w:cs="Arial"/>
                <w:i/>
                <w:noProof/>
                <w:sz w:val="20"/>
                <w:szCs w:val="20"/>
                <w:lang w:val="en-US"/>
              </w:rPr>
              <w:t xml:space="preserve"> </w:t>
            </w:r>
            <w:r w:rsidRPr="00341BDE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 г.</w:t>
            </w:r>
          </w:p>
        </w:tc>
      </w:tr>
      <w:tr w:rsidR="004B1031" w:rsidRPr="004B1031" w14:paraId="1F1962C1" w14:textId="77777777" w:rsidTr="004B1031">
        <w:tc>
          <w:tcPr>
            <w:tcW w:w="11023" w:type="dxa"/>
            <w:shd w:val="clear" w:color="auto" w:fill="auto"/>
            <w:tcPrChange w:id="14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13D4FE2E" w14:textId="77777777" w:rsidR="004B1031" w:rsidRPr="00341BDE" w:rsidRDefault="004B1031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____</w:t>
            </w:r>
            <w:r w:rsidRPr="00341BDE">
              <w:rPr>
                <w:rFonts w:ascii="Arial" w:hAnsi="Arial" w:cs="Arial"/>
                <w:b/>
                <w:noProof/>
                <w:sz w:val="20"/>
                <w:szCs w:val="20"/>
              </w:rPr>
              <w:t>___________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 xml:space="preserve">, именуемое в дальнейшем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«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Заказчик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 xml:space="preserve">, в лице ___________, действующего на основании  __________, с одной стороны, и </w:t>
            </w:r>
          </w:p>
          <w:p w14:paraId="6D27EFDE" w14:textId="77777777" w:rsidR="004B1031" w:rsidRPr="00A15E0E" w:rsidRDefault="004B1031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b/>
                <w:noProof/>
                <w:sz w:val="20"/>
                <w:szCs w:val="20"/>
              </w:rPr>
              <w:t>_____</w:t>
            </w:r>
            <w:r w:rsidRPr="00341BDE">
              <w:rPr>
                <w:rFonts w:ascii="Arial" w:hAnsi="Arial" w:cs="Arial"/>
                <w:b/>
                <w:noProof/>
                <w:sz w:val="20"/>
                <w:szCs w:val="20"/>
              </w:rPr>
              <w:t>__________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, именуемое в дальнейшем «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Исполнитель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, в лице _________________________, действующего на основании ____________  с другой с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тороны, именуемые в дальнейшем «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Стороны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,  заключили  настоящий Договор о нижеследующем:</w:t>
            </w:r>
          </w:p>
          <w:p w14:paraId="302A0A97" w14:textId="77777777" w:rsidR="004B1031" w:rsidRPr="00A15E0E" w:rsidRDefault="004B1031" w:rsidP="00A15E0E">
            <w:pPr>
              <w:pStyle w:val="a4"/>
              <w:jc w:val="center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</w:p>
        </w:tc>
      </w:tr>
      <w:tr w:rsidR="004B1031" w:rsidRPr="00341BDE" w14:paraId="27062703" w14:textId="77777777" w:rsidTr="004B1031">
        <w:tc>
          <w:tcPr>
            <w:tcW w:w="11023" w:type="dxa"/>
            <w:shd w:val="clear" w:color="auto" w:fill="auto"/>
            <w:tcPrChange w:id="15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BEE35C5" w14:textId="77777777" w:rsidR="004B1031" w:rsidRPr="00341BDE" w:rsidRDefault="004B1031" w:rsidP="00A15E0E">
            <w:pPr>
              <w:numPr>
                <w:ilvl w:val="0"/>
                <w:numId w:val="1"/>
              </w:numPr>
              <w:jc w:val="center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  <w:lang w:val="en-US"/>
              </w:rPr>
            </w:pPr>
            <w:r w:rsidRPr="00A15E0E">
              <w:rPr>
                <w:rFonts w:ascii="Arial" w:hAnsi="Arial" w:cs="Arial"/>
                <w:b/>
                <w:sz w:val="20"/>
                <w:szCs w:val="20"/>
              </w:rPr>
              <w:t>Предмет</w:t>
            </w:r>
            <w:r w:rsidRPr="00341BD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A15E0E">
              <w:rPr>
                <w:rFonts w:ascii="Arial" w:hAnsi="Arial" w:cs="Arial"/>
                <w:b/>
                <w:sz w:val="20"/>
                <w:szCs w:val="20"/>
              </w:rPr>
              <w:t>договора</w:t>
            </w:r>
          </w:p>
        </w:tc>
      </w:tr>
      <w:tr w:rsidR="004B1031" w:rsidRPr="004B1031" w14:paraId="6701A959" w14:textId="77777777" w:rsidTr="004B1031">
        <w:tc>
          <w:tcPr>
            <w:tcW w:w="11023" w:type="dxa"/>
            <w:shd w:val="clear" w:color="auto" w:fill="auto"/>
            <w:tcPrChange w:id="16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213595C" w14:textId="77777777" w:rsidR="004B1031" w:rsidRPr="00A15E0E" w:rsidRDefault="004B1031" w:rsidP="00A15E0E">
            <w:pPr>
              <w:jc w:val="both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  <w:r w:rsidRPr="0064089F">
              <w:rPr>
                <w:rFonts w:ascii="Arial" w:hAnsi="Arial" w:cs="Arial"/>
                <w:sz w:val="20"/>
                <w:szCs w:val="20"/>
              </w:rPr>
              <w:t xml:space="preserve">1.1. </w:t>
            </w:r>
            <w:r w:rsidRPr="00A15E0E">
              <w:rPr>
                <w:rFonts w:ascii="Arial" w:hAnsi="Arial" w:cs="Arial"/>
                <w:sz w:val="20"/>
                <w:szCs w:val="20"/>
              </w:rPr>
              <w:t>По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договору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возмездного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оказания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услуг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Исполнитель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обязуется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по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 xml:space="preserve">заданию Заказчика оказать услуги, указанные в п. 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 xml:space="preserve">1.2. </w:t>
            </w:r>
            <w:r w:rsidRPr="00A15E0E">
              <w:rPr>
                <w:rFonts w:ascii="Arial" w:hAnsi="Arial" w:cs="Arial"/>
                <w:sz w:val="20"/>
                <w:szCs w:val="20"/>
              </w:rPr>
              <w:t>настоящего договора, а Заказчик обязуется принять и оплатить эти услуги.</w:t>
            </w:r>
          </w:p>
        </w:tc>
      </w:tr>
      <w:tr w:rsidR="004B1031" w:rsidRPr="004B1031" w14:paraId="6B8FDD4D" w14:textId="77777777" w:rsidTr="004B1031">
        <w:tc>
          <w:tcPr>
            <w:tcW w:w="11023" w:type="dxa"/>
            <w:shd w:val="clear" w:color="auto" w:fill="auto"/>
            <w:tcPrChange w:id="17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45CAB085" w14:textId="77777777" w:rsidR="004B1031" w:rsidRPr="00060E58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 xml:space="preserve">1.2. Исполнитель обязуется оказать следующие услуги: </w:t>
            </w:r>
            <w:r w:rsidRPr="00A15E0E">
              <w:rPr>
                <w:rFonts w:ascii="Arial" w:hAnsi="Arial" w:cs="Arial"/>
                <w:sz w:val="20"/>
                <w:szCs w:val="20"/>
                <w:u w:val="single"/>
              </w:rPr>
              <w:t>______________</w:t>
            </w:r>
            <w:proofErr w:type="gramStart"/>
            <w:r w:rsidRPr="00A15E0E">
              <w:rPr>
                <w:rFonts w:ascii="Arial" w:hAnsi="Arial" w:cs="Arial"/>
                <w:sz w:val="20"/>
                <w:szCs w:val="20"/>
                <w:u w:val="single"/>
              </w:rPr>
              <w:t>_ .</w:t>
            </w:r>
            <w:proofErr w:type="gramEnd"/>
            <w:r w:rsidRPr="00A15E0E"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0BE2BB75" w14:textId="77777777" w:rsidR="004B1031" w:rsidRPr="0064089F" w:rsidRDefault="004B1031" w:rsidP="00A15E0E">
            <w:pPr>
              <w:jc w:val="both"/>
              <w:rPr>
                <w:rStyle w:val="a3"/>
                <w:rFonts w:ascii="Arial" w:hAnsi="Arial" w:cs="Arial"/>
                <w:b w:val="0"/>
                <w:noProof/>
                <w:color w:val="auto"/>
                <w:sz w:val="20"/>
                <w:szCs w:val="20"/>
              </w:rPr>
            </w:pPr>
            <w:r>
              <w:rPr>
                <w:rStyle w:val="a3"/>
                <w:rFonts w:ascii="Arial" w:hAnsi="Arial" w:cs="Arial"/>
                <w:b w:val="0"/>
                <w:noProof/>
                <w:color w:val="auto"/>
                <w:sz w:val="20"/>
                <w:szCs w:val="20"/>
              </w:rPr>
              <w:t>Устаги должны быть оказаны в соответствии с ______________ (Приложение № 1 к настоящему договору).</w:t>
            </w:r>
          </w:p>
        </w:tc>
      </w:tr>
      <w:tr w:rsidR="004B1031" w:rsidRPr="004B1031" w14:paraId="3EF36AD2" w14:textId="77777777" w:rsidTr="004B1031">
        <w:tc>
          <w:tcPr>
            <w:tcW w:w="11023" w:type="dxa"/>
            <w:shd w:val="clear" w:color="auto" w:fill="auto"/>
            <w:tcPrChange w:id="18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0929C398" w14:textId="77777777" w:rsidR="004B1031" w:rsidRPr="00A15E0E" w:rsidRDefault="004B1031" w:rsidP="00A15E0E">
            <w:pPr>
              <w:jc w:val="both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 xml:space="preserve">1.3. Сроки оказания услуг: с___________________ по ___________________. </w:t>
            </w:r>
          </w:p>
        </w:tc>
      </w:tr>
      <w:tr w:rsidR="004B1031" w:rsidRPr="004B1031" w14:paraId="66685A6B" w14:textId="77777777" w:rsidTr="004B1031">
        <w:tc>
          <w:tcPr>
            <w:tcW w:w="11023" w:type="dxa"/>
            <w:shd w:val="clear" w:color="auto" w:fill="auto"/>
            <w:tcPrChange w:id="19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1B55C332" w14:textId="77777777" w:rsidR="004B1031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1.4. Услуги по настоящему договору выполняются Исполнителем лично.</w:t>
            </w:r>
          </w:p>
          <w:p w14:paraId="442E24E3" w14:textId="77777777" w:rsidR="004B1031" w:rsidRPr="00A15E0E" w:rsidRDefault="004B1031" w:rsidP="00A15E0E">
            <w:pPr>
              <w:jc w:val="both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</w:p>
        </w:tc>
      </w:tr>
      <w:tr w:rsidR="004B1031" w:rsidRPr="004B1031" w14:paraId="6C62EC8F" w14:textId="77777777" w:rsidTr="004B1031">
        <w:tc>
          <w:tcPr>
            <w:tcW w:w="11023" w:type="dxa"/>
            <w:shd w:val="clear" w:color="auto" w:fill="auto"/>
            <w:tcPrChange w:id="20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4C61A33F" w14:textId="77777777" w:rsidR="004B1031" w:rsidRPr="00A15E0E" w:rsidRDefault="004B1031" w:rsidP="00A15E0E">
            <w:pPr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b/>
                <w:sz w:val="20"/>
                <w:szCs w:val="20"/>
              </w:rPr>
              <w:t>Стоимость услуг и порядок расчетов</w:t>
            </w:r>
          </w:p>
        </w:tc>
      </w:tr>
      <w:tr w:rsidR="004B1031" w:rsidRPr="004B1031" w14:paraId="6420BD16" w14:textId="77777777" w:rsidTr="004B1031">
        <w:tc>
          <w:tcPr>
            <w:tcW w:w="11023" w:type="dxa"/>
            <w:shd w:val="clear" w:color="auto" w:fill="auto"/>
            <w:tcPrChange w:id="21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A1A1A7E" w14:textId="77777777" w:rsidR="004B1031" w:rsidRPr="00A15E0E" w:rsidRDefault="004B1031" w:rsidP="00EE3A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2.1. Стоимость услуг, оказываемых Исполнителем по настоящему договору составляет _______ (___</w:t>
            </w:r>
            <w:proofErr w:type="gramStart"/>
            <w:r w:rsidRPr="00A15E0E">
              <w:rPr>
                <w:rFonts w:ascii="Arial" w:hAnsi="Arial" w:cs="Arial"/>
                <w:sz w:val="20"/>
                <w:szCs w:val="20"/>
              </w:rPr>
              <w:t>_)  руб.</w:t>
            </w:r>
            <w:proofErr w:type="gramEnd"/>
            <w:r w:rsidRPr="00EE3A2C">
              <w:rPr>
                <w:rFonts w:ascii="Arial" w:hAnsi="Arial" w:cs="Arial"/>
                <w:sz w:val="20"/>
                <w:szCs w:val="20"/>
              </w:rPr>
              <w:t xml:space="preserve"> без налога на добавленную стоимость (далее -"НДС"), НДС исчисляется дополнительно по ставке, установленной действующим законодательством.</w:t>
            </w:r>
            <w:r w:rsidRPr="00A15E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B1031" w:rsidRPr="000229A9" w14:paraId="6D3D4E1F" w14:textId="77777777" w:rsidTr="004B1031">
        <w:tc>
          <w:tcPr>
            <w:tcW w:w="11023" w:type="dxa"/>
            <w:shd w:val="clear" w:color="auto" w:fill="auto"/>
            <w:tcPrChange w:id="22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5702DFC4" w14:textId="77777777" w:rsidR="004B1031" w:rsidRPr="00825BA4" w:rsidRDefault="004B1031" w:rsidP="00FA7D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BA4">
              <w:rPr>
                <w:rFonts w:ascii="Arial" w:hAnsi="Arial" w:cs="Arial"/>
                <w:sz w:val="20"/>
                <w:szCs w:val="20"/>
              </w:rPr>
              <w:t>2.2. Оплата услуг по настоящему договору осуществляется Заказчиком денежными средствами путем перечисления на расчетный счет Исполнителя в течение 30 (тридцати) календарных дней после подписания акта сдачи-приемки оказанных услуг, на основании выставленного счета-фактуры.</w:t>
            </w:r>
          </w:p>
          <w:p w14:paraId="244F35D3" w14:textId="77777777" w:rsidR="004B1031" w:rsidRPr="00825BA4" w:rsidRDefault="004B1031" w:rsidP="00FA7D28">
            <w:pPr>
              <w:pStyle w:val="Normal1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BA4">
              <w:rPr>
                <w:rFonts w:ascii="Arial" w:hAnsi="Arial" w:cs="Arial"/>
                <w:sz w:val="20"/>
                <w:szCs w:val="20"/>
              </w:rPr>
              <w:t xml:space="preserve">При этом Стороны подписанием настоящего договора подтверждают, что Исполнитель вправе требовать, а Заказчик обязан уплатить цену только фактически оказанных Исполнителем услуг, подтвержденных актами сдачи-приемки оказанных услуг, подписанными Заказчиком без замечаний в порядке, предусмотренном настоящим Договором, при условии предоставления Исполнителем оригиналов надлежаще оформленных в соответствии с действующим законодательством </w:t>
            </w: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825BA4">
              <w:rPr>
                <w:rFonts w:ascii="Arial" w:hAnsi="Arial" w:cs="Arial"/>
                <w:sz w:val="20"/>
                <w:szCs w:val="20"/>
              </w:rPr>
              <w:t>четов-фактур на оказанные услуги</w:t>
            </w:r>
            <w:r>
              <w:rPr>
                <w:rFonts w:ascii="Arial" w:hAnsi="Arial" w:cs="Arial"/>
                <w:sz w:val="20"/>
                <w:szCs w:val="20"/>
              </w:rPr>
              <w:t xml:space="preserve"> и с</w:t>
            </w:r>
            <w:r w:rsidRPr="00825BA4">
              <w:rPr>
                <w:rFonts w:ascii="Arial" w:hAnsi="Arial" w:cs="Arial"/>
                <w:sz w:val="20"/>
                <w:szCs w:val="20"/>
              </w:rPr>
              <w:t>четов на оплату услуг, а также соблю</w:t>
            </w:r>
            <w:r>
              <w:rPr>
                <w:rFonts w:ascii="Arial" w:hAnsi="Arial" w:cs="Arial"/>
                <w:sz w:val="20"/>
                <w:szCs w:val="20"/>
              </w:rPr>
              <w:t>дения требования об указании в счете-фактуре номера з</w:t>
            </w:r>
            <w:r w:rsidRPr="00825BA4">
              <w:rPr>
                <w:rFonts w:ascii="Arial" w:hAnsi="Arial" w:cs="Arial"/>
                <w:sz w:val="20"/>
                <w:szCs w:val="20"/>
              </w:rPr>
              <w:t>аказа на закупку (</w:t>
            </w:r>
            <w:r w:rsidRPr="00825BA4">
              <w:rPr>
                <w:rFonts w:ascii="Arial" w:hAnsi="Arial" w:cs="Arial"/>
                <w:sz w:val="20"/>
                <w:szCs w:val="20"/>
                <w:lang w:val="en-US"/>
              </w:rPr>
              <w:t>PO</w:t>
            </w:r>
            <w:r w:rsidRPr="00825BA4">
              <w:rPr>
                <w:rFonts w:ascii="Arial" w:hAnsi="Arial" w:cs="Arial"/>
                <w:sz w:val="20"/>
                <w:szCs w:val="20"/>
              </w:rPr>
              <w:t xml:space="preserve">). </w:t>
            </w:r>
            <w:r w:rsidRPr="00825BA4">
              <w:rPr>
                <w:rFonts w:ascii="Arial" w:eastAsia="Arial" w:hAnsi="Arial" w:cs="Arial"/>
                <w:sz w:val="20"/>
                <w:szCs w:val="20"/>
              </w:rPr>
              <w:t xml:space="preserve">Счет-фактура должен в обязательном порядке содержать номер </w:t>
            </w:r>
            <w:r>
              <w:rPr>
                <w:rFonts w:ascii="Arial" w:eastAsia="Arial" w:hAnsi="Arial" w:cs="Arial"/>
                <w:sz w:val="20"/>
                <w:szCs w:val="20"/>
              </w:rPr>
              <w:t>з</w:t>
            </w:r>
            <w:r w:rsidRPr="00825BA4">
              <w:rPr>
                <w:rFonts w:ascii="Arial" w:eastAsia="Arial" w:hAnsi="Arial" w:cs="Arial"/>
                <w:sz w:val="20"/>
                <w:szCs w:val="20"/>
              </w:rPr>
              <w:t xml:space="preserve">аказа на закупку (РО). Номер </w:t>
            </w:r>
            <w:r>
              <w:rPr>
                <w:rFonts w:ascii="Arial" w:eastAsia="Arial" w:hAnsi="Arial" w:cs="Arial"/>
                <w:sz w:val="20"/>
                <w:szCs w:val="20"/>
              </w:rPr>
              <w:t>з</w:t>
            </w:r>
            <w:r w:rsidRPr="00825BA4">
              <w:rPr>
                <w:rFonts w:ascii="Arial" w:eastAsia="Arial" w:hAnsi="Arial" w:cs="Arial"/>
                <w:sz w:val="20"/>
                <w:szCs w:val="20"/>
              </w:rPr>
              <w:t>аказа на закупку (РО) определяется и передается Исполнителю специалистом службы закупок Заказчика в момент</w:t>
            </w:r>
          </w:p>
          <w:p w14:paraId="0DD0AE68" w14:textId="77777777" w:rsidR="004B1031" w:rsidRPr="00825BA4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BA4">
              <w:rPr>
                <w:rFonts w:ascii="Arial" w:eastAsia="Arial" w:hAnsi="Arial" w:cs="Arial"/>
                <w:sz w:val="20"/>
                <w:szCs w:val="20"/>
              </w:rPr>
              <w:t>согласования настоящего Договора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25BA4">
              <w:rPr>
                <w:rFonts w:ascii="Arial" w:eastAsia="Arial" w:hAnsi="Arial" w:cs="Arial"/>
                <w:sz w:val="20"/>
                <w:szCs w:val="20"/>
              </w:rPr>
              <w:t>/ при подписании настоящего Договора.</w:t>
            </w:r>
          </w:p>
        </w:tc>
      </w:tr>
      <w:tr w:rsidR="004B1031" w:rsidRPr="000229A9" w14:paraId="5C9C837F" w14:textId="77777777" w:rsidTr="004B1031">
        <w:tc>
          <w:tcPr>
            <w:tcW w:w="11023" w:type="dxa"/>
            <w:shd w:val="clear" w:color="auto" w:fill="auto"/>
            <w:tcPrChange w:id="23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3EAE296" w14:textId="77777777" w:rsidR="004B1031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2.3. Исполнитель проинформирован и принимает условие о том, что в соответствии с внутренними процедурами, у Заказчика предусмотрен один платежный день в неделю, а именно четверг (</w:t>
            </w:r>
            <w:r w:rsidRPr="00A15E0E">
              <w:rPr>
                <w:rFonts w:ascii="Arial" w:hAnsi="Arial" w:cs="Arial"/>
                <w:sz w:val="20"/>
                <w:szCs w:val="20"/>
                <w:lang w:eastAsia="en-US"/>
              </w:rPr>
              <w:t>за исключением выходных/праздничных дней)</w:t>
            </w:r>
            <w:r w:rsidRPr="00A15E0E">
              <w:rPr>
                <w:rFonts w:ascii="Arial" w:hAnsi="Arial" w:cs="Arial"/>
                <w:sz w:val="20"/>
                <w:szCs w:val="20"/>
              </w:rPr>
              <w:t xml:space="preserve">. В случае наступления условий и срока предусматривающих возникновение обязательства Заказчика осуществить платеж по Договору, такой платеж подлежит осуществлению в течении указанного в Договоре срока, вместе с </w:t>
            </w:r>
            <w:proofErr w:type="gramStart"/>
            <w:r w:rsidRPr="00A15E0E">
              <w:rPr>
                <w:rFonts w:ascii="Arial" w:hAnsi="Arial" w:cs="Arial"/>
                <w:sz w:val="20"/>
                <w:szCs w:val="20"/>
              </w:rPr>
              <w:t>тем, в</w:t>
            </w:r>
            <w:r w:rsidRPr="00A15E0E">
              <w:rPr>
                <w:rFonts w:ascii="Arial" w:hAnsi="Arial" w:cs="Arial"/>
                <w:sz w:val="20"/>
                <w:szCs w:val="20"/>
                <w:lang w:eastAsia="en-US"/>
              </w:rPr>
              <w:t xml:space="preserve"> случае, если</w:t>
            </w:r>
            <w:proofErr w:type="gramEnd"/>
            <w:r w:rsidRPr="00A15E0E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платеж будет осуществлен в первый четверг, следующий за сроком указанным в Договоре, такой платеж будет считаться надлежащим и своевременным.</w:t>
            </w:r>
          </w:p>
          <w:p w14:paraId="450380EA" w14:textId="77777777" w:rsidR="004B1031" w:rsidRPr="00A15E0E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1031" w:rsidRPr="000229A9" w14:paraId="7C665691" w14:textId="77777777" w:rsidTr="004B1031">
        <w:tc>
          <w:tcPr>
            <w:tcW w:w="11023" w:type="dxa"/>
            <w:shd w:val="clear" w:color="auto" w:fill="auto"/>
            <w:tcPrChange w:id="24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7B6D7D8B" w14:textId="77777777" w:rsidR="004B1031" w:rsidRPr="00A15E0E" w:rsidRDefault="004B1031" w:rsidP="00A15E0E">
            <w:pPr>
              <w:pStyle w:val="a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3. Порядок сдачи - приемки Услуг</w:t>
            </w:r>
          </w:p>
        </w:tc>
      </w:tr>
      <w:tr w:rsidR="004B1031" w:rsidRPr="000229A9" w14:paraId="7E288DC2" w14:textId="77777777" w:rsidTr="004B1031">
        <w:tc>
          <w:tcPr>
            <w:tcW w:w="11023" w:type="dxa"/>
            <w:shd w:val="clear" w:color="auto" w:fill="auto"/>
            <w:tcPrChange w:id="25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7D13E4B8" w14:textId="77777777" w:rsidR="004B1031" w:rsidRPr="00A15E0E" w:rsidRDefault="004B1031" w:rsidP="00AB1A36">
            <w:pPr>
              <w:pStyle w:val="a4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3.1. По завершении оказания Услуг Исполнитель представляет Заказчику счет-фактуру и акт сдачи- приемки оказанных Услуг.</w:t>
            </w:r>
          </w:p>
        </w:tc>
      </w:tr>
      <w:tr w:rsidR="004B1031" w:rsidRPr="000229A9" w14:paraId="743FB93C" w14:textId="77777777" w:rsidTr="004B1031">
        <w:tc>
          <w:tcPr>
            <w:tcW w:w="11023" w:type="dxa"/>
            <w:shd w:val="clear" w:color="auto" w:fill="auto"/>
            <w:tcPrChange w:id="26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74D34D2D" w14:textId="77777777" w:rsidR="004B1031" w:rsidRPr="00AB1A36" w:rsidRDefault="004B1031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AB1A36">
              <w:rPr>
                <w:rFonts w:ascii="Arial" w:hAnsi="Arial" w:cs="Arial"/>
                <w:noProof/>
                <w:sz w:val="20"/>
                <w:szCs w:val="20"/>
              </w:rPr>
              <w:t xml:space="preserve">3.2. Заказчик в течение </w:t>
            </w:r>
            <w:r w:rsidRPr="00AB1A36">
              <w:rPr>
                <w:rFonts w:ascii="Arial" w:hAnsi="Arial" w:cs="Arial"/>
                <w:sz w:val="20"/>
                <w:szCs w:val="20"/>
              </w:rPr>
              <w:t>15 (Пятнадцати) рабочих дней</w:t>
            </w:r>
            <w:r w:rsidRPr="00AB1A36">
              <w:rPr>
                <w:rFonts w:ascii="Arial" w:hAnsi="Arial" w:cs="Arial"/>
                <w:noProof/>
                <w:sz w:val="20"/>
                <w:szCs w:val="20"/>
              </w:rPr>
              <w:t xml:space="preserve"> с даты получения акта сдачи-приемки оказанных Услуг </w:t>
            </w:r>
            <w:r w:rsidRPr="00AB1A36">
              <w:rPr>
                <w:rFonts w:ascii="Arial" w:hAnsi="Arial" w:cs="Arial"/>
                <w:sz w:val="20"/>
                <w:szCs w:val="20"/>
              </w:rPr>
              <w:t xml:space="preserve">осуществляет проверку качества оказанных Услуг и </w:t>
            </w:r>
            <w:r w:rsidRPr="00AB1A36">
              <w:rPr>
                <w:rFonts w:ascii="Arial" w:hAnsi="Arial" w:cs="Arial"/>
                <w:noProof/>
                <w:sz w:val="20"/>
                <w:szCs w:val="20"/>
              </w:rPr>
              <w:t>направляет Исполнителю подписанный акт сдачи-приемки или мотивированный отказ от приемки Услуг.</w:t>
            </w:r>
          </w:p>
          <w:p w14:paraId="6944A15E" w14:textId="77777777" w:rsidR="004B1031" w:rsidRPr="00AB1A36" w:rsidRDefault="004B1031" w:rsidP="004D09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1A36">
              <w:rPr>
                <w:rFonts w:ascii="Arial" w:hAnsi="Arial" w:cs="Arial"/>
                <w:sz w:val="20"/>
                <w:szCs w:val="20"/>
              </w:rPr>
              <w:t xml:space="preserve">В случае не предоставления в указанный срок подписанного Акта сдачи-приемки оказанных Услуг или мотивированного отказа от приемки Услуг Заказчику предоставляется дополнительное время для проверки качества Услуг и подписания Акта оказанных Услуг либо предоставления мотивированного отказа от приемки Услуг. </w:t>
            </w:r>
          </w:p>
          <w:p w14:paraId="08EF9441" w14:textId="77777777" w:rsidR="004B1031" w:rsidRPr="00AB1A36" w:rsidRDefault="004B1031" w:rsidP="004D0985">
            <w:pPr>
              <w:jc w:val="both"/>
              <w:rPr>
                <w:sz w:val="20"/>
                <w:szCs w:val="20"/>
              </w:rPr>
            </w:pPr>
          </w:p>
          <w:p w14:paraId="6A1733D0" w14:textId="77777777" w:rsidR="004B1031" w:rsidRPr="00AB1A36" w:rsidRDefault="004B1031" w:rsidP="004D0985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AB1A36">
              <w:rPr>
                <w:rFonts w:ascii="Arial" w:hAnsi="Arial" w:cs="Arial"/>
                <w:noProof/>
                <w:sz w:val="20"/>
                <w:szCs w:val="20"/>
              </w:rPr>
              <w:t>При наличии мотивированного отказа Заказчика от приемки Услуг Сторонами составляется акт с перечнем необходимых доработок и указанием сроков их выполнения.</w:t>
            </w:r>
          </w:p>
          <w:p w14:paraId="172BA73B" w14:textId="77777777" w:rsidR="004B1031" w:rsidRPr="00AB1A36" w:rsidRDefault="004B1031" w:rsidP="004D09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BB2ECC" w14:textId="77777777" w:rsidR="004B1031" w:rsidRDefault="004B1031" w:rsidP="004D09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1A36">
              <w:rPr>
                <w:rFonts w:ascii="Arial" w:hAnsi="Arial" w:cs="Arial"/>
                <w:sz w:val="20"/>
                <w:szCs w:val="20"/>
              </w:rPr>
              <w:t>Одностороннее подписание Акта сдачи-приемки оказанных Услуг и/ или односторонняя сдача-приемка Услуг по настоящему Договору не допускается ни при каких условиях.</w:t>
            </w:r>
          </w:p>
          <w:p w14:paraId="27FEE99B" w14:textId="77777777" w:rsidR="004B1031" w:rsidRPr="00AB1A36" w:rsidRDefault="004B1031" w:rsidP="004D0985">
            <w:pPr>
              <w:jc w:val="both"/>
            </w:pPr>
          </w:p>
        </w:tc>
      </w:tr>
      <w:tr w:rsidR="004B1031" w:rsidRPr="00A15E0E" w14:paraId="1AC05986" w14:textId="77777777" w:rsidTr="004B1031">
        <w:tc>
          <w:tcPr>
            <w:tcW w:w="11023" w:type="dxa"/>
            <w:shd w:val="clear" w:color="auto" w:fill="auto"/>
            <w:tcPrChange w:id="27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4BB2298F" w14:textId="77777777" w:rsidR="004B1031" w:rsidRPr="00A15E0E" w:rsidRDefault="004B1031" w:rsidP="00A15E0E">
            <w:pPr>
              <w:pStyle w:val="a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4. Конфиденциальность</w:t>
            </w:r>
          </w:p>
        </w:tc>
      </w:tr>
      <w:tr w:rsidR="004B1031" w:rsidRPr="000229A9" w14:paraId="5D151529" w14:textId="77777777" w:rsidTr="004B1031">
        <w:tc>
          <w:tcPr>
            <w:tcW w:w="11023" w:type="dxa"/>
            <w:shd w:val="clear" w:color="auto" w:fill="auto"/>
            <w:tcPrChange w:id="28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0372AF1" w14:textId="77777777" w:rsidR="004B1031" w:rsidRPr="00A15E0E" w:rsidRDefault="004B1031" w:rsidP="001E3CA5">
            <w:pPr>
              <w:pStyle w:val="a4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4.1. Стороны обязаны сохранять  конфиденциальность информации, полученной в ходе исполнения настоящего Договора.</w:t>
            </w:r>
          </w:p>
        </w:tc>
      </w:tr>
      <w:tr w:rsidR="004B1031" w:rsidRPr="000229A9" w14:paraId="6C7B69D2" w14:textId="77777777" w:rsidTr="004B1031">
        <w:tc>
          <w:tcPr>
            <w:tcW w:w="11023" w:type="dxa"/>
            <w:shd w:val="clear" w:color="auto" w:fill="auto"/>
            <w:tcPrChange w:id="29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0CD9B2B2" w14:textId="77777777" w:rsidR="004B1031" w:rsidRPr="00A15E0E" w:rsidRDefault="004B1031" w:rsidP="00A15E0E">
            <w:pPr>
              <w:pStyle w:val="a4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4.2.   Передача   конфиденциальной   информации   третьим лицам, опубликование или иное разглашение такой информации может  осуществляться только  с  письменного  согласия   Заказчика,   независимо  от причины прекращения действия настоящего Договора.</w:t>
            </w:r>
          </w:p>
        </w:tc>
      </w:tr>
      <w:tr w:rsidR="004B1031" w:rsidRPr="00A15E0E" w14:paraId="1D50B293" w14:textId="77777777" w:rsidTr="004B1031">
        <w:tc>
          <w:tcPr>
            <w:tcW w:w="11023" w:type="dxa"/>
            <w:shd w:val="clear" w:color="auto" w:fill="auto"/>
            <w:tcPrChange w:id="30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55977D92" w14:textId="77777777" w:rsidR="004B1031" w:rsidRDefault="004B1031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 xml:space="preserve">4.3.   Исполнитель не  несет  ответственности  в  случае   передачи им информации  государственным  органам,  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имеющим  право  ее   затребовать в соответствии  с   законодательством   Российской   Федерации, если он предварительно уведомит Заказчика об обращении за информацией соответствующих государственных органов.</w:t>
            </w:r>
          </w:p>
          <w:p w14:paraId="2FB9339D" w14:textId="77777777" w:rsidR="004B1031" w:rsidRPr="00AB1A36" w:rsidRDefault="004B1031" w:rsidP="00AB1A36"/>
        </w:tc>
      </w:tr>
      <w:tr w:rsidR="004B1031" w:rsidRPr="00A15E0E" w14:paraId="5832B48C" w14:textId="77777777" w:rsidTr="004B1031">
        <w:tc>
          <w:tcPr>
            <w:tcW w:w="11023" w:type="dxa"/>
            <w:shd w:val="clear" w:color="auto" w:fill="auto"/>
            <w:tcPrChange w:id="31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BDF81A7" w14:textId="77777777" w:rsidR="004B1031" w:rsidRPr="00A15E0E" w:rsidRDefault="004B1031" w:rsidP="00A15E0E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b/>
                <w:sz w:val="20"/>
                <w:szCs w:val="20"/>
              </w:rPr>
              <w:lastRenderedPageBreak/>
              <w:t>5. Ответственность сторон</w:t>
            </w:r>
          </w:p>
        </w:tc>
      </w:tr>
      <w:tr w:rsidR="004B1031" w:rsidRPr="000229A9" w14:paraId="2493F161" w14:textId="77777777" w:rsidTr="004B1031">
        <w:tc>
          <w:tcPr>
            <w:tcW w:w="11023" w:type="dxa"/>
            <w:shd w:val="clear" w:color="auto" w:fill="auto"/>
            <w:tcPrChange w:id="32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C4549DC" w14:textId="77777777" w:rsidR="004B1031" w:rsidRPr="00A15E0E" w:rsidRDefault="004B1031" w:rsidP="00A15E0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5.1. Заказчик вправе отказаться от исполнения договора возмездного оказания услуг при условии оплаты исполнителю фактически понесенных им расходов.</w:t>
            </w:r>
          </w:p>
        </w:tc>
      </w:tr>
      <w:tr w:rsidR="004B1031" w:rsidRPr="000229A9" w14:paraId="4BC59413" w14:textId="77777777" w:rsidTr="004B1031">
        <w:tc>
          <w:tcPr>
            <w:tcW w:w="11023" w:type="dxa"/>
            <w:shd w:val="clear" w:color="auto" w:fill="auto"/>
            <w:tcPrChange w:id="33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5A9FEDAE" w14:textId="77777777" w:rsidR="004B1031" w:rsidRPr="00A15E0E" w:rsidRDefault="004B1031" w:rsidP="00A15E0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5.2.   Исполнитель вправе отказаться от исполнения обязательств по договору возмездного оказания услуг лишь при условии полного возмещения заказчику убытков.</w:t>
            </w:r>
          </w:p>
        </w:tc>
      </w:tr>
      <w:tr w:rsidR="004B1031" w:rsidRPr="000229A9" w14:paraId="6C8B8A96" w14:textId="77777777" w:rsidTr="004B1031">
        <w:tc>
          <w:tcPr>
            <w:tcW w:w="11023" w:type="dxa"/>
            <w:shd w:val="clear" w:color="auto" w:fill="auto"/>
            <w:tcPrChange w:id="34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75CE8580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5.3. Стороны не несут ответственности за неисполнение своих обязательств по настоящему договору в случае наступления обстоятельств непреодолимой силы, вызванных прямо или косвенно проявлением, например, наводнения, пожара, землетрясения, иных стихийных бедствий, военных конфликтов, а также принятия государственными органами актов, оказывающих влияние на выполнение сторонами обязательств по настоящему договору и/или делающими исполнение таких обязательств невозможным.</w:t>
            </w:r>
          </w:p>
        </w:tc>
      </w:tr>
      <w:tr w:rsidR="004B1031" w:rsidRPr="000229A9" w14:paraId="39DAF76B" w14:textId="77777777" w:rsidTr="004B1031">
        <w:tc>
          <w:tcPr>
            <w:tcW w:w="11023" w:type="dxa"/>
            <w:shd w:val="clear" w:color="auto" w:fill="auto"/>
            <w:tcPrChange w:id="35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40509521" w14:textId="77777777" w:rsidR="004B1031" w:rsidRPr="00F427E8" w:rsidRDefault="004B1031" w:rsidP="00F427E8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7E8">
              <w:rPr>
                <w:rFonts w:ascii="Arial" w:hAnsi="Arial" w:cs="Arial"/>
                <w:sz w:val="20"/>
                <w:szCs w:val="20"/>
              </w:rPr>
              <w:t>За каждый календарный день просрочки сроков оказания услуг относительно срока, указанного в договоре, Исполнитель по письменному требованию Заказчика, уплачивает Заказчику пеню в размере ___ % от стоимости услуг за каждый день просрочки. Заказчик имеет право оплатить Исполнителю стоимость работ за вычетом начисленной и предъявленной пени.</w:t>
            </w:r>
          </w:p>
        </w:tc>
      </w:tr>
      <w:tr w:rsidR="004B1031" w:rsidRPr="000229A9" w14:paraId="2781DAC4" w14:textId="77777777" w:rsidTr="004B1031">
        <w:tc>
          <w:tcPr>
            <w:tcW w:w="11023" w:type="dxa"/>
            <w:shd w:val="clear" w:color="auto" w:fill="auto"/>
            <w:tcPrChange w:id="36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0528A88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5.4. Обе стороны должны в течение 3 (Трех) рабочих дней известить письменно друг друга о начале и окончании обстоятельств непреодолимой силы, препятствующих выполнению обязательств по настоящему договору.</w:t>
            </w:r>
          </w:p>
        </w:tc>
      </w:tr>
      <w:tr w:rsidR="004B1031" w:rsidRPr="000229A9" w14:paraId="771AB672" w14:textId="77777777" w:rsidTr="004B1031">
        <w:tc>
          <w:tcPr>
            <w:tcW w:w="11023" w:type="dxa"/>
            <w:shd w:val="clear" w:color="auto" w:fill="auto"/>
            <w:tcPrChange w:id="37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BB24C3F" w14:textId="77777777" w:rsidR="004B1031" w:rsidRPr="00A15E0E" w:rsidRDefault="004B1031" w:rsidP="00A15E0E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5.5. Сторона, ссылающаяся на обстоятельства непреодолимой силы, обязана предоставить для их подтверждения документы компетентного органа.</w:t>
            </w:r>
          </w:p>
        </w:tc>
      </w:tr>
      <w:tr w:rsidR="004B1031" w:rsidRPr="000229A9" w14:paraId="78749782" w14:textId="77777777" w:rsidTr="004B1031">
        <w:tc>
          <w:tcPr>
            <w:tcW w:w="11023" w:type="dxa"/>
            <w:shd w:val="clear" w:color="auto" w:fill="auto"/>
            <w:tcPrChange w:id="38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56D6277A" w14:textId="77777777" w:rsidR="004B1031" w:rsidRPr="00A15E0E" w:rsidRDefault="004B1031" w:rsidP="00A15E0E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5.6. За нарушение иных условий настоящего договора стороны несут ответственность в порядке и пределах, предусмотренных действующим законодательством РФ.</w:t>
            </w:r>
          </w:p>
        </w:tc>
      </w:tr>
      <w:tr w:rsidR="004B1031" w:rsidRPr="000229A9" w14:paraId="3D4F8673" w14:textId="77777777" w:rsidTr="004B1031">
        <w:trPr>
          <w:trHeight w:val="240"/>
          <w:trPrChange w:id="39" w:author="Microsoft Office User" w:date="2025-10-01T11:39:00Z">
            <w:trPr>
              <w:trHeight w:val="240"/>
            </w:trPr>
          </w:trPrChange>
        </w:trPr>
        <w:tc>
          <w:tcPr>
            <w:tcW w:w="11023" w:type="dxa"/>
            <w:shd w:val="clear" w:color="auto" w:fill="auto"/>
            <w:tcPrChange w:id="40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BE556BB" w14:textId="77777777" w:rsidR="004B1031" w:rsidRDefault="004B1031" w:rsidP="00433A77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5.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7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ab/>
              <w:t xml:space="preserve">Настоящим Стороны соглашаются, что предусмотренный настоящим Договором, а также дополнениями и приложениями к нему порядок расчетов не является коммерческим кредитом. </w:t>
            </w:r>
          </w:p>
          <w:p w14:paraId="183D0B31" w14:textId="77777777" w:rsidR="004B1031" w:rsidRPr="00AB1A36" w:rsidRDefault="004B1031" w:rsidP="00AB1A36"/>
        </w:tc>
      </w:tr>
      <w:tr w:rsidR="004B1031" w:rsidRPr="00A15E0E" w14:paraId="7D978666" w14:textId="77777777" w:rsidTr="004B1031">
        <w:tc>
          <w:tcPr>
            <w:tcW w:w="11023" w:type="dxa"/>
            <w:shd w:val="clear" w:color="auto" w:fill="auto"/>
            <w:tcPrChange w:id="41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EE5CE42" w14:textId="77777777" w:rsidR="004B1031" w:rsidRPr="00A15E0E" w:rsidRDefault="004B1031" w:rsidP="00A15E0E">
            <w:pPr>
              <w:pStyle w:val="a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6. Разрешение споров</w:t>
            </w:r>
          </w:p>
        </w:tc>
      </w:tr>
      <w:tr w:rsidR="004B1031" w:rsidRPr="000229A9" w14:paraId="7E045FF8" w14:textId="77777777" w:rsidTr="004B1031">
        <w:tc>
          <w:tcPr>
            <w:tcW w:w="11023" w:type="dxa"/>
            <w:shd w:val="clear" w:color="auto" w:fill="auto"/>
            <w:tcPrChange w:id="42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90BFA7B" w14:textId="77777777" w:rsidR="004B1031" w:rsidRPr="0066784B" w:rsidRDefault="004B1031" w:rsidP="0066784B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6.1.   Все споры,  возникающие  при  исполнении  настоящего  Договора, решаются Сторонами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в  претензионном  порядке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, кроме </w:t>
            </w:r>
            <w:r w:rsidRPr="0066784B">
              <w:rPr>
                <w:rFonts w:ascii="Arial" w:hAnsi="Arial" w:cs="Arial"/>
                <w:noProof/>
                <w:sz w:val="20"/>
                <w:szCs w:val="20"/>
              </w:rPr>
              <w:t xml:space="preserve">требований Заказчика по возмещению потерь и (или) выплаты неустойки в связи с недостоверностью заверений. </w:t>
            </w:r>
          </w:p>
          <w:p w14:paraId="1B950B3D" w14:textId="77777777" w:rsidR="004B1031" w:rsidRDefault="004B1031" w:rsidP="0066784B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66784B">
              <w:rPr>
                <w:rFonts w:ascii="Arial" w:hAnsi="Arial" w:cs="Arial"/>
                <w:noProof/>
                <w:sz w:val="20"/>
                <w:szCs w:val="20"/>
              </w:rPr>
              <w:t>Эти требования удовлетворяются в порядке, указанном в Договоре.</w:t>
            </w:r>
          </w:p>
          <w:p w14:paraId="3FDCF2BC" w14:textId="77777777" w:rsidR="004B1031" w:rsidRPr="0066784B" w:rsidRDefault="004B1031" w:rsidP="0066784B">
            <w:pPr>
              <w:jc w:val="both"/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 xml:space="preserve">Срок рассмотрения претензии – 20 (двадцать) календарных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дней с даты получения претензии, </w:t>
            </w:r>
          </w:p>
        </w:tc>
      </w:tr>
      <w:tr w:rsidR="004B1031" w:rsidRPr="000229A9" w14:paraId="7F654744" w14:textId="77777777" w:rsidTr="004B1031">
        <w:tc>
          <w:tcPr>
            <w:tcW w:w="11023" w:type="dxa"/>
            <w:shd w:val="clear" w:color="auto" w:fill="auto"/>
            <w:tcPrChange w:id="43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08E2A7D4" w14:textId="77777777" w:rsidR="004B1031" w:rsidRPr="004B1031" w:rsidRDefault="004B1031" w:rsidP="0066784B">
            <w:pPr>
              <w:pStyle w:val="a4"/>
              <w:rPr>
                <w:rFonts w:ascii="Arial" w:hAnsi="Arial" w:cs="Arial"/>
                <w:sz w:val="20"/>
                <w:szCs w:val="20"/>
                <w:rPrChange w:id="44" w:author="Microsoft Office User" w:date="2025-10-01T11:39:00Z">
                  <w:rPr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</w:p>
        </w:tc>
      </w:tr>
      <w:tr w:rsidR="004B1031" w:rsidRPr="000229A9" w14:paraId="3C03595F" w14:textId="77777777" w:rsidTr="004B1031">
        <w:tc>
          <w:tcPr>
            <w:tcW w:w="11023" w:type="dxa"/>
            <w:shd w:val="clear" w:color="auto" w:fill="auto"/>
            <w:tcPrChange w:id="45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B6BF336" w14:textId="77777777" w:rsidR="004B1031" w:rsidRDefault="004B1031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6.2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.   В случае, если  споры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не  урегулированы  Сторонами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,  они передаются заинтересованной Стороной в Арбитражный суд по месту нахождения ответчика.</w:t>
            </w:r>
          </w:p>
          <w:p w14:paraId="275E5408" w14:textId="77777777" w:rsidR="004B1031" w:rsidRPr="00AB1A36" w:rsidRDefault="004B1031" w:rsidP="00AB1A36"/>
        </w:tc>
      </w:tr>
      <w:tr w:rsidR="004B1031" w:rsidRPr="000229A9" w14:paraId="2F332A43" w14:textId="77777777" w:rsidTr="004B1031">
        <w:tc>
          <w:tcPr>
            <w:tcW w:w="11023" w:type="dxa"/>
            <w:shd w:val="clear" w:color="auto" w:fill="auto"/>
            <w:tcPrChange w:id="46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7887264" w14:textId="77777777" w:rsidR="004B1031" w:rsidRPr="00A15E0E" w:rsidRDefault="004B1031" w:rsidP="00A15E0E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b/>
                <w:sz w:val="20"/>
                <w:szCs w:val="20"/>
              </w:rPr>
              <w:t>7. Срок действия договора и порядок его расторжения</w:t>
            </w:r>
          </w:p>
        </w:tc>
      </w:tr>
      <w:tr w:rsidR="004B1031" w:rsidRPr="000229A9" w14:paraId="3A7C6A6C" w14:textId="77777777" w:rsidTr="004B1031">
        <w:tc>
          <w:tcPr>
            <w:tcW w:w="11023" w:type="dxa"/>
            <w:shd w:val="clear" w:color="auto" w:fill="auto"/>
            <w:tcPrChange w:id="47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58E9177E" w14:textId="5A552E90" w:rsidR="004B1031" w:rsidRPr="00A15E0E" w:rsidRDefault="004B1031" w:rsidP="00A15E0E">
            <w:pPr>
              <w:tabs>
                <w:tab w:val="left" w:pos="426"/>
              </w:tabs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7.1.  Настоящий договор вступает в силу в день его подписания сторонами и действует до «___» _________</w:t>
            </w:r>
            <w:proofErr w:type="gramStart"/>
            <w:r w:rsidRPr="00A15E0E">
              <w:rPr>
                <w:rFonts w:ascii="Arial" w:hAnsi="Arial" w:cs="Arial"/>
                <w:sz w:val="20"/>
                <w:szCs w:val="20"/>
              </w:rPr>
              <w:t>_  20</w:t>
            </w:r>
            <w:r w:rsidRPr="00F82099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A15E0E">
              <w:rPr>
                <w:rFonts w:ascii="Arial" w:hAnsi="Arial" w:cs="Arial"/>
                <w:sz w:val="20"/>
                <w:szCs w:val="20"/>
              </w:rPr>
              <w:t>__ года, но в любом случае до полного расчета между сторонами.</w:t>
            </w:r>
          </w:p>
        </w:tc>
      </w:tr>
      <w:tr w:rsidR="004B1031" w:rsidRPr="000229A9" w14:paraId="3AA34941" w14:textId="77777777" w:rsidTr="004B1031">
        <w:tc>
          <w:tcPr>
            <w:tcW w:w="11023" w:type="dxa"/>
            <w:shd w:val="clear" w:color="auto" w:fill="auto"/>
            <w:tcPrChange w:id="48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520B82C2" w14:textId="77777777" w:rsidR="004B1031" w:rsidRPr="0064089F" w:rsidRDefault="004B1031" w:rsidP="0064089F">
            <w:pPr>
              <w:pStyle w:val="Level1"/>
              <w:spacing w:before="0" w:line="240" w:lineRule="auto"/>
              <w:ind w:left="0"/>
              <w:jc w:val="both"/>
              <w:rPr>
                <w:rFonts w:cs="Arial"/>
                <w:sz w:val="20"/>
                <w:szCs w:val="24"/>
                <w:lang w:val="ru-RU" w:eastAsia="ru-RU"/>
              </w:rPr>
            </w:pPr>
            <w:r w:rsidRPr="0064089F">
              <w:rPr>
                <w:rFonts w:cs="Arial"/>
                <w:sz w:val="20"/>
                <w:szCs w:val="24"/>
                <w:lang w:val="ru-RU" w:eastAsia="ru-RU"/>
              </w:rPr>
              <w:t>7.2.  Односторонний отказ от настоящего договора возможен по инициативе любой из Сторон в любой момент путем направления другой Стороне соответствующего письменного уведомления за 30 календарных дней до планируемой даты прекращения договора.</w:t>
            </w:r>
          </w:p>
          <w:p w14:paraId="1EA42365" w14:textId="77777777" w:rsidR="004B1031" w:rsidRPr="0064089F" w:rsidRDefault="004B1031" w:rsidP="0064089F">
            <w:pPr>
              <w:pStyle w:val="Level1"/>
              <w:spacing w:before="0" w:line="240" w:lineRule="auto"/>
              <w:ind w:left="0"/>
              <w:jc w:val="both"/>
              <w:rPr>
                <w:rFonts w:cs="Arial"/>
                <w:sz w:val="20"/>
                <w:szCs w:val="24"/>
                <w:lang w:val="ru-RU" w:eastAsia="ru-RU"/>
              </w:rPr>
            </w:pPr>
            <w:r w:rsidRPr="0064089F">
              <w:rPr>
                <w:rFonts w:cs="Arial"/>
                <w:sz w:val="20"/>
                <w:szCs w:val="24"/>
                <w:lang w:val="ru-RU" w:eastAsia="ru-RU"/>
              </w:rPr>
              <w:t xml:space="preserve">Настоящий договор может быть прекращен в ином порядке, предусмотренном в ГК РФ, а также в порядке, указанном в п. </w:t>
            </w:r>
            <w:r>
              <w:rPr>
                <w:rFonts w:cs="Arial"/>
                <w:sz w:val="20"/>
                <w:szCs w:val="24"/>
                <w:lang w:val="ru-RU" w:eastAsia="ru-RU"/>
              </w:rPr>
              <w:t>8.9.</w:t>
            </w:r>
            <w:r w:rsidRPr="0064089F">
              <w:rPr>
                <w:rFonts w:cs="Arial"/>
                <w:sz w:val="20"/>
                <w:szCs w:val="24"/>
                <w:lang w:val="ru-RU" w:eastAsia="ru-RU"/>
              </w:rPr>
              <w:t xml:space="preserve"> настоящего договора.</w:t>
            </w:r>
          </w:p>
          <w:p w14:paraId="19EEA825" w14:textId="77777777" w:rsidR="004B1031" w:rsidRPr="00263883" w:rsidRDefault="004B1031" w:rsidP="00B177E9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4B1031" w:rsidRPr="00A15E0E" w14:paraId="67B015F9" w14:textId="77777777" w:rsidTr="004B1031">
        <w:tc>
          <w:tcPr>
            <w:tcW w:w="11023" w:type="dxa"/>
            <w:shd w:val="clear" w:color="auto" w:fill="auto"/>
            <w:tcPrChange w:id="49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53E0A9F" w14:textId="77777777" w:rsidR="004B1031" w:rsidRPr="00A15E0E" w:rsidRDefault="004B1031" w:rsidP="00A15E0E">
            <w:pPr>
              <w:tabs>
                <w:tab w:val="left" w:pos="426"/>
              </w:tabs>
              <w:ind w:left="900" w:hanging="5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b/>
                <w:sz w:val="20"/>
                <w:szCs w:val="20"/>
              </w:rPr>
              <w:t>8. Прочие условия</w:t>
            </w:r>
          </w:p>
        </w:tc>
      </w:tr>
      <w:tr w:rsidR="004B1031" w:rsidRPr="000229A9" w14:paraId="708748A9" w14:textId="77777777" w:rsidTr="004B1031">
        <w:tc>
          <w:tcPr>
            <w:tcW w:w="11023" w:type="dxa"/>
            <w:shd w:val="clear" w:color="auto" w:fill="auto"/>
            <w:tcPrChange w:id="50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947D99B" w14:textId="77777777" w:rsidR="004B1031" w:rsidRPr="00A15E0E" w:rsidRDefault="004B1031" w:rsidP="00A15E0E">
            <w:pPr>
              <w:tabs>
                <w:tab w:val="left" w:pos="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8.1. Настоящий договор составлен в двух подлинных экземплярах, по одному экземпляру для каждой из сторон.</w:t>
            </w:r>
          </w:p>
        </w:tc>
      </w:tr>
      <w:tr w:rsidR="004B1031" w:rsidRPr="000229A9" w14:paraId="0C15C55E" w14:textId="77777777" w:rsidTr="004B1031">
        <w:tc>
          <w:tcPr>
            <w:tcW w:w="11023" w:type="dxa"/>
            <w:shd w:val="clear" w:color="auto" w:fill="auto"/>
            <w:tcPrChange w:id="51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10FB6AD1" w14:textId="77777777" w:rsidR="004B1031" w:rsidRPr="00A15E0E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8.2. Все дополнения и изменения настоящего договора оформляются дополнительными соглашениями или протоколами разногласий, которые являются неотъемлемой частью настоящего договора и считаются действительными, если они оформлены письменно, подписаны уполномоченными представителями обеих сторон и заверены круглой печатью.</w:t>
            </w:r>
          </w:p>
        </w:tc>
      </w:tr>
      <w:tr w:rsidR="004B1031" w:rsidRPr="000229A9" w14:paraId="4D1609FA" w14:textId="77777777" w:rsidTr="004B1031">
        <w:tc>
          <w:tcPr>
            <w:tcW w:w="11023" w:type="dxa"/>
            <w:shd w:val="clear" w:color="auto" w:fill="auto"/>
            <w:tcPrChange w:id="52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A416A0F" w14:textId="77777777" w:rsidR="004B1031" w:rsidRPr="00A15E0E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8.3.  Настоящий договор, дополнения и приложения к нему, подписанные и переданные с помощью факсимильной связи, имеют полную юридическую силу, но в дальнейшем могут быть заменены на подлинные экземпляры по требованию одной из сторон.</w:t>
            </w:r>
          </w:p>
        </w:tc>
      </w:tr>
      <w:tr w:rsidR="004B1031" w:rsidRPr="000229A9" w14:paraId="33BA9BC0" w14:textId="77777777" w:rsidTr="004B1031">
        <w:tc>
          <w:tcPr>
            <w:tcW w:w="11023" w:type="dxa"/>
            <w:shd w:val="clear" w:color="auto" w:fill="auto"/>
            <w:tcPrChange w:id="53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1898A91" w14:textId="77777777" w:rsidR="004B1031" w:rsidRPr="00A15E0E" w:rsidRDefault="004B1031" w:rsidP="004B0B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 xml:space="preserve">8.4. При исполнении условий настоящего договора стороны не вправе передавать свои обязательства и права (требования) по настоящему договору третьему лицу без письменного согласия другой стороны. </w:t>
            </w:r>
            <w:r>
              <w:rPr>
                <w:rFonts w:ascii="Arial" w:hAnsi="Arial" w:cs="Arial"/>
                <w:sz w:val="20"/>
                <w:szCs w:val="20"/>
              </w:rPr>
              <w:t>При уступке Исполнителем денежного требования</w:t>
            </w:r>
            <w:r w:rsidRPr="004B0B79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требования по денежному обязательству) в отсутствие согласия Заказчика, первый обязуется уплатить неустойку в размере 1/50 от общей стоимости Услуг в каждом случае нарушения.</w:t>
            </w:r>
          </w:p>
        </w:tc>
      </w:tr>
      <w:tr w:rsidR="004B1031" w:rsidRPr="000229A9" w14:paraId="68A95A32" w14:textId="77777777" w:rsidTr="004B1031">
        <w:tc>
          <w:tcPr>
            <w:tcW w:w="11023" w:type="dxa"/>
            <w:shd w:val="clear" w:color="auto" w:fill="auto"/>
            <w:tcPrChange w:id="54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18F5D1F8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 xml:space="preserve">8.5. В случаях, не предусмотренных настоящим договором, </w:t>
            </w:r>
            <w:proofErr w:type="gramStart"/>
            <w:r w:rsidRPr="00A15E0E">
              <w:rPr>
                <w:rFonts w:ascii="Arial" w:hAnsi="Arial" w:cs="Arial"/>
                <w:sz w:val="20"/>
                <w:szCs w:val="20"/>
              </w:rPr>
              <w:t>стороны  руководствуются</w:t>
            </w:r>
            <w:proofErr w:type="gramEnd"/>
            <w:r w:rsidRPr="00A15E0E">
              <w:rPr>
                <w:rFonts w:ascii="Arial" w:hAnsi="Arial" w:cs="Arial"/>
                <w:sz w:val="20"/>
                <w:szCs w:val="20"/>
              </w:rPr>
              <w:t xml:space="preserve"> действующим гражданским законодательством РФ.</w:t>
            </w:r>
          </w:p>
        </w:tc>
      </w:tr>
      <w:tr w:rsidR="004B1031" w:rsidRPr="000229A9" w14:paraId="0D4AE48A" w14:textId="77777777" w:rsidTr="004B1031">
        <w:tc>
          <w:tcPr>
            <w:tcW w:w="11023" w:type="dxa"/>
            <w:shd w:val="clear" w:color="auto" w:fill="auto"/>
            <w:tcPrChange w:id="55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43F62F18" w14:textId="77777777" w:rsidR="004B1031" w:rsidRPr="00A15E0E" w:rsidRDefault="004B1031" w:rsidP="00A15E0E">
            <w:pPr>
              <w:tabs>
                <w:tab w:val="num" w:pos="163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8.6. В случае признания какого-либо из положений настоящего договора не действительным, это не влечет за собой недействительности всего договора, и остальные его положения продолжают действовать.</w:t>
            </w:r>
          </w:p>
        </w:tc>
      </w:tr>
      <w:tr w:rsidR="004B1031" w:rsidRPr="000229A9" w14:paraId="6F0D202D" w14:textId="77777777" w:rsidTr="004B1031">
        <w:trPr>
          <w:trHeight w:val="274"/>
          <w:trPrChange w:id="56" w:author="Microsoft Office User" w:date="2025-10-01T11:39:00Z">
            <w:trPr>
              <w:trHeight w:val="274"/>
            </w:trPr>
          </w:trPrChange>
        </w:trPr>
        <w:tc>
          <w:tcPr>
            <w:tcW w:w="11023" w:type="dxa"/>
            <w:shd w:val="clear" w:color="auto" w:fill="auto"/>
            <w:tcPrChange w:id="57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0D2E49FE" w14:textId="77777777" w:rsidR="004B1031" w:rsidRPr="005C4D05" w:rsidRDefault="004B1031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D05">
              <w:rPr>
                <w:rFonts w:ascii="Arial" w:hAnsi="Arial" w:cs="Arial"/>
                <w:sz w:val="20"/>
                <w:szCs w:val="20"/>
              </w:rPr>
              <w:t>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5C4D05">
              <w:rPr>
                <w:rFonts w:ascii="Arial" w:hAnsi="Arial" w:cs="Arial"/>
                <w:sz w:val="20"/>
                <w:szCs w:val="20"/>
              </w:rPr>
              <w:t xml:space="preserve">. Заявления, уведомления, извещения, требования или иные сообщения по данной сделке, считаются </w:t>
            </w:r>
            <w:r w:rsidRPr="005C4D05">
              <w:rPr>
                <w:rFonts w:ascii="Arial" w:hAnsi="Arial" w:cs="Arial"/>
                <w:sz w:val="20"/>
                <w:szCs w:val="20"/>
              </w:rPr>
              <w:lastRenderedPageBreak/>
              <w:t>юридически значимыми сообщениями («сообщение»).</w:t>
            </w:r>
          </w:p>
          <w:p w14:paraId="43D9502B" w14:textId="77777777" w:rsidR="004B1031" w:rsidRPr="005C4D05" w:rsidRDefault="004B1031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D05">
              <w:rPr>
                <w:rFonts w:ascii="Arial" w:hAnsi="Arial" w:cs="Arial"/>
                <w:sz w:val="20"/>
                <w:szCs w:val="20"/>
              </w:rPr>
              <w:t>Все сообщения, с</w:t>
            </w:r>
            <w:r>
              <w:rPr>
                <w:rFonts w:ascii="Arial" w:hAnsi="Arial" w:cs="Arial"/>
                <w:sz w:val="20"/>
                <w:szCs w:val="20"/>
              </w:rPr>
              <w:t>овершаемые в связи с настоящим д</w:t>
            </w:r>
            <w:r w:rsidRPr="005C4D05">
              <w:rPr>
                <w:rFonts w:ascii="Arial" w:hAnsi="Arial" w:cs="Arial"/>
                <w:sz w:val="20"/>
                <w:szCs w:val="20"/>
              </w:rPr>
              <w:t xml:space="preserve">оговором, </w:t>
            </w:r>
            <w:proofErr w:type="gramStart"/>
            <w:r w:rsidRPr="005C4D05">
              <w:rPr>
                <w:rFonts w:ascii="Arial" w:hAnsi="Arial" w:cs="Arial"/>
                <w:sz w:val="20"/>
                <w:szCs w:val="20"/>
              </w:rPr>
              <w:t>передаются  посредством</w:t>
            </w:r>
            <w:proofErr w:type="gramEnd"/>
            <w:r w:rsidRPr="005C4D05">
              <w:rPr>
                <w:rFonts w:ascii="Arial" w:hAnsi="Arial" w:cs="Arial"/>
                <w:sz w:val="20"/>
                <w:szCs w:val="20"/>
              </w:rPr>
              <w:t xml:space="preserve"> факсимильной связи по номеру т</w:t>
            </w:r>
            <w:r>
              <w:rPr>
                <w:rFonts w:ascii="Arial" w:hAnsi="Arial" w:cs="Arial"/>
                <w:sz w:val="20"/>
                <w:szCs w:val="20"/>
              </w:rPr>
              <w:t>елефона указанному в настоящем д</w:t>
            </w:r>
            <w:r w:rsidRPr="005C4D05">
              <w:rPr>
                <w:rFonts w:ascii="Arial" w:hAnsi="Arial" w:cs="Arial"/>
                <w:sz w:val="20"/>
                <w:szCs w:val="20"/>
              </w:rPr>
              <w:t xml:space="preserve">оговоре для факсимильной связи, доставляются с помощью курьеров или заказной почтой. </w:t>
            </w:r>
          </w:p>
          <w:p w14:paraId="02E5529F" w14:textId="77777777" w:rsidR="004B1031" w:rsidRPr="005C4D05" w:rsidRDefault="004B1031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D05">
              <w:rPr>
                <w:rFonts w:ascii="Arial" w:hAnsi="Arial" w:cs="Arial"/>
                <w:sz w:val="20"/>
                <w:szCs w:val="20"/>
              </w:rPr>
              <w:t>Сообщение считается доставленным, если оно:</w:t>
            </w:r>
          </w:p>
          <w:p w14:paraId="329F5ECD" w14:textId="77777777" w:rsidR="004B1031" w:rsidRPr="005C4D05" w:rsidRDefault="004B1031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D05">
              <w:rPr>
                <w:rFonts w:ascii="Arial" w:hAnsi="Arial" w:cs="Arial"/>
                <w:sz w:val="20"/>
                <w:szCs w:val="20"/>
              </w:rPr>
              <w:t>- поступило к адресату и об этом имеется соответствующее подтверждение (квитанция, уведомление, письмо-подтверждение и т.д.)</w:t>
            </w:r>
          </w:p>
          <w:p w14:paraId="2704AB6E" w14:textId="77777777" w:rsidR="004B1031" w:rsidRPr="005C4D05" w:rsidRDefault="004B1031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D05">
              <w:rPr>
                <w:rFonts w:ascii="Arial" w:hAnsi="Arial" w:cs="Arial"/>
                <w:sz w:val="20"/>
                <w:szCs w:val="20"/>
              </w:rPr>
              <w:t>- поступило адресату, но по его вине не было ему вручено или адресат с ним не ознакомился.</w:t>
            </w:r>
          </w:p>
          <w:p w14:paraId="793153FA" w14:textId="77777777" w:rsidR="004B1031" w:rsidRPr="005C4D05" w:rsidRDefault="004B1031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1031" w:rsidRPr="000229A9" w14:paraId="70ABAC64" w14:textId="77777777" w:rsidTr="004B1031">
        <w:trPr>
          <w:trHeight w:val="1411"/>
          <w:trPrChange w:id="58" w:author="Microsoft Office User" w:date="2025-10-01T11:39:00Z">
            <w:trPr>
              <w:trHeight w:val="1411"/>
            </w:trPr>
          </w:trPrChange>
        </w:trPr>
        <w:tc>
          <w:tcPr>
            <w:tcW w:w="11023" w:type="dxa"/>
            <w:shd w:val="clear" w:color="auto" w:fill="auto"/>
            <w:tcPrChange w:id="59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5983F9A" w14:textId="77777777" w:rsidR="004B1031" w:rsidRPr="00A15E0E" w:rsidRDefault="004B1031" w:rsidP="00A15E0E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lastRenderedPageBreak/>
              <w:t>8.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A15E0E">
              <w:rPr>
                <w:rFonts w:ascii="Arial" w:hAnsi="Arial" w:cs="Arial"/>
                <w:sz w:val="20"/>
                <w:szCs w:val="20"/>
              </w:rPr>
              <w:t xml:space="preserve">. Настоящий договор составлен на русском и английском языках в двух подлинных </w:t>
            </w:r>
            <w:proofErr w:type="gramStart"/>
            <w:r w:rsidRPr="00A15E0E">
              <w:rPr>
                <w:rFonts w:ascii="Arial" w:hAnsi="Arial" w:cs="Arial"/>
                <w:sz w:val="20"/>
                <w:szCs w:val="20"/>
              </w:rPr>
              <w:t>экземплярах  по</w:t>
            </w:r>
            <w:proofErr w:type="gramEnd"/>
            <w:r w:rsidRPr="00A15E0E">
              <w:rPr>
                <w:rFonts w:ascii="Arial" w:hAnsi="Arial" w:cs="Arial"/>
                <w:sz w:val="20"/>
                <w:szCs w:val="20"/>
              </w:rPr>
              <w:t xml:space="preserve"> одному экземпляру для каждой из сторон. В случае возникновения противоречий между русскоязычной и англоязычной версиями Договора, русскоязычная версия имеет преимущественную силу.</w:t>
            </w:r>
          </w:p>
        </w:tc>
      </w:tr>
      <w:tr w:rsidR="004B1031" w:rsidRPr="000229A9" w14:paraId="2120A935" w14:textId="77777777" w:rsidTr="004B1031">
        <w:trPr>
          <w:trHeight w:val="1545"/>
          <w:trPrChange w:id="60" w:author="Microsoft Office User" w:date="2025-10-01T11:39:00Z">
            <w:trPr>
              <w:trHeight w:val="1545"/>
            </w:trPr>
          </w:trPrChange>
        </w:trPr>
        <w:tc>
          <w:tcPr>
            <w:tcW w:w="11023" w:type="dxa"/>
            <w:shd w:val="clear" w:color="auto" w:fill="auto"/>
            <w:tcPrChange w:id="61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050167E6" w14:textId="77777777" w:rsidR="004B1031" w:rsidRPr="00EB0819" w:rsidRDefault="004B1031" w:rsidP="00285E82">
            <w:pPr>
              <w:autoSpaceDE w:val="0"/>
              <w:autoSpaceDN w:val="0"/>
              <w:adjustRightInd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8.9</w:t>
            </w:r>
            <w:r w:rsidRPr="00EB081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. </w:t>
            </w:r>
            <w:r w:rsidRPr="00EB0819">
              <w:rPr>
                <w:rFonts w:ascii="Arial" w:hAnsi="Arial" w:cs="Arial"/>
                <w:b/>
                <w:sz w:val="20"/>
                <w:szCs w:val="20"/>
              </w:rPr>
              <w:t>Соглашение о соблюдении Правил:</w:t>
            </w:r>
          </w:p>
          <w:p w14:paraId="21FBA7DE" w14:textId="77777777" w:rsidR="004B1031" w:rsidRPr="00EB0819" w:rsidRDefault="004B1031" w:rsidP="00285E8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3A3CC" w14:textId="77777777" w:rsidR="004B1031" w:rsidRPr="00EB0819" w:rsidRDefault="004B1031" w:rsidP="00285E82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B0819">
              <w:rPr>
                <w:rFonts w:ascii="Arial" w:eastAsia="Arial" w:hAnsi="Arial" w:cs="Arial"/>
                <w:b/>
                <w:sz w:val="20"/>
                <w:szCs w:val="20"/>
              </w:rPr>
              <w:t>Стороны согласовали, что:</w:t>
            </w:r>
          </w:p>
          <w:p w14:paraId="5F8FB322" w14:textId="77777777" w:rsidR="004B1031" w:rsidRPr="00EB0819" w:rsidRDefault="004B1031" w:rsidP="00285E82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6D7FA04" w14:textId="6BCAF29E" w:rsidR="004B1031" w:rsidRPr="00EB0819" w:rsidRDefault="004B1031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Исполнитель</w:t>
            </w:r>
            <w:r w:rsidRPr="00EB0819">
              <w:rPr>
                <w:rFonts w:ascii="Arial" w:eastAsia="Arial" w:hAnsi="Arial" w:cs="Arial"/>
                <w:lang w:val="ru-RU"/>
              </w:rPr>
              <w:t xml:space="preserve"> ознакомлен с размещенными на сайте</w:t>
            </w:r>
            <w:r w:rsidRPr="00EB0819">
              <w:rPr>
                <w:rFonts w:ascii="Arial" w:eastAsia="Arial" w:hAnsi="Arial" w:cs="Arial"/>
                <w:b/>
                <w:lang w:val="ru-RU"/>
              </w:rPr>
              <w:t xml:space="preserve"> </w:t>
            </w:r>
            <w:r>
              <w:fldChar w:fldCharType="begin"/>
            </w:r>
            <w:r w:rsidRPr="004B1031">
              <w:rPr>
                <w:lang w:val="ru-RU"/>
                <w:rPrChange w:id="62" w:author="Microsoft Office User" w:date="2025-10-01T11:39:00Z">
                  <w:rPr/>
                </w:rPrChange>
              </w:rPr>
              <w:instrText xml:space="preserve"> </w:instrText>
            </w:r>
            <w:r>
              <w:instrText>HYPERLINK</w:instrText>
            </w:r>
            <w:r w:rsidRPr="004B1031">
              <w:rPr>
                <w:lang w:val="ru-RU"/>
                <w:rPrChange w:id="63" w:author="Microsoft Office User" w:date="2025-10-01T11:39:00Z">
                  <w:rPr/>
                </w:rPrChange>
              </w:rPr>
              <w:instrText xml:space="preserve"> "</w:instrText>
            </w:r>
            <w:r>
              <w:instrText>https</w:instrText>
            </w:r>
            <w:r w:rsidRPr="004B1031">
              <w:rPr>
                <w:lang w:val="ru-RU"/>
                <w:rPrChange w:id="64" w:author="Microsoft Office User" w:date="2025-10-01T11:39:00Z">
                  <w:rPr/>
                </w:rPrChange>
              </w:rPr>
              <w:instrText>://</w:instrText>
            </w:r>
            <w:r>
              <w:instrText>cementum</w:instrText>
            </w:r>
            <w:r w:rsidRPr="004B1031">
              <w:rPr>
                <w:lang w:val="ru-RU"/>
                <w:rPrChange w:id="65" w:author="Microsoft Office User" w:date="2025-10-01T11:39:00Z">
                  <w:rPr/>
                </w:rPrChange>
              </w:rPr>
              <w:instrText>.</w:instrText>
            </w:r>
            <w:r>
              <w:instrText>ru</w:instrText>
            </w:r>
            <w:r w:rsidRPr="004B1031">
              <w:rPr>
                <w:lang w:val="ru-RU"/>
                <w:rPrChange w:id="66" w:author="Microsoft Office User" w:date="2025-10-01T11:39:00Z">
                  <w:rPr/>
                </w:rPrChange>
              </w:rPr>
              <w:instrText>/</w:instrText>
            </w:r>
            <w:r>
              <w:instrText>docs</w:instrText>
            </w:r>
            <w:r w:rsidRPr="004B1031">
              <w:rPr>
                <w:lang w:val="ru-RU"/>
                <w:rPrChange w:id="67" w:author="Microsoft Office User" w:date="2025-10-01T11:39:00Z">
                  <w:rPr/>
                </w:rPrChange>
              </w:rPr>
              <w:instrText xml:space="preserve">/" </w:instrText>
            </w:r>
            <w:r>
              <w:fldChar w:fldCharType="separate"/>
            </w:r>
            <w:r w:rsidRPr="00F82099">
              <w:rPr>
                <w:rStyle w:val="af8"/>
              </w:rPr>
              <w:t>https</w:t>
            </w:r>
            <w:r w:rsidRPr="00F82099">
              <w:rPr>
                <w:rStyle w:val="af8"/>
                <w:lang w:val="ru-RU"/>
              </w:rPr>
              <w:t>://</w:t>
            </w:r>
            <w:r w:rsidRPr="00F82099">
              <w:rPr>
                <w:rStyle w:val="af8"/>
              </w:rPr>
              <w:t>cementum</w:t>
            </w:r>
            <w:r w:rsidRPr="00F82099">
              <w:rPr>
                <w:rStyle w:val="af8"/>
                <w:lang w:val="ru-RU"/>
              </w:rPr>
              <w:t>.</w:t>
            </w:r>
            <w:proofErr w:type="spellStart"/>
            <w:r w:rsidRPr="00F82099">
              <w:rPr>
                <w:rStyle w:val="af8"/>
              </w:rPr>
              <w:t>ru</w:t>
            </w:r>
            <w:proofErr w:type="spellEnd"/>
            <w:r w:rsidRPr="00F82099">
              <w:rPr>
                <w:rStyle w:val="af8"/>
                <w:lang w:val="ru-RU"/>
              </w:rPr>
              <w:t>/</w:t>
            </w:r>
            <w:r w:rsidRPr="00F82099">
              <w:rPr>
                <w:rStyle w:val="af8"/>
              </w:rPr>
              <w:t>docs</w:t>
            </w:r>
            <w:r w:rsidRPr="00F82099">
              <w:rPr>
                <w:rStyle w:val="af8"/>
                <w:lang w:val="ru-RU"/>
              </w:rPr>
              <w:t>/</w:t>
            </w:r>
            <w:r>
              <w:rPr>
                <w:rStyle w:val="af8"/>
                <w:lang w:val="ru-RU"/>
              </w:rPr>
              <w:fldChar w:fldCharType="end"/>
            </w:r>
          </w:p>
          <w:p w14:paraId="469F3D0D" w14:textId="77777777" w:rsidR="004B1031" w:rsidRPr="00EB0819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lang w:val="ru-RU"/>
              </w:rPr>
            </w:pPr>
            <w:r w:rsidRPr="00EB0819">
              <w:rPr>
                <w:rFonts w:ascii="Arial" w:eastAsia="Arial" w:hAnsi="Arial" w:cs="Arial"/>
                <w:lang w:val="ru-RU"/>
              </w:rPr>
              <w:t xml:space="preserve">перечисленными ниже правилами (далее – Правила), подтверждает свое безоговорочное присоединение к </w:t>
            </w:r>
            <w:proofErr w:type="gramStart"/>
            <w:r w:rsidRPr="00EB0819">
              <w:rPr>
                <w:rFonts w:ascii="Arial" w:eastAsia="Arial" w:hAnsi="Arial" w:cs="Arial"/>
                <w:lang w:val="ru-RU"/>
              </w:rPr>
              <w:t>ним  в</w:t>
            </w:r>
            <w:proofErr w:type="gramEnd"/>
            <w:r w:rsidRPr="00EB0819">
              <w:rPr>
                <w:rFonts w:ascii="Arial" w:eastAsia="Arial" w:hAnsi="Arial" w:cs="Arial"/>
                <w:lang w:val="ru-RU"/>
              </w:rPr>
              <w:t xml:space="preserve"> целом и их соблюдение:</w:t>
            </w:r>
          </w:p>
          <w:p w14:paraId="65F5EE24" w14:textId="77777777" w:rsidR="004B1031" w:rsidRPr="00EB0819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lang w:val="ru-RU"/>
              </w:rPr>
            </w:pPr>
          </w:p>
          <w:p w14:paraId="26BDD3CA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 w:rsidRPr="00EB0819">
              <w:rPr>
                <w:rFonts w:ascii="Arial" w:eastAsia="Arial" w:hAnsi="Arial" w:cs="Arial"/>
                <w:b/>
              </w:rPr>
              <w:t>Стандартные</w:t>
            </w:r>
            <w:proofErr w:type="spellEnd"/>
            <w:r w:rsidRPr="00EB0819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B0819">
              <w:rPr>
                <w:rFonts w:ascii="Arial" w:eastAsia="Arial" w:hAnsi="Arial" w:cs="Arial"/>
                <w:b/>
              </w:rPr>
              <w:t>оговорки</w:t>
            </w:r>
            <w:proofErr w:type="spellEnd"/>
          </w:p>
          <w:p w14:paraId="5B72B7C2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 w:rsidRPr="00EB0819">
              <w:rPr>
                <w:rFonts w:ascii="Arial" w:eastAsia="Arial" w:hAnsi="Arial" w:cs="Arial"/>
                <w:b/>
              </w:rPr>
              <w:t>Соглашения</w:t>
            </w:r>
            <w:proofErr w:type="spellEnd"/>
          </w:p>
          <w:p w14:paraId="5B008356" w14:textId="3EC7902B" w:rsidR="004B1031" w:rsidRPr="00EB0819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  <w:r w:rsidRPr="00EB0819">
              <w:rPr>
                <w:rFonts w:ascii="Arial" w:eastAsia="Arial" w:hAnsi="Arial" w:cs="Arial"/>
                <w:b/>
                <w:lang w:val="ru-RU"/>
              </w:rPr>
              <w:t xml:space="preserve">о соблюдении правил безопасности при доставке товарно-материальных ценностей </w:t>
            </w:r>
          </w:p>
          <w:p w14:paraId="3DBB6FBB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 w:rsidRPr="00EB0819">
              <w:rPr>
                <w:rFonts w:ascii="Arial" w:eastAsia="Arial" w:hAnsi="Arial" w:cs="Arial"/>
                <w:b/>
              </w:rPr>
              <w:t>Cоглашения</w:t>
            </w:r>
            <w:proofErr w:type="spellEnd"/>
          </w:p>
          <w:p w14:paraId="5ABA2B94" w14:textId="5DD33835" w:rsidR="004B1031" w:rsidRPr="00EB0819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  <w:r w:rsidRPr="00EB0819">
              <w:rPr>
                <w:rFonts w:ascii="Arial" w:eastAsia="Arial" w:hAnsi="Arial" w:cs="Arial"/>
                <w:b/>
                <w:lang w:val="ru-RU"/>
              </w:rPr>
              <w:t xml:space="preserve">о соблюдении правил охраны труда, промышленной безопасности, пожарной безопасности и охраны окружающей среды </w:t>
            </w:r>
          </w:p>
          <w:p w14:paraId="3326B405" w14:textId="77777777" w:rsidR="004B1031" w:rsidRPr="00EB0819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i/>
                <w:lang w:val="ru-RU"/>
              </w:rPr>
            </w:pPr>
            <w:r w:rsidRPr="00EB0819">
              <w:rPr>
                <w:rFonts w:ascii="Arial" w:eastAsia="Arial" w:hAnsi="Arial" w:cs="Arial"/>
                <w:i/>
                <w:lang w:val="ru-RU"/>
              </w:rPr>
              <w:t xml:space="preserve">(применяются при выполнении работ/оказании услуг на территории </w:t>
            </w:r>
            <w:r>
              <w:rPr>
                <w:rFonts w:ascii="Arial" w:eastAsia="Arial" w:hAnsi="Arial" w:cs="Arial"/>
                <w:i/>
                <w:lang w:val="ru-RU"/>
              </w:rPr>
              <w:t>Заказчика</w:t>
            </w:r>
            <w:r w:rsidRPr="00EB0819">
              <w:rPr>
                <w:rFonts w:ascii="Arial" w:eastAsia="Arial" w:hAnsi="Arial" w:cs="Arial"/>
                <w:i/>
                <w:lang w:val="ru-RU"/>
              </w:rPr>
              <w:t xml:space="preserve">) </w:t>
            </w:r>
          </w:p>
          <w:p w14:paraId="6ED4E2D4" w14:textId="77777777" w:rsidR="004B1031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</w:p>
          <w:p w14:paraId="780ED600" w14:textId="77777777" w:rsidR="004B1031" w:rsidRPr="00EB0819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</w:p>
          <w:p w14:paraId="6C34A8EC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ru-RU"/>
              </w:rPr>
            </w:pPr>
            <w:r w:rsidRPr="00EB0819">
              <w:rPr>
                <w:rFonts w:ascii="Arial" w:eastAsia="Arial" w:hAnsi="Arial" w:cs="Arial"/>
                <w:lang w:val="ru-RU"/>
              </w:rPr>
              <w:t xml:space="preserve">Правила применяются к отношениям Сторон за соответствующий период в соответствующих редакциях с дат (или на период), обозначенных на сайте, </w:t>
            </w:r>
          </w:p>
          <w:p w14:paraId="3B41475E" w14:textId="77777777" w:rsidR="004B1031" w:rsidRPr="00EB0819" w:rsidRDefault="004B1031" w:rsidP="00285E82">
            <w:pPr>
              <w:pStyle w:val="af6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</w:p>
          <w:p w14:paraId="525BAEB3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ru-RU"/>
              </w:rPr>
            </w:pPr>
            <w:r w:rsidRPr="00EB0819">
              <w:rPr>
                <w:rFonts w:ascii="Arial" w:eastAsia="Arial" w:hAnsi="Arial" w:cs="Arial"/>
                <w:lang w:val="ru-RU"/>
              </w:rPr>
              <w:t xml:space="preserve">Правила могут обновляться </w:t>
            </w:r>
            <w:r>
              <w:rPr>
                <w:rFonts w:ascii="Arial" w:eastAsia="Arial" w:hAnsi="Arial" w:cs="Arial"/>
                <w:lang w:val="ru-RU"/>
              </w:rPr>
              <w:t>Заказчиком</w:t>
            </w:r>
            <w:r w:rsidRPr="00EB0819">
              <w:rPr>
                <w:rFonts w:ascii="Arial" w:eastAsia="Arial" w:hAnsi="Arial" w:cs="Arial"/>
                <w:lang w:val="ru-RU"/>
              </w:rPr>
              <w:t xml:space="preserve"> в одностороннем порядке в связи с изменением законодательства РФ, внутренних процедур и режима </w:t>
            </w:r>
            <w:proofErr w:type="gramStart"/>
            <w:r w:rsidRPr="00EB0819">
              <w:rPr>
                <w:rFonts w:ascii="Arial" w:eastAsia="Arial" w:hAnsi="Arial" w:cs="Arial"/>
                <w:lang w:val="ru-RU"/>
              </w:rPr>
              <w:t xml:space="preserve">работы  </w:t>
            </w:r>
            <w:r>
              <w:rPr>
                <w:rFonts w:ascii="Arial" w:eastAsia="Arial" w:hAnsi="Arial" w:cs="Arial"/>
                <w:lang w:val="ru-RU"/>
              </w:rPr>
              <w:t>Заказчика</w:t>
            </w:r>
            <w:proofErr w:type="gramEnd"/>
            <w:r w:rsidRPr="00EB0819">
              <w:rPr>
                <w:rFonts w:ascii="Arial" w:eastAsia="Arial" w:hAnsi="Arial" w:cs="Arial"/>
                <w:lang w:val="ru-RU"/>
              </w:rPr>
              <w:t xml:space="preserve">, </w:t>
            </w:r>
          </w:p>
          <w:p w14:paraId="2249E2CB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Исполнитель</w:t>
            </w:r>
            <w:r w:rsidRPr="00EB0819">
              <w:rPr>
                <w:rFonts w:ascii="Arial" w:eastAsia="Arial" w:hAnsi="Arial" w:cs="Arial"/>
                <w:lang w:val="ru-RU"/>
              </w:rPr>
              <w:t xml:space="preserve"> самостоятельно и постоянно сверяет свое исполнение по настоящему Договору с Правилами без дополнительного оповещения со стороны </w:t>
            </w:r>
            <w:r>
              <w:rPr>
                <w:rFonts w:ascii="Arial" w:eastAsia="Arial" w:hAnsi="Arial" w:cs="Arial"/>
                <w:lang w:val="ru-RU"/>
              </w:rPr>
              <w:t>Заказчика</w:t>
            </w:r>
            <w:r w:rsidRPr="00EB0819">
              <w:rPr>
                <w:rFonts w:ascii="Arial" w:eastAsia="Arial" w:hAnsi="Arial" w:cs="Arial"/>
                <w:lang w:val="ru-RU"/>
              </w:rPr>
              <w:t>,</w:t>
            </w:r>
          </w:p>
          <w:p w14:paraId="078E5074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Исполнитель</w:t>
            </w:r>
            <w:r w:rsidRPr="00EB0819">
              <w:rPr>
                <w:rFonts w:ascii="Arial" w:eastAsia="Arial" w:hAnsi="Arial" w:cs="Arial"/>
                <w:lang w:val="ru-RU"/>
              </w:rPr>
              <w:t xml:space="preserve"> понимает и принимает, что, </w:t>
            </w:r>
            <w:proofErr w:type="gramStart"/>
            <w:r w:rsidRPr="00EB0819">
              <w:rPr>
                <w:rFonts w:ascii="Arial" w:eastAsia="Arial" w:hAnsi="Arial" w:cs="Arial"/>
                <w:lang w:val="ru-RU"/>
              </w:rPr>
              <w:t>в  соответствии</w:t>
            </w:r>
            <w:proofErr w:type="gramEnd"/>
            <w:r w:rsidRPr="00EB0819">
              <w:rPr>
                <w:rFonts w:ascii="Arial" w:eastAsia="Arial" w:hAnsi="Arial" w:cs="Arial"/>
                <w:lang w:val="ru-RU"/>
              </w:rPr>
              <w:t xml:space="preserve"> со ст. 431.2. Гражданского кодекса </w:t>
            </w:r>
            <w:r w:rsidRPr="00EB0819">
              <w:rPr>
                <w:rFonts w:ascii="Arial" w:hAnsi="Arial" w:cs="Arial"/>
                <w:bCs/>
                <w:lang w:val="ru-RU"/>
              </w:rPr>
              <w:t xml:space="preserve"> Российской Федерации</w:t>
            </w:r>
            <w:r w:rsidRPr="00EB0819">
              <w:rPr>
                <w:rFonts w:ascii="Arial" w:eastAsia="Arial" w:hAnsi="Arial" w:cs="Arial"/>
                <w:lang w:val="ru-RU"/>
              </w:rPr>
              <w:t>,</w:t>
            </w:r>
            <w:r w:rsidRPr="00EB0819">
              <w:rPr>
                <w:rFonts w:ascii="Arial" w:hAnsi="Arial" w:cs="Arial"/>
                <w:lang w:val="ru-RU"/>
              </w:rPr>
              <w:t xml:space="preserve"> соблюдение Правил имеет существенное значение для договорных отношений Сторон, что несоблюдение Правил может повлечь для </w:t>
            </w:r>
            <w:r>
              <w:rPr>
                <w:rFonts w:ascii="Arial" w:eastAsia="Arial" w:hAnsi="Arial" w:cs="Arial"/>
                <w:lang w:val="ru-RU"/>
              </w:rPr>
              <w:t>Заказчика</w:t>
            </w:r>
            <w:r w:rsidRPr="00EB0819">
              <w:rPr>
                <w:rFonts w:ascii="Arial" w:eastAsia="Arial" w:hAnsi="Arial" w:cs="Arial"/>
                <w:lang w:val="ru-RU"/>
              </w:rPr>
              <w:t xml:space="preserve">  существенный ущерб и убытки.  </w:t>
            </w:r>
          </w:p>
          <w:p w14:paraId="79B12949" w14:textId="77777777" w:rsidR="004B1031" w:rsidRPr="00EB0819" w:rsidRDefault="004B1031" w:rsidP="00285E82">
            <w:pPr>
              <w:pStyle w:val="af6"/>
              <w:rPr>
                <w:rFonts w:ascii="Arial" w:eastAsia="Arial" w:hAnsi="Arial" w:cs="Arial"/>
                <w:lang w:val="ru-RU"/>
              </w:rPr>
            </w:pPr>
          </w:p>
          <w:p w14:paraId="1C89C9BC" w14:textId="77777777" w:rsidR="004B1031" w:rsidRPr="00AD73E1" w:rsidRDefault="004B1031" w:rsidP="00285E82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D73E1">
              <w:rPr>
                <w:rFonts w:ascii="Arial" w:eastAsia="Arial" w:hAnsi="Arial" w:cs="Arial"/>
                <w:sz w:val="20"/>
                <w:szCs w:val="20"/>
              </w:rPr>
              <w:t>При отказе Исполнителя</w:t>
            </w:r>
            <w:r w:rsidRPr="00EB081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AD73E1">
              <w:rPr>
                <w:rFonts w:ascii="Arial" w:eastAsia="Arial" w:hAnsi="Arial" w:cs="Arial"/>
                <w:sz w:val="20"/>
                <w:szCs w:val="20"/>
              </w:rPr>
              <w:t>от присоединения к Правилам, их несоблюдении, нарушении, заявлении об одностороннем отказе от их соблюдения, </w:t>
            </w:r>
            <w:r>
              <w:rPr>
                <w:rFonts w:ascii="Arial" w:eastAsia="Arial" w:hAnsi="Arial" w:cs="Arial"/>
                <w:sz w:val="20"/>
                <w:szCs w:val="20"/>
              </w:rPr>
              <w:t>Заказчик</w:t>
            </w:r>
            <w:r w:rsidRPr="00EB081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AD73E1">
              <w:rPr>
                <w:rFonts w:ascii="Arial" w:eastAsia="Arial" w:hAnsi="Arial" w:cs="Arial"/>
                <w:sz w:val="20"/>
                <w:szCs w:val="20"/>
              </w:rPr>
              <w:t>вправе расторгнуть настоящий Договор в одностороннем внесудебном порядке без осуществления какой - либо компенсации материального ущерба и упущенной выгоды Исполнителю.</w:t>
            </w:r>
          </w:p>
          <w:p w14:paraId="6D0D00A5" w14:textId="77777777" w:rsidR="004B1031" w:rsidRPr="00EB0819" w:rsidRDefault="004B1031" w:rsidP="00285E82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B0819">
              <w:rPr>
                <w:rFonts w:ascii="Arial" w:eastAsia="Arial" w:hAnsi="Arial" w:cs="Arial"/>
                <w:sz w:val="20"/>
                <w:szCs w:val="20"/>
              </w:rPr>
              <w:t xml:space="preserve">В этом случае настоящий Договор считается расторгнутым в день (срок), указанный в уведомлении </w:t>
            </w:r>
            <w:r>
              <w:rPr>
                <w:rFonts w:ascii="Arial" w:eastAsia="Arial" w:hAnsi="Arial" w:cs="Arial"/>
                <w:sz w:val="20"/>
                <w:szCs w:val="20"/>
              </w:rPr>
              <w:t>Заказчика</w:t>
            </w:r>
            <w:r w:rsidRPr="00EB0819">
              <w:rPr>
                <w:rFonts w:ascii="Arial" w:eastAsia="Arial" w:hAnsi="Arial" w:cs="Arial"/>
                <w:sz w:val="20"/>
                <w:szCs w:val="20"/>
              </w:rPr>
              <w:t xml:space="preserve"> о расторжении Договора, а при отсутствии такого дня (срока) – по истечении 10 (десяти) рабочих дней с даты уведомления </w:t>
            </w:r>
            <w:r w:rsidRPr="00AD73E1">
              <w:rPr>
                <w:rFonts w:ascii="Arial" w:eastAsia="Arial" w:hAnsi="Arial" w:cs="Arial"/>
                <w:sz w:val="20"/>
                <w:szCs w:val="20"/>
              </w:rPr>
              <w:t>Исполнителя</w:t>
            </w:r>
            <w:r w:rsidRPr="00EB081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6DEA17F" w14:textId="77777777" w:rsidR="004B1031" w:rsidRPr="00EB0819" w:rsidRDefault="004B1031" w:rsidP="00285E82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E639D0" w14:textId="77777777" w:rsidR="004B1031" w:rsidRPr="00EB0819" w:rsidRDefault="004B1031" w:rsidP="00285E8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4B1031" w:rsidRPr="000229A9" w14:paraId="24BA81CC" w14:textId="77777777" w:rsidTr="004B1031">
        <w:trPr>
          <w:trHeight w:val="1545"/>
          <w:trPrChange w:id="68" w:author="Microsoft Office User" w:date="2025-10-01T11:39:00Z">
            <w:trPr>
              <w:trHeight w:val="1545"/>
            </w:trPr>
          </w:trPrChange>
        </w:trPr>
        <w:tc>
          <w:tcPr>
            <w:tcW w:w="11023" w:type="dxa"/>
            <w:shd w:val="clear" w:color="auto" w:fill="auto"/>
            <w:tcPrChange w:id="69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7D080934" w14:textId="77777777" w:rsidR="004B1031" w:rsidRPr="0064089F" w:rsidRDefault="004B1031" w:rsidP="00285E8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8.10.</w:t>
            </w:r>
            <w:r w:rsidRPr="0064089F">
              <w:rPr>
                <w:rFonts w:ascii="Arial" w:hAnsi="Arial" w:cs="Arial"/>
                <w:color w:val="000000"/>
                <w:sz w:val="20"/>
                <w:szCs w:val="20"/>
              </w:rPr>
              <w:t xml:space="preserve"> Стороны признают юридическую силу документов (настоящего договора и всех документов, связанных с его исполнением), подписанных и направленных Сторонами по электронной почте, до момента обмена соответствующими оригиналами.</w:t>
            </w:r>
          </w:p>
          <w:p w14:paraId="396D8448" w14:textId="77777777" w:rsidR="004B1031" w:rsidRDefault="004B1031" w:rsidP="00285E8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089F">
              <w:rPr>
                <w:rFonts w:ascii="Arial" w:hAnsi="Arial" w:cs="Arial"/>
                <w:color w:val="000000"/>
                <w:sz w:val="20"/>
                <w:szCs w:val="20"/>
              </w:rPr>
              <w:t>Стороны обязуются производить обмен оригиналами таких документов в течение 10 (десяти) календарных дней с даты их получения по электронной почте.</w:t>
            </w:r>
          </w:p>
          <w:p w14:paraId="3855FD83" w14:textId="04A9357C" w:rsidR="004B1031" w:rsidRPr="00F82099" w:rsidRDefault="004B1031" w:rsidP="00285E8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2099">
              <w:rPr>
                <w:rFonts w:ascii="Arial" w:hAnsi="Arial" w:cs="Arial"/>
                <w:color w:val="000000"/>
                <w:sz w:val="20"/>
                <w:szCs w:val="20"/>
              </w:rPr>
              <w:t>С 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F82099">
              <w:rPr>
                <w:rFonts w:ascii="Arial" w:hAnsi="Arial" w:cs="Arial"/>
                <w:color w:val="000000"/>
                <w:sz w:val="20"/>
                <w:szCs w:val="20"/>
              </w:rPr>
              <w:t>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F82099">
              <w:rPr>
                <w:rFonts w:ascii="Arial" w:hAnsi="Arial" w:cs="Arial"/>
                <w:color w:val="000000"/>
                <w:sz w:val="20"/>
                <w:szCs w:val="20"/>
              </w:rPr>
              <w:t>.2023г. доменным именем электронных адресов Заказчика будет являться @cementum.ru.</w:t>
            </w:r>
          </w:p>
          <w:p w14:paraId="55EB5A8A" w14:textId="77777777" w:rsidR="004B1031" w:rsidRPr="0064089F" w:rsidRDefault="004B1031" w:rsidP="0080358C">
            <w:pPr>
              <w:tabs>
                <w:tab w:val="left" w:pos="317"/>
              </w:tabs>
              <w:suppressAutoHyphens/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1031" w:rsidRPr="000229A9" w14:paraId="2B283295" w14:textId="77777777" w:rsidTr="004B1031">
        <w:trPr>
          <w:trHeight w:val="794"/>
          <w:trPrChange w:id="70" w:author="Microsoft Office User" w:date="2025-10-01T11:39:00Z">
            <w:trPr>
              <w:trHeight w:val="794"/>
            </w:trPr>
          </w:trPrChange>
        </w:trPr>
        <w:tc>
          <w:tcPr>
            <w:tcW w:w="11023" w:type="dxa"/>
            <w:shd w:val="clear" w:color="auto" w:fill="auto"/>
            <w:tcPrChange w:id="71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2123731" w14:textId="77777777" w:rsidR="004B1031" w:rsidRPr="0064089F" w:rsidRDefault="004B1031" w:rsidP="00FF22C9">
            <w:pPr>
              <w:tabs>
                <w:tab w:val="left" w:pos="317"/>
              </w:tabs>
              <w:suppressAutoHyphens/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8.11.</w:t>
            </w:r>
            <w:r w:rsidRPr="00285E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089F">
              <w:rPr>
                <w:rFonts w:ascii="Arial" w:hAnsi="Arial" w:cs="Arial"/>
                <w:color w:val="000000"/>
                <w:sz w:val="20"/>
                <w:szCs w:val="20"/>
              </w:rPr>
              <w:t>С момента заключения настоящего Договора вся преддоговорная переписка Сторон теряет силу.</w:t>
            </w:r>
          </w:p>
        </w:tc>
      </w:tr>
      <w:tr w:rsidR="004B1031" w:rsidRPr="000229A9" w14:paraId="175A0125" w14:textId="77777777" w:rsidTr="004B1031">
        <w:tc>
          <w:tcPr>
            <w:tcW w:w="11023" w:type="dxa"/>
            <w:shd w:val="clear" w:color="auto" w:fill="auto"/>
            <w:tcPrChange w:id="72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4029404A" w14:textId="77777777" w:rsidR="004B1031" w:rsidRPr="001E3CA5" w:rsidRDefault="004B1031" w:rsidP="00A15E0E">
            <w:pPr>
              <w:tabs>
                <w:tab w:val="num" w:pos="9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3CA5">
              <w:rPr>
                <w:rFonts w:ascii="Arial" w:hAnsi="Arial" w:cs="Arial"/>
                <w:b/>
                <w:sz w:val="20"/>
                <w:szCs w:val="20"/>
              </w:rPr>
              <w:t>9. Юридические адреса и банковские реквизиты сторон</w:t>
            </w:r>
          </w:p>
        </w:tc>
      </w:tr>
      <w:tr w:rsidR="004B1031" w:rsidRPr="00A15E0E" w14:paraId="6711195E" w14:textId="77777777" w:rsidTr="004B1031">
        <w:tc>
          <w:tcPr>
            <w:tcW w:w="11023" w:type="dxa"/>
            <w:shd w:val="clear" w:color="auto" w:fill="auto"/>
            <w:tcPrChange w:id="73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72EAB35E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lastRenderedPageBreak/>
              <w:t>Заказчик</w:t>
            </w:r>
          </w:p>
          <w:p w14:paraId="30F00F91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Юридический и почтовый адрес:</w:t>
            </w:r>
          </w:p>
          <w:p w14:paraId="0491EF3E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ИНН</w:t>
            </w:r>
          </w:p>
          <w:p w14:paraId="6D93CE86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КПП</w:t>
            </w:r>
          </w:p>
          <w:p w14:paraId="5A66E2F0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Р/с</w:t>
            </w:r>
          </w:p>
          <w:p w14:paraId="381CFF8F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Банк</w:t>
            </w:r>
          </w:p>
          <w:p w14:paraId="4B84D9C7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К/с</w:t>
            </w:r>
          </w:p>
          <w:p w14:paraId="42A39669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БИК</w:t>
            </w:r>
          </w:p>
          <w:p w14:paraId="18CE224C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1031" w:rsidRPr="00A15E0E" w14:paraId="1285A589" w14:textId="77777777" w:rsidTr="004B1031">
        <w:tc>
          <w:tcPr>
            <w:tcW w:w="11023" w:type="dxa"/>
            <w:shd w:val="clear" w:color="auto" w:fill="auto"/>
            <w:tcPrChange w:id="74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16071660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  <w:p w14:paraId="28F21195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Юридический и почтовый адрес:</w:t>
            </w:r>
          </w:p>
          <w:p w14:paraId="69993726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ИНН</w:t>
            </w:r>
          </w:p>
          <w:p w14:paraId="35E5AB96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КПП</w:t>
            </w:r>
          </w:p>
          <w:p w14:paraId="46F459DB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Р/с</w:t>
            </w:r>
          </w:p>
          <w:p w14:paraId="27280186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Банк</w:t>
            </w:r>
          </w:p>
          <w:p w14:paraId="44CF38C9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К/с</w:t>
            </w:r>
          </w:p>
          <w:p w14:paraId="5CC25F51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БИК</w:t>
            </w:r>
          </w:p>
          <w:p w14:paraId="27CFA0A3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1031" w:rsidRPr="00A15E0E" w14:paraId="10A3595E" w14:textId="77777777" w:rsidTr="004B1031">
        <w:tc>
          <w:tcPr>
            <w:tcW w:w="11023" w:type="dxa"/>
            <w:shd w:val="clear" w:color="auto" w:fill="auto"/>
            <w:tcPrChange w:id="75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C2C21FB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Заказчик</w:t>
            </w:r>
          </w:p>
          <w:p w14:paraId="34207047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B802251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______________/____________/</w:t>
            </w:r>
          </w:p>
          <w:p w14:paraId="5DB1650D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7E8593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D76126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  <w:p w14:paraId="32B6B550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65694FB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_____________/____________/</w:t>
            </w:r>
          </w:p>
          <w:p w14:paraId="629E2FA2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A824FE" w14:textId="77777777" w:rsidR="0066784B" w:rsidRPr="004B0B79" w:rsidRDefault="0066784B" w:rsidP="00A15E0E">
      <w:pPr>
        <w:jc w:val="right"/>
        <w:rPr>
          <w:rFonts w:ascii="Arial" w:hAnsi="Arial" w:cs="Arial"/>
          <w:sz w:val="20"/>
          <w:szCs w:val="20"/>
        </w:rPr>
      </w:pPr>
    </w:p>
    <w:p w14:paraId="7EA006CD" w14:textId="77777777" w:rsidR="007D3CFE" w:rsidRDefault="007D3CFE" w:rsidP="00A15E0E">
      <w:pPr>
        <w:jc w:val="right"/>
        <w:rPr>
          <w:rFonts w:ascii="Arial" w:hAnsi="Arial" w:cs="Arial"/>
          <w:sz w:val="20"/>
          <w:szCs w:val="20"/>
        </w:rPr>
      </w:pPr>
    </w:p>
    <w:p w14:paraId="5C31E134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0099761D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1A54F16E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47BED9F6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7FBC7EE7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7D5D65D7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0318E81D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sectPr w:rsidR="004B0B79" w:rsidSect="003177B2">
      <w:footerReference w:type="default" r:id="rId11"/>
      <w:pgSz w:w="11906" w:h="16838"/>
      <w:pgMar w:top="720" w:right="566" w:bottom="5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657E4" w14:textId="77777777" w:rsidR="008948B4" w:rsidRDefault="008948B4">
      <w:r>
        <w:separator/>
      </w:r>
    </w:p>
  </w:endnote>
  <w:endnote w:type="continuationSeparator" w:id="0">
    <w:p w14:paraId="5AED5D33" w14:textId="77777777" w:rsidR="008948B4" w:rsidRDefault="0089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mall Fonts">
    <w:altName w:val="Arial"/>
    <w:panose1 w:val="020B060402020202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E901" w14:textId="77777777" w:rsidR="005861D9" w:rsidRPr="00BE2A61" w:rsidRDefault="005861D9">
    <w:pPr>
      <w:pStyle w:val="a9"/>
      <w:rPr>
        <w:sz w:val="20"/>
        <w:szCs w:val="20"/>
        <w:lang w:val="en-US"/>
      </w:rPr>
    </w:pPr>
    <w:r w:rsidRPr="00A40BD3">
      <w:rPr>
        <w:sz w:val="20"/>
        <w:szCs w:val="20"/>
      </w:rPr>
      <w:t xml:space="preserve">Заказчик </w:t>
    </w:r>
    <w:r w:rsidR="00BE2A61">
      <w:rPr>
        <w:sz w:val="20"/>
        <w:szCs w:val="20"/>
        <w:lang w:val="en-US"/>
      </w:rPr>
      <w:t xml:space="preserve">/ </w:t>
    </w:r>
    <w:r w:rsidR="00055647">
      <w:rPr>
        <w:sz w:val="20"/>
        <w:szCs w:val="20"/>
        <w:lang w:val="en-US"/>
      </w:rPr>
      <w:t>Customer</w:t>
    </w:r>
    <w:r w:rsidRPr="00A40BD3">
      <w:rPr>
        <w:sz w:val="20"/>
        <w:szCs w:val="20"/>
      </w:rPr>
      <w:tab/>
    </w:r>
    <w:r w:rsidRPr="00A40BD3">
      <w:rPr>
        <w:sz w:val="20"/>
        <w:szCs w:val="20"/>
      </w:rPr>
      <w:tab/>
      <w:t xml:space="preserve">Исполнитель </w:t>
    </w:r>
    <w:r w:rsidR="00BE2A61">
      <w:rPr>
        <w:sz w:val="20"/>
        <w:szCs w:val="20"/>
        <w:lang w:val="en-US"/>
      </w:rPr>
      <w:t>/ Contractor</w:t>
    </w:r>
  </w:p>
  <w:p w14:paraId="17CD946C" w14:textId="77777777" w:rsidR="005861D9" w:rsidRPr="00A40BD3" w:rsidRDefault="005861D9">
    <w:pPr>
      <w:pStyle w:val="a9"/>
      <w:rPr>
        <w:sz w:val="20"/>
        <w:szCs w:val="20"/>
      </w:rPr>
    </w:pPr>
    <w:r w:rsidRPr="00A40BD3">
      <w:rPr>
        <w:sz w:val="20"/>
        <w:szCs w:val="20"/>
      </w:rPr>
      <w:t xml:space="preserve">_________________ </w:t>
    </w:r>
    <w:r w:rsidRPr="00A40BD3">
      <w:rPr>
        <w:sz w:val="20"/>
        <w:szCs w:val="20"/>
      </w:rPr>
      <w:tab/>
    </w:r>
    <w:r w:rsidRPr="00A40BD3">
      <w:rPr>
        <w:sz w:val="20"/>
        <w:szCs w:val="20"/>
      </w:rPr>
      <w:tab/>
      <w:t>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21979" w14:textId="77777777" w:rsidR="008948B4" w:rsidRDefault="008948B4">
      <w:r>
        <w:separator/>
      </w:r>
    </w:p>
  </w:footnote>
  <w:footnote w:type="continuationSeparator" w:id="0">
    <w:p w14:paraId="5DB86075" w14:textId="77777777" w:rsidR="008948B4" w:rsidRDefault="00894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B41"/>
    <w:multiLevelType w:val="hybridMultilevel"/>
    <w:tmpl w:val="70921F14"/>
    <w:lvl w:ilvl="0" w:tplc="B5C26D94">
      <w:start w:val="1"/>
      <w:numFmt w:val="lowerLetter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6265"/>
    <w:multiLevelType w:val="hybridMultilevel"/>
    <w:tmpl w:val="7A18789C"/>
    <w:lvl w:ilvl="0" w:tplc="7C682B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20621"/>
    <w:multiLevelType w:val="hybridMultilevel"/>
    <w:tmpl w:val="9AD8B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753C0"/>
    <w:multiLevelType w:val="hybridMultilevel"/>
    <w:tmpl w:val="45CAEA00"/>
    <w:lvl w:ilvl="0" w:tplc="42D69F0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746A0"/>
    <w:multiLevelType w:val="multilevel"/>
    <w:tmpl w:val="3160763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0F765880"/>
    <w:multiLevelType w:val="hybridMultilevel"/>
    <w:tmpl w:val="3684B824"/>
    <w:lvl w:ilvl="0" w:tplc="D9063D8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2C429C"/>
    <w:multiLevelType w:val="multilevel"/>
    <w:tmpl w:val="398E5AC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3956BD7"/>
    <w:multiLevelType w:val="hybridMultilevel"/>
    <w:tmpl w:val="EB20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72606"/>
    <w:multiLevelType w:val="hybridMultilevel"/>
    <w:tmpl w:val="E07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C6FB6"/>
    <w:multiLevelType w:val="multilevel"/>
    <w:tmpl w:val="BC768CA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85D2C03"/>
    <w:multiLevelType w:val="hybridMultilevel"/>
    <w:tmpl w:val="21B8E8DA"/>
    <w:lvl w:ilvl="0" w:tplc="719CDC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D0EBE"/>
    <w:multiLevelType w:val="hybridMultilevel"/>
    <w:tmpl w:val="BEDEFFE4"/>
    <w:lvl w:ilvl="0" w:tplc="8DD81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2E0E7A">
      <w:numFmt w:val="none"/>
      <w:lvlText w:val=""/>
      <w:lvlJc w:val="left"/>
      <w:pPr>
        <w:tabs>
          <w:tab w:val="num" w:pos="360"/>
        </w:tabs>
      </w:pPr>
    </w:lvl>
    <w:lvl w:ilvl="2" w:tplc="D33AE2E6">
      <w:numFmt w:val="none"/>
      <w:lvlText w:val=""/>
      <w:lvlJc w:val="left"/>
      <w:pPr>
        <w:tabs>
          <w:tab w:val="num" w:pos="360"/>
        </w:tabs>
      </w:pPr>
    </w:lvl>
    <w:lvl w:ilvl="3" w:tplc="522A77B0">
      <w:numFmt w:val="none"/>
      <w:lvlText w:val=""/>
      <w:lvlJc w:val="left"/>
      <w:pPr>
        <w:tabs>
          <w:tab w:val="num" w:pos="360"/>
        </w:tabs>
      </w:pPr>
    </w:lvl>
    <w:lvl w:ilvl="4" w:tplc="FCC820E4">
      <w:numFmt w:val="none"/>
      <w:lvlText w:val=""/>
      <w:lvlJc w:val="left"/>
      <w:pPr>
        <w:tabs>
          <w:tab w:val="num" w:pos="360"/>
        </w:tabs>
      </w:pPr>
    </w:lvl>
    <w:lvl w:ilvl="5" w:tplc="54BE5CA0">
      <w:numFmt w:val="none"/>
      <w:lvlText w:val=""/>
      <w:lvlJc w:val="left"/>
      <w:pPr>
        <w:tabs>
          <w:tab w:val="num" w:pos="360"/>
        </w:tabs>
      </w:pPr>
    </w:lvl>
    <w:lvl w:ilvl="6" w:tplc="BEDC91BC">
      <w:numFmt w:val="none"/>
      <w:lvlText w:val=""/>
      <w:lvlJc w:val="left"/>
      <w:pPr>
        <w:tabs>
          <w:tab w:val="num" w:pos="360"/>
        </w:tabs>
      </w:pPr>
    </w:lvl>
    <w:lvl w:ilvl="7" w:tplc="68F62138">
      <w:numFmt w:val="none"/>
      <w:lvlText w:val=""/>
      <w:lvlJc w:val="left"/>
      <w:pPr>
        <w:tabs>
          <w:tab w:val="num" w:pos="360"/>
        </w:tabs>
      </w:pPr>
    </w:lvl>
    <w:lvl w:ilvl="8" w:tplc="E2E2A94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0AB5395"/>
    <w:multiLevelType w:val="multilevel"/>
    <w:tmpl w:val="6D64034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943D5F"/>
    <w:multiLevelType w:val="hybridMultilevel"/>
    <w:tmpl w:val="40F4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F5E8A"/>
    <w:multiLevelType w:val="multilevel"/>
    <w:tmpl w:val="46DCB84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FF133C8"/>
    <w:multiLevelType w:val="hybridMultilevel"/>
    <w:tmpl w:val="753E3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876B4"/>
    <w:multiLevelType w:val="multilevel"/>
    <w:tmpl w:val="68004FEE"/>
    <w:lvl w:ilvl="0">
      <w:start w:val="10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7DD22EC"/>
    <w:multiLevelType w:val="hybridMultilevel"/>
    <w:tmpl w:val="0798CDD8"/>
    <w:lvl w:ilvl="0" w:tplc="6820F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2178F"/>
    <w:multiLevelType w:val="hybridMultilevel"/>
    <w:tmpl w:val="A002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B0A01"/>
    <w:multiLevelType w:val="hybridMultilevel"/>
    <w:tmpl w:val="489299D0"/>
    <w:lvl w:ilvl="0" w:tplc="42D69F0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25D82"/>
    <w:multiLevelType w:val="hybridMultilevel"/>
    <w:tmpl w:val="180AB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F1729"/>
    <w:multiLevelType w:val="multilevel"/>
    <w:tmpl w:val="F3EE8F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7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2" w15:restartNumberingAfterBreak="0">
    <w:nsid w:val="63C24A1A"/>
    <w:multiLevelType w:val="multilevel"/>
    <w:tmpl w:val="0986C7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6E144FED"/>
    <w:multiLevelType w:val="multilevel"/>
    <w:tmpl w:val="DCD8058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75C45D9"/>
    <w:multiLevelType w:val="hybridMultilevel"/>
    <w:tmpl w:val="626C2AB6"/>
    <w:lvl w:ilvl="0" w:tplc="0CFC71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702E0E7A">
      <w:numFmt w:val="none"/>
      <w:lvlText w:val=""/>
      <w:lvlJc w:val="left"/>
      <w:pPr>
        <w:tabs>
          <w:tab w:val="num" w:pos="360"/>
        </w:tabs>
      </w:pPr>
    </w:lvl>
    <w:lvl w:ilvl="2" w:tplc="D33AE2E6">
      <w:numFmt w:val="none"/>
      <w:lvlText w:val=""/>
      <w:lvlJc w:val="left"/>
      <w:pPr>
        <w:tabs>
          <w:tab w:val="num" w:pos="360"/>
        </w:tabs>
      </w:pPr>
    </w:lvl>
    <w:lvl w:ilvl="3" w:tplc="522A77B0">
      <w:numFmt w:val="none"/>
      <w:lvlText w:val=""/>
      <w:lvlJc w:val="left"/>
      <w:pPr>
        <w:tabs>
          <w:tab w:val="num" w:pos="360"/>
        </w:tabs>
      </w:pPr>
    </w:lvl>
    <w:lvl w:ilvl="4" w:tplc="FCC820E4">
      <w:numFmt w:val="none"/>
      <w:lvlText w:val=""/>
      <w:lvlJc w:val="left"/>
      <w:pPr>
        <w:tabs>
          <w:tab w:val="num" w:pos="360"/>
        </w:tabs>
      </w:pPr>
    </w:lvl>
    <w:lvl w:ilvl="5" w:tplc="54BE5CA0">
      <w:numFmt w:val="none"/>
      <w:lvlText w:val=""/>
      <w:lvlJc w:val="left"/>
      <w:pPr>
        <w:tabs>
          <w:tab w:val="num" w:pos="360"/>
        </w:tabs>
      </w:pPr>
    </w:lvl>
    <w:lvl w:ilvl="6" w:tplc="BEDC91BC">
      <w:numFmt w:val="none"/>
      <w:lvlText w:val=""/>
      <w:lvlJc w:val="left"/>
      <w:pPr>
        <w:tabs>
          <w:tab w:val="num" w:pos="360"/>
        </w:tabs>
      </w:pPr>
    </w:lvl>
    <w:lvl w:ilvl="7" w:tplc="68F62138">
      <w:numFmt w:val="none"/>
      <w:lvlText w:val=""/>
      <w:lvlJc w:val="left"/>
      <w:pPr>
        <w:tabs>
          <w:tab w:val="num" w:pos="360"/>
        </w:tabs>
      </w:pPr>
    </w:lvl>
    <w:lvl w:ilvl="8" w:tplc="E2E2A94C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77DF02BE"/>
    <w:multiLevelType w:val="multilevel"/>
    <w:tmpl w:val="3BEAF3E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8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6" w15:restartNumberingAfterBreak="0">
    <w:nsid w:val="79724FE4"/>
    <w:multiLevelType w:val="multilevel"/>
    <w:tmpl w:val="4000A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num w:numId="1">
    <w:abstractNumId w:val="24"/>
  </w:num>
  <w:num w:numId="2">
    <w:abstractNumId w:val="4"/>
  </w:num>
  <w:num w:numId="3">
    <w:abstractNumId w:val="2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9"/>
  </w:num>
  <w:num w:numId="8">
    <w:abstractNumId w:val="12"/>
  </w:num>
  <w:num w:numId="9">
    <w:abstractNumId w:val="26"/>
  </w:num>
  <w:num w:numId="10">
    <w:abstractNumId w:val="22"/>
  </w:num>
  <w:num w:numId="11">
    <w:abstractNumId w:val="6"/>
  </w:num>
  <w:num w:numId="12">
    <w:abstractNumId w:val="23"/>
  </w:num>
  <w:num w:numId="13">
    <w:abstractNumId w:val="11"/>
  </w:num>
  <w:num w:numId="14">
    <w:abstractNumId w:val="2"/>
  </w:num>
  <w:num w:numId="15">
    <w:abstractNumId w:val="1"/>
  </w:num>
  <w:num w:numId="16">
    <w:abstractNumId w:val="17"/>
  </w:num>
  <w:num w:numId="17">
    <w:abstractNumId w:val="19"/>
  </w:num>
  <w:num w:numId="18">
    <w:abstractNumId w:val="3"/>
  </w:num>
  <w:num w:numId="19">
    <w:abstractNumId w:val="13"/>
  </w:num>
  <w:num w:numId="20">
    <w:abstractNumId w:val="20"/>
  </w:num>
  <w:num w:numId="21">
    <w:abstractNumId w:val="8"/>
  </w:num>
  <w:num w:numId="22">
    <w:abstractNumId w:val="18"/>
  </w:num>
  <w:num w:numId="23">
    <w:abstractNumId w:val="15"/>
  </w:num>
  <w:num w:numId="24">
    <w:abstractNumId w:val="0"/>
  </w:num>
  <w:num w:numId="25">
    <w:abstractNumId w:val="7"/>
  </w:num>
  <w:num w:numId="26">
    <w:abstractNumId w:val="5"/>
  </w:num>
  <w:num w:numId="2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F7"/>
    <w:rsid w:val="00006471"/>
    <w:rsid w:val="000065F0"/>
    <w:rsid w:val="00011EDA"/>
    <w:rsid w:val="00021EC8"/>
    <w:rsid w:val="000229A9"/>
    <w:rsid w:val="000334E0"/>
    <w:rsid w:val="000370B2"/>
    <w:rsid w:val="0005532E"/>
    <w:rsid w:val="00055647"/>
    <w:rsid w:val="00060E58"/>
    <w:rsid w:val="00070E10"/>
    <w:rsid w:val="000A0A8E"/>
    <w:rsid w:val="000A0DD6"/>
    <w:rsid w:val="000B609E"/>
    <w:rsid w:val="000B6BD9"/>
    <w:rsid w:val="000C1E38"/>
    <w:rsid w:val="000D7381"/>
    <w:rsid w:val="000E0575"/>
    <w:rsid w:val="000E32E8"/>
    <w:rsid w:val="000E58F3"/>
    <w:rsid w:val="00110982"/>
    <w:rsid w:val="00123FB2"/>
    <w:rsid w:val="001242D7"/>
    <w:rsid w:val="00140C8E"/>
    <w:rsid w:val="001523D5"/>
    <w:rsid w:val="00152D4B"/>
    <w:rsid w:val="001653CF"/>
    <w:rsid w:val="001748D5"/>
    <w:rsid w:val="0018116C"/>
    <w:rsid w:val="00183482"/>
    <w:rsid w:val="001867E5"/>
    <w:rsid w:val="00190CA4"/>
    <w:rsid w:val="001B24D1"/>
    <w:rsid w:val="001C1762"/>
    <w:rsid w:val="001C7C93"/>
    <w:rsid w:val="001D1275"/>
    <w:rsid w:val="001E3CA5"/>
    <w:rsid w:val="001F2E6A"/>
    <w:rsid w:val="001F6379"/>
    <w:rsid w:val="0020499B"/>
    <w:rsid w:val="00207436"/>
    <w:rsid w:val="002116EE"/>
    <w:rsid w:val="002118E3"/>
    <w:rsid w:val="00213E9D"/>
    <w:rsid w:val="00221B84"/>
    <w:rsid w:val="00225387"/>
    <w:rsid w:val="002303AA"/>
    <w:rsid w:val="002354E7"/>
    <w:rsid w:val="0025309F"/>
    <w:rsid w:val="002565F8"/>
    <w:rsid w:val="0025679A"/>
    <w:rsid w:val="00263883"/>
    <w:rsid w:val="00263A93"/>
    <w:rsid w:val="00265A3B"/>
    <w:rsid w:val="0026707D"/>
    <w:rsid w:val="002812F0"/>
    <w:rsid w:val="00283D37"/>
    <w:rsid w:val="002847F8"/>
    <w:rsid w:val="00294D37"/>
    <w:rsid w:val="00295A1B"/>
    <w:rsid w:val="002B0A66"/>
    <w:rsid w:val="002B294D"/>
    <w:rsid w:val="002B7F48"/>
    <w:rsid w:val="002C2B37"/>
    <w:rsid w:val="002E72F7"/>
    <w:rsid w:val="0030381E"/>
    <w:rsid w:val="00303E0E"/>
    <w:rsid w:val="00310F45"/>
    <w:rsid w:val="003171AE"/>
    <w:rsid w:val="003177B2"/>
    <w:rsid w:val="00321BAF"/>
    <w:rsid w:val="0032478B"/>
    <w:rsid w:val="00333B3B"/>
    <w:rsid w:val="00341BDE"/>
    <w:rsid w:val="003524BE"/>
    <w:rsid w:val="00365B6D"/>
    <w:rsid w:val="0036664B"/>
    <w:rsid w:val="003722F1"/>
    <w:rsid w:val="0037299F"/>
    <w:rsid w:val="0038281F"/>
    <w:rsid w:val="003860D4"/>
    <w:rsid w:val="00395279"/>
    <w:rsid w:val="003C1A28"/>
    <w:rsid w:val="003C46A4"/>
    <w:rsid w:val="003C5227"/>
    <w:rsid w:val="003C7642"/>
    <w:rsid w:val="003F2EAB"/>
    <w:rsid w:val="00407167"/>
    <w:rsid w:val="00407E3A"/>
    <w:rsid w:val="0041103B"/>
    <w:rsid w:val="00411F8E"/>
    <w:rsid w:val="00412EB3"/>
    <w:rsid w:val="00415273"/>
    <w:rsid w:val="00427083"/>
    <w:rsid w:val="00433A77"/>
    <w:rsid w:val="00434072"/>
    <w:rsid w:val="004363A4"/>
    <w:rsid w:val="00445A55"/>
    <w:rsid w:val="00447C89"/>
    <w:rsid w:val="00450EFD"/>
    <w:rsid w:val="00455BF2"/>
    <w:rsid w:val="00461FAE"/>
    <w:rsid w:val="004620FC"/>
    <w:rsid w:val="004652D9"/>
    <w:rsid w:val="004712AC"/>
    <w:rsid w:val="00471611"/>
    <w:rsid w:val="00473529"/>
    <w:rsid w:val="00480CEB"/>
    <w:rsid w:val="00490088"/>
    <w:rsid w:val="00494F10"/>
    <w:rsid w:val="0049686C"/>
    <w:rsid w:val="004A326E"/>
    <w:rsid w:val="004B0B79"/>
    <w:rsid w:val="004B1031"/>
    <w:rsid w:val="004B2F5E"/>
    <w:rsid w:val="004C290C"/>
    <w:rsid w:val="004D0985"/>
    <w:rsid w:val="004E0720"/>
    <w:rsid w:val="004F1B9A"/>
    <w:rsid w:val="004F4999"/>
    <w:rsid w:val="004F7DF2"/>
    <w:rsid w:val="005033AF"/>
    <w:rsid w:val="00505C0B"/>
    <w:rsid w:val="00506EB9"/>
    <w:rsid w:val="005105C6"/>
    <w:rsid w:val="00521E30"/>
    <w:rsid w:val="00525478"/>
    <w:rsid w:val="00526166"/>
    <w:rsid w:val="005270F7"/>
    <w:rsid w:val="005349DD"/>
    <w:rsid w:val="00535985"/>
    <w:rsid w:val="005573ED"/>
    <w:rsid w:val="00561001"/>
    <w:rsid w:val="00565509"/>
    <w:rsid w:val="005861D9"/>
    <w:rsid w:val="005A664A"/>
    <w:rsid w:val="005C4D05"/>
    <w:rsid w:val="005D1E11"/>
    <w:rsid w:val="005D2498"/>
    <w:rsid w:val="005D3FE7"/>
    <w:rsid w:val="005E5D89"/>
    <w:rsid w:val="005F1332"/>
    <w:rsid w:val="005F3841"/>
    <w:rsid w:val="005F3EE8"/>
    <w:rsid w:val="00601C3E"/>
    <w:rsid w:val="00604C08"/>
    <w:rsid w:val="00605511"/>
    <w:rsid w:val="00605535"/>
    <w:rsid w:val="00614FF0"/>
    <w:rsid w:val="0061565B"/>
    <w:rsid w:val="00621089"/>
    <w:rsid w:val="00634E97"/>
    <w:rsid w:val="0064089F"/>
    <w:rsid w:val="0066784B"/>
    <w:rsid w:val="00677241"/>
    <w:rsid w:val="006850D3"/>
    <w:rsid w:val="006A14F2"/>
    <w:rsid w:val="006A3BAE"/>
    <w:rsid w:val="006A7A92"/>
    <w:rsid w:val="006C5FA7"/>
    <w:rsid w:val="006C62FF"/>
    <w:rsid w:val="006D72C1"/>
    <w:rsid w:val="006E1455"/>
    <w:rsid w:val="006E416E"/>
    <w:rsid w:val="006E6F6E"/>
    <w:rsid w:val="006F052D"/>
    <w:rsid w:val="006F1B65"/>
    <w:rsid w:val="006F4B80"/>
    <w:rsid w:val="00703D71"/>
    <w:rsid w:val="00712CE7"/>
    <w:rsid w:val="00714ADF"/>
    <w:rsid w:val="00722754"/>
    <w:rsid w:val="007231BD"/>
    <w:rsid w:val="007232EB"/>
    <w:rsid w:val="00734D03"/>
    <w:rsid w:val="00736550"/>
    <w:rsid w:val="007558D1"/>
    <w:rsid w:val="00761EAB"/>
    <w:rsid w:val="00782245"/>
    <w:rsid w:val="007865E4"/>
    <w:rsid w:val="00794CE4"/>
    <w:rsid w:val="007A67AD"/>
    <w:rsid w:val="007B691C"/>
    <w:rsid w:val="007C662D"/>
    <w:rsid w:val="007D266E"/>
    <w:rsid w:val="007D3CFE"/>
    <w:rsid w:val="007E5905"/>
    <w:rsid w:val="007F1041"/>
    <w:rsid w:val="007F3437"/>
    <w:rsid w:val="007F40F4"/>
    <w:rsid w:val="0080358C"/>
    <w:rsid w:val="00815C1A"/>
    <w:rsid w:val="00817645"/>
    <w:rsid w:val="00825BA4"/>
    <w:rsid w:val="00836025"/>
    <w:rsid w:val="00836E1E"/>
    <w:rsid w:val="00847A21"/>
    <w:rsid w:val="00856C02"/>
    <w:rsid w:val="0086443B"/>
    <w:rsid w:val="00870AAC"/>
    <w:rsid w:val="008742A6"/>
    <w:rsid w:val="008930BC"/>
    <w:rsid w:val="008948B4"/>
    <w:rsid w:val="008A178A"/>
    <w:rsid w:val="008C414E"/>
    <w:rsid w:val="008D273F"/>
    <w:rsid w:val="008E2475"/>
    <w:rsid w:val="008E4A91"/>
    <w:rsid w:val="008E58C9"/>
    <w:rsid w:val="008F46B6"/>
    <w:rsid w:val="008F4DAC"/>
    <w:rsid w:val="008F4FB8"/>
    <w:rsid w:val="009031A4"/>
    <w:rsid w:val="009070BD"/>
    <w:rsid w:val="009170DB"/>
    <w:rsid w:val="009172E1"/>
    <w:rsid w:val="00944F6D"/>
    <w:rsid w:val="00957513"/>
    <w:rsid w:val="009700ED"/>
    <w:rsid w:val="009744C7"/>
    <w:rsid w:val="0098319A"/>
    <w:rsid w:val="009A154E"/>
    <w:rsid w:val="009A2B17"/>
    <w:rsid w:val="009A6ED9"/>
    <w:rsid w:val="009B672B"/>
    <w:rsid w:val="009C04F8"/>
    <w:rsid w:val="009D6490"/>
    <w:rsid w:val="009E58CA"/>
    <w:rsid w:val="009F02E9"/>
    <w:rsid w:val="009F1390"/>
    <w:rsid w:val="009F2C5C"/>
    <w:rsid w:val="009F4B7D"/>
    <w:rsid w:val="00A0152C"/>
    <w:rsid w:val="00A0347E"/>
    <w:rsid w:val="00A07399"/>
    <w:rsid w:val="00A11D97"/>
    <w:rsid w:val="00A15E0E"/>
    <w:rsid w:val="00A202C8"/>
    <w:rsid w:val="00A261A3"/>
    <w:rsid w:val="00A3449B"/>
    <w:rsid w:val="00A40BD3"/>
    <w:rsid w:val="00A43D42"/>
    <w:rsid w:val="00A63C01"/>
    <w:rsid w:val="00A67D27"/>
    <w:rsid w:val="00A73C28"/>
    <w:rsid w:val="00A76A34"/>
    <w:rsid w:val="00A77F1D"/>
    <w:rsid w:val="00AA1D74"/>
    <w:rsid w:val="00AA1E87"/>
    <w:rsid w:val="00AB1A36"/>
    <w:rsid w:val="00AB775B"/>
    <w:rsid w:val="00AC478E"/>
    <w:rsid w:val="00AC7368"/>
    <w:rsid w:val="00AD3EAF"/>
    <w:rsid w:val="00AD52FA"/>
    <w:rsid w:val="00AD73E1"/>
    <w:rsid w:val="00AE439B"/>
    <w:rsid w:val="00AE7653"/>
    <w:rsid w:val="00AF12D2"/>
    <w:rsid w:val="00AF6BCD"/>
    <w:rsid w:val="00B00D81"/>
    <w:rsid w:val="00B053B4"/>
    <w:rsid w:val="00B15658"/>
    <w:rsid w:val="00B177E9"/>
    <w:rsid w:val="00B27CAB"/>
    <w:rsid w:val="00B31CA7"/>
    <w:rsid w:val="00B45210"/>
    <w:rsid w:val="00B500AE"/>
    <w:rsid w:val="00B50D59"/>
    <w:rsid w:val="00B512A6"/>
    <w:rsid w:val="00B55EB9"/>
    <w:rsid w:val="00B57631"/>
    <w:rsid w:val="00B65446"/>
    <w:rsid w:val="00B809FF"/>
    <w:rsid w:val="00B83F00"/>
    <w:rsid w:val="00B84D12"/>
    <w:rsid w:val="00B9667D"/>
    <w:rsid w:val="00BB1A18"/>
    <w:rsid w:val="00BB624C"/>
    <w:rsid w:val="00BB7866"/>
    <w:rsid w:val="00BC165F"/>
    <w:rsid w:val="00BD5E7A"/>
    <w:rsid w:val="00BD6412"/>
    <w:rsid w:val="00BE2A61"/>
    <w:rsid w:val="00BE7F3B"/>
    <w:rsid w:val="00BF15E7"/>
    <w:rsid w:val="00BF2F48"/>
    <w:rsid w:val="00BF39FA"/>
    <w:rsid w:val="00C37EF6"/>
    <w:rsid w:val="00C42F0A"/>
    <w:rsid w:val="00C44621"/>
    <w:rsid w:val="00C45DBB"/>
    <w:rsid w:val="00C460D3"/>
    <w:rsid w:val="00C57BEC"/>
    <w:rsid w:val="00C73DE9"/>
    <w:rsid w:val="00C8405D"/>
    <w:rsid w:val="00CD20A7"/>
    <w:rsid w:val="00CD6AB6"/>
    <w:rsid w:val="00CD738C"/>
    <w:rsid w:val="00CE0C81"/>
    <w:rsid w:val="00CE4CD4"/>
    <w:rsid w:val="00CE7589"/>
    <w:rsid w:val="00CF01CC"/>
    <w:rsid w:val="00D02F02"/>
    <w:rsid w:val="00D34953"/>
    <w:rsid w:val="00D379AF"/>
    <w:rsid w:val="00D448CE"/>
    <w:rsid w:val="00D536EC"/>
    <w:rsid w:val="00D5764E"/>
    <w:rsid w:val="00D60631"/>
    <w:rsid w:val="00D82E42"/>
    <w:rsid w:val="00D844B4"/>
    <w:rsid w:val="00DB24BE"/>
    <w:rsid w:val="00DB694E"/>
    <w:rsid w:val="00DB7689"/>
    <w:rsid w:val="00DC06F4"/>
    <w:rsid w:val="00DD46C9"/>
    <w:rsid w:val="00DD55F4"/>
    <w:rsid w:val="00DE140A"/>
    <w:rsid w:val="00DF6759"/>
    <w:rsid w:val="00E13483"/>
    <w:rsid w:val="00E175CF"/>
    <w:rsid w:val="00E234FD"/>
    <w:rsid w:val="00E275AB"/>
    <w:rsid w:val="00E37AEE"/>
    <w:rsid w:val="00E426C9"/>
    <w:rsid w:val="00E47015"/>
    <w:rsid w:val="00E54097"/>
    <w:rsid w:val="00E64E81"/>
    <w:rsid w:val="00E72F45"/>
    <w:rsid w:val="00E7323F"/>
    <w:rsid w:val="00E92C40"/>
    <w:rsid w:val="00E95076"/>
    <w:rsid w:val="00E962E6"/>
    <w:rsid w:val="00EB34E7"/>
    <w:rsid w:val="00EB491C"/>
    <w:rsid w:val="00EC3726"/>
    <w:rsid w:val="00ED26FD"/>
    <w:rsid w:val="00EE3A2C"/>
    <w:rsid w:val="00EF08EE"/>
    <w:rsid w:val="00EF1ABC"/>
    <w:rsid w:val="00EF499F"/>
    <w:rsid w:val="00EF5488"/>
    <w:rsid w:val="00F01343"/>
    <w:rsid w:val="00F01DB7"/>
    <w:rsid w:val="00F0347E"/>
    <w:rsid w:val="00F07857"/>
    <w:rsid w:val="00F17408"/>
    <w:rsid w:val="00F3000B"/>
    <w:rsid w:val="00F30D7F"/>
    <w:rsid w:val="00F425B5"/>
    <w:rsid w:val="00F427E8"/>
    <w:rsid w:val="00F50DCC"/>
    <w:rsid w:val="00F55A05"/>
    <w:rsid w:val="00F61CF2"/>
    <w:rsid w:val="00F64BA1"/>
    <w:rsid w:val="00F67389"/>
    <w:rsid w:val="00F72950"/>
    <w:rsid w:val="00F7466D"/>
    <w:rsid w:val="00F82099"/>
    <w:rsid w:val="00F84D8B"/>
    <w:rsid w:val="00F85D8F"/>
    <w:rsid w:val="00FA1033"/>
    <w:rsid w:val="00FA261E"/>
    <w:rsid w:val="00FA5107"/>
    <w:rsid w:val="00FA7D28"/>
    <w:rsid w:val="00FA7E64"/>
    <w:rsid w:val="00FC75ED"/>
    <w:rsid w:val="00FD3D11"/>
    <w:rsid w:val="00FE60CB"/>
    <w:rsid w:val="00FF22C9"/>
    <w:rsid w:val="00FF53D9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B79647"/>
  <w15:docId w15:val="{EF099952-A12C-4E0E-852D-DBF0837A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471611"/>
    <w:pPr>
      <w:keepNext/>
      <w:widowControl w:val="0"/>
      <w:outlineLvl w:val="0"/>
    </w:pPr>
    <w:rPr>
      <w:color w:val="00000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rsid w:val="005270F7"/>
    <w:rPr>
      <w:b/>
      <w:bCs/>
      <w:color w:val="000080"/>
      <w:sz w:val="22"/>
      <w:szCs w:val="22"/>
    </w:rPr>
  </w:style>
  <w:style w:type="paragraph" w:customStyle="1" w:styleId="a4">
    <w:name w:val="Таблицы (моноширинный)"/>
    <w:basedOn w:val="a"/>
    <w:next w:val="a"/>
    <w:rsid w:val="005270F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2"/>
      <w:szCs w:val="22"/>
    </w:rPr>
  </w:style>
  <w:style w:type="paragraph" w:styleId="a5">
    <w:name w:val="Balloon Text"/>
    <w:basedOn w:val="a"/>
    <w:semiHidden/>
    <w:rsid w:val="00EC3726"/>
    <w:rPr>
      <w:rFonts w:ascii="Tahoma" w:hAnsi="Tahoma" w:cs="Tahoma"/>
      <w:sz w:val="16"/>
      <w:szCs w:val="16"/>
    </w:rPr>
  </w:style>
  <w:style w:type="paragraph" w:styleId="a6">
    <w:name w:val="Body Text Indent"/>
    <w:basedOn w:val="a"/>
    <w:rsid w:val="00761EAB"/>
    <w:pPr>
      <w:ind w:firstLine="708"/>
      <w:jc w:val="both"/>
    </w:pPr>
    <w:rPr>
      <w:rFonts w:ascii="Courier" w:hAnsi="Courier"/>
      <w:szCs w:val="20"/>
    </w:rPr>
  </w:style>
  <w:style w:type="paragraph" w:styleId="a7">
    <w:name w:val="header"/>
    <w:basedOn w:val="a"/>
    <w:link w:val="a8"/>
    <w:rsid w:val="00A40BD3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A40BD3"/>
    <w:pPr>
      <w:tabs>
        <w:tab w:val="center" w:pos="4677"/>
        <w:tab w:val="right" w:pos="9355"/>
      </w:tabs>
    </w:pPr>
  </w:style>
  <w:style w:type="table" w:styleId="aa">
    <w:name w:val="Table Grid"/>
    <w:basedOn w:val="a1"/>
    <w:rsid w:val="00B50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rsid w:val="00E95076"/>
    <w:pPr>
      <w:spacing w:after="120"/>
    </w:pPr>
  </w:style>
  <w:style w:type="character" w:customStyle="1" w:styleId="ac">
    <w:name w:val="Основной текст Знак"/>
    <w:link w:val="ab"/>
    <w:rsid w:val="00E95076"/>
    <w:rPr>
      <w:sz w:val="24"/>
      <w:szCs w:val="24"/>
    </w:rPr>
  </w:style>
  <w:style w:type="character" w:customStyle="1" w:styleId="a8">
    <w:name w:val="Верхний колонтитул Знак"/>
    <w:link w:val="a7"/>
    <w:rsid w:val="005349DD"/>
    <w:rPr>
      <w:sz w:val="24"/>
      <w:szCs w:val="24"/>
    </w:rPr>
  </w:style>
  <w:style w:type="paragraph" w:styleId="ad">
    <w:name w:val="No Spacing"/>
    <w:uiPriority w:val="1"/>
    <w:qFormat/>
    <w:rsid w:val="00836025"/>
    <w:rPr>
      <w:rFonts w:ascii="Calibri" w:eastAsia="Calibri" w:hAnsi="Calibri"/>
      <w:sz w:val="22"/>
      <w:szCs w:val="22"/>
      <w:lang w:val="ru-RU"/>
    </w:rPr>
  </w:style>
  <w:style w:type="character" w:styleId="ae">
    <w:name w:val="annotation reference"/>
    <w:rsid w:val="004C290C"/>
    <w:rPr>
      <w:sz w:val="16"/>
      <w:szCs w:val="16"/>
    </w:rPr>
  </w:style>
  <w:style w:type="paragraph" w:styleId="af">
    <w:name w:val="annotation text"/>
    <w:basedOn w:val="a"/>
    <w:link w:val="af0"/>
    <w:rsid w:val="004C290C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4C290C"/>
  </w:style>
  <w:style w:type="paragraph" w:styleId="af1">
    <w:name w:val="annotation subject"/>
    <w:basedOn w:val="af"/>
    <w:next w:val="af"/>
    <w:link w:val="af2"/>
    <w:rsid w:val="004C290C"/>
    <w:rPr>
      <w:b/>
      <w:bCs/>
    </w:rPr>
  </w:style>
  <w:style w:type="character" w:customStyle="1" w:styleId="af2">
    <w:name w:val="Тема примечания Знак"/>
    <w:link w:val="af1"/>
    <w:rsid w:val="004C290C"/>
    <w:rPr>
      <w:b/>
      <w:bCs/>
    </w:rPr>
  </w:style>
  <w:style w:type="paragraph" w:customStyle="1" w:styleId="Normal1">
    <w:name w:val="Normal1"/>
    <w:rsid w:val="004D098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ru-RU" w:eastAsia="ru-RU"/>
    </w:rPr>
  </w:style>
  <w:style w:type="paragraph" w:styleId="af3">
    <w:name w:val="endnote text"/>
    <w:basedOn w:val="a"/>
    <w:link w:val="af4"/>
    <w:rsid w:val="00263A93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rsid w:val="00263A93"/>
  </w:style>
  <w:style w:type="character" w:styleId="af5">
    <w:name w:val="endnote reference"/>
    <w:rsid w:val="00263A93"/>
    <w:rPr>
      <w:vertAlign w:val="superscript"/>
    </w:rPr>
  </w:style>
  <w:style w:type="paragraph" w:styleId="af6">
    <w:name w:val="List Paragraph"/>
    <w:basedOn w:val="a"/>
    <w:uiPriority w:val="34"/>
    <w:qFormat/>
    <w:rsid w:val="002812F0"/>
    <w:pPr>
      <w:widowControl w:val="0"/>
      <w:ind w:left="720"/>
      <w:contextualSpacing/>
    </w:pPr>
    <w:rPr>
      <w:rFonts w:ascii="Small Fonts" w:eastAsia="Small Fonts" w:hAnsi="Small Fonts" w:cs="Small Fonts"/>
      <w:color w:val="000000"/>
      <w:sz w:val="20"/>
      <w:szCs w:val="20"/>
      <w:lang w:val="en-US" w:eastAsia="en-US"/>
    </w:rPr>
  </w:style>
  <w:style w:type="character" w:styleId="af7">
    <w:name w:val="page number"/>
    <w:rsid w:val="0066784B"/>
  </w:style>
  <w:style w:type="character" w:styleId="af8">
    <w:name w:val="Hyperlink"/>
    <w:uiPriority w:val="99"/>
    <w:rsid w:val="002303AA"/>
    <w:rPr>
      <w:color w:val="0000FF"/>
      <w:u w:val="single"/>
    </w:rPr>
  </w:style>
  <w:style w:type="paragraph" w:customStyle="1" w:styleId="Level1">
    <w:name w:val="Level 1"/>
    <w:basedOn w:val="a"/>
    <w:link w:val="Level10"/>
    <w:rsid w:val="00B177E9"/>
    <w:pPr>
      <w:spacing w:before="120" w:line="240" w:lineRule="atLeast"/>
      <w:ind w:left="964"/>
    </w:pPr>
    <w:rPr>
      <w:rFonts w:ascii="Arial" w:hAnsi="Arial"/>
      <w:sz w:val="22"/>
      <w:szCs w:val="20"/>
      <w:lang w:val="en-US" w:eastAsia="en-US"/>
    </w:rPr>
  </w:style>
  <w:style w:type="character" w:customStyle="1" w:styleId="Level10">
    <w:name w:val="Level 1 Знак"/>
    <w:link w:val="Level1"/>
    <w:rsid w:val="00B177E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07389DEB7F884781F7FE3585DE9A2E" ma:contentTypeVersion="" ma:contentTypeDescription="Создание документа." ma:contentTypeScope="" ma:versionID="b072504e49f1f92700c26c2b7d9faf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037d3848deb5b6a76f91bd466906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9558F-F21C-4314-9A1F-5C8611F8DD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7A32E6-10E7-4766-AB19-7281AFFE0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021685-38F2-4A82-A62F-3FDDD043B1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53079F-4209-4A95-8474-7C8B88F7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1913</Words>
  <Characters>10910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</vt:lpstr>
      <vt:lpstr>Договор №</vt:lpstr>
    </vt:vector>
  </TitlesOfParts>
  <Company>VOLSKCEMENT</Company>
  <LinksUpToDate>false</LinksUpToDate>
  <CharactersWithSpaces>12798</CharactersWithSpaces>
  <SharedDoc>false</SharedDoc>
  <HLinks>
    <vt:vector size="6" baseType="variant">
      <vt:variant>
        <vt:i4>3539059</vt:i4>
      </vt:variant>
      <vt:variant>
        <vt:i4>0</vt:i4>
      </vt:variant>
      <vt:variant>
        <vt:i4>0</vt:i4>
      </vt:variant>
      <vt:variant>
        <vt:i4>5</vt:i4>
      </vt:variant>
      <vt:variant>
        <vt:lpwstr>https://www.lafargeholcim.ru/ru/agreements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creator>ORybina</dc:creator>
  <cp:lastModifiedBy>Microsoft Office User</cp:lastModifiedBy>
  <cp:revision>3</cp:revision>
  <cp:lastPrinted>2007-02-08T13:21:00Z</cp:lastPrinted>
  <dcterms:created xsi:type="dcterms:W3CDTF">2025-10-01T08:40:00Z</dcterms:created>
  <dcterms:modified xsi:type="dcterms:W3CDTF">2025-10-01T10:32:00Z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0x0101005807389DEB7F884781F7FE3585DE9A2E</vt:lpwstr>
  </property>
</Properties>
</file>